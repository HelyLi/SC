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03" w:rsidRDefault="00B72103" w:rsidP="00B72103">
      <w:pPr>
        <w:spacing w:after="0"/>
        <w:rPr>
          <w:ins w:id="0" w:author="china" w:date="2015-03-24T14:20:00Z"/>
          <w:rFonts w:asciiTheme="minorHAnsi" w:hAnsiTheme="minorHAnsi" w:cs="Times New Roman" w:hint="eastAsia"/>
          <w:sz w:val="21"/>
          <w:szCs w:val="21"/>
        </w:rPr>
      </w:pPr>
      <w:ins w:id="1" w:author="china" w:date="2015-03-24T14:20:00Z">
        <w:r>
          <w:rPr>
            <w:rFonts w:asciiTheme="minorHAnsi" w:hAnsiTheme="minorHAnsi" w:cs="Times New Roman" w:hint="eastAsia"/>
            <w:noProof/>
            <w:sz w:val="21"/>
            <w:szCs w:val="21"/>
          </w:rPr>
          <w:drawing>
            <wp:inline distT="0" distB="0" distL="0" distR="0">
              <wp:extent cx="1752600" cy="314325"/>
              <wp:effectExtent l="19050" t="0" r="0" b="0"/>
              <wp:docPr id="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Theme="minorHAnsi" w:hAnsiTheme="minorHAnsi" w:cs="Times New Roman" w:hint="eastAsia"/>
            <w:sz w:val="21"/>
            <w:szCs w:val="21"/>
          </w:rPr>
          <w:t xml:space="preserve">   </w:t>
        </w:r>
      </w:ins>
      <w:ins w:id="2" w:author="china" w:date="2015-03-24T14:21:00Z">
        <w:r>
          <w:rPr>
            <w:rFonts w:asciiTheme="minorHAnsi" w:hAnsiTheme="minorHAnsi" w:cs="Times New Roman" w:hint="eastAsia"/>
            <w:sz w:val="21"/>
            <w:szCs w:val="21"/>
          </w:rPr>
          <w:t>代码一共</w:t>
        </w:r>
        <w:r>
          <w:rPr>
            <w:rFonts w:asciiTheme="minorHAnsi" w:hAnsiTheme="minorHAnsi" w:cs="Times New Roman" w:hint="eastAsia"/>
            <w:sz w:val="21"/>
            <w:szCs w:val="21"/>
          </w:rPr>
          <w:t>60</w:t>
        </w:r>
        <w:r>
          <w:rPr>
            <w:rFonts w:asciiTheme="minorHAnsi" w:hAnsiTheme="minorHAnsi" w:cs="Times New Roman" w:hint="eastAsia"/>
            <w:sz w:val="21"/>
            <w:szCs w:val="21"/>
          </w:rPr>
          <w:t>页</w:t>
        </w:r>
      </w:ins>
    </w:p>
    <w:p w:rsidR="00B72103" w:rsidRPr="00441F61" w:rsidRDefault="00B72103" w:rsidP="00B72103">
      <w:pPr>
        <w:spacing w:after="0"/>
        <w:rPr>
          <w:ins w:id="3" w:author="china" w:date="2015-03-24T14:20:00Z"/>
          <w:rFonts w:asciiTheme="minorHAnsi" w:hAnsiTheme="minorHAnsi" w:cs="Times New Roman"/>
          <w:sz w:val="21"/>
          <w:szCs w:val="21"/>
        </w:rPr>
      </w:pPr>
      <w:ins w:id="4" w:author="china" w:date="2015-03-24T14:20:00Z">
        <w:r>
          <w:rPr>
            <w:rFonts w:asciiTheme="minorHAnsi" w:hAnsiTheme="minorHAnsi" w:cs="Times New Roman"/>
            <w:noProof/>
            <w:sz w:val="21"/>
            <w:szCs w:val="21"/>
          </w:rPr>
          <w:drawing>
            <wp:inline distT="0" distB="0" distL="0" distR="0">
              <wp:extent cx="3743325" cy="5210175"/>
              <wp:effectExtent l="19050" t="0" r="9525" b="0"/>
              <wp:docPr id="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3325" cy="5210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E2946" w:rsidRPr="00441F61" w:rsidDel="00B72103" w:rsidRDefault="002E2946" w:rsidP="00441F61">
      <w:pPr>
        <w:spacing w:after="0"/>
        <w:rPr>
          <w:del w:id="5" w:author="china" w:date="2015-03-24T14:20:00Z"/>
          <w:rFonts w:asciiTheme="minorHAnsi" w:hAnsiTheme="minorHAnsi" w:cs="Times New Roman"/>
          <w:sz w:val="21"/>
          <w:szCs w:val="21"/>
        </w:rPr>
      </w:pPr>
      <w:del w:id="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"cocos2d.h"</w:delText>
        </w:r>
      </w:del>
    </w:p>
    <w:p w:rsidR="002E2946" w:rsidRPr="00441F61" w:rsidDel="00B72103" w:rsidRDefault="002E2946" w:rsidP="00441F61">
      <w:pPr>
        <w:spacing w:after="0"/>
        <w:rPr>
          <w:del w:id="7" w:author="china" w:date="2015-03-24T14:20:00Z"/>
          <w:rFonts w:asciiTheme="minorHAnsi" w:hAnsiTheme="minorHAnsi" w:cs="Times New Roman"/>
          <w:sz w:val="21"/>
          <w:szCs w:val="21"/>
        </w:rPr>
      </w:pPr>
      <w:del w:id="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"cocostudio/CocoStudio.h"</w:delText>
        </w:r>
      </w:del>
    </w:p>
    <w:p w:rsidR="002E2946" w:rsidRPr="00441F61" w:rsidDel="00B72103" w:rsidRDefault="002E2946" w:rsidP="00441F61">
      <w:pPr>
        <w:spacing w:after="0"/>
        <w:rPr>
          <w:del w:id="9" w:author="china" w:date="2015-03-24T14:20:00Z"/>
          <w:rFonts w:asciiTheme="minorHAnsi" w:hAnsiTheme="minorHAnsi" w:cs="Times New Roman"/>
          <w:sz w:val="21"/>
          <w:szCs w:val="21"/>
        </w:rPr>
      </w:pPr>
      <w:del w:id="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"ui/CocosGUI.h"</w:delText>
        </w:r>
      </w:del>
    </w:p>
    <w:p w:rsidR="002E2946" w:rsidRPr="00441F61" w:rsidDel="00B72103" w:rsidRDefault="002E2946" w:rsidP="00441F61">
      <w:pPr>
        <w:spacing w:after="0"/>
        <w:rPr>
          <w:del w:id="11" w:author="china" w:date="2015-03-24T14:20:00Z"/>
          <w:rFonts w:asciiTheme="minorHAnsi" w:hAnsiTheme="minorHAnsi" w:cs="Times New Roman"/>
          <w:sz w:val="21"/>
          <w:szCs w:val="21"/>
        </w:rPr>
      </w:pPr>
      <w:del w:id="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"BabyLayer.h"</w:delText>
        </w:r>
      </w:del>
    </w:p>
    <w:p w:rsidR="002E2946" w:rsidRPr="00441F61" w:rsidDel="00B72103" w:rsidRDefault="002E2946" w:rsidP="00441F61">
      <w:pPr>
        <w:spacing w:after="0"/>
        <w:rPr>
          <w:del w:id="13" w:author="china" w:date="2015-03-24T14:20:00Z"/>
          <w:rFonts w:asciiTheme="minorHAnsi" w:hAnsiTheme="minorHAnsi" w:cs="Times New Roman"/>
          <w:sz w:val="21"/>
          <w:szCs w:val="21"/>
        </w:rPr>
      </w:pPr>
      <w:del w:id="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"GameModules/PlayerManager.h"</w:delText>
        </w:r>
      </w:del>
    </w:p>
    <w:p w:rsidR="002E2946" w:rsidRPr="00441F61" w:rsidDel="00B72103" w:rsidRDefault="002E2946" w:rsidP="00441F61">
      <w:pPr>
        <w:spacing w:after="0"/>
        <w:rPr>
          <w:del w:id="15" w:author="china" w:date="2015-03-24T14:20:00Z"/>
          <w:rFonts w:asciiTheme="minorHAnsi" w:hAnsiTheme="minorHAnsi" w:cs="Times New Roman"/>
          <w:sz w:val="21"/>
          <w:szCs w:val="21"/>
        </w:rPr>
      </w:pPr>
      <w:del w:id="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"Utilty/StringUtils/StringConverter.h"</w:delText>
        </w:r>
      </w:del>
    </w:p>
    <w:p w:rsidR="002E2946" w:rsidRPr="00441F61" w:rsidDel="00B72103" w:rsidRDefault="002E2946" w:rsidP="00441F61">
      <w:pPr>
        <w:spacing w:after="0"/>
        <w:rPr>
          <w:del w:id="17" w:author="china" w:date="2015-03-24T14:20:00Z"/>
          <w:rFonts w:asciiTheme="minorHAnsi" w:hAnsiTheme="minorHAnsi" w:cs="Times New Roman"/>
          <w:sz w:val="21"/>
          <w:szCs w:val="21"/>
        </w:rPr>
      </w:pPr>
      <w:del w:id="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"GameDB/dbManager.h"</w:delText>
        </w:r>
      </w:del>
    </w:p>
    <w:p w:rsidR="002E2946" w:rsidRPr="00441F61" w:rsidDel="00B72103" w:rsidRDefault="002E2946" w:rsidP="00441F61">
      <w:pPr>
        <w:spacing w:after="0"/>
        <w:rPr>
          <w:del w:id="19" w:author="china" w:date="2015-03-24T14:20:00Z"/>
          <w:rFonts w:asciiTheme="minorHAnsi" w:hAnsiTheme="minorHAnsi" w:cs="Times New Roman"/>
          <w:sz w:val="21"/>
          <w:szCs w:val="21"/>
        </w:rPr>
      </w:pPr>
      <w:del w:id="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"GameObject/Baby/Baby.h"</w:delText>
        </w:r>
      </w:del>
    </w:p>
    <w:p w:rsidR="002E2946" w:rsidRPr="00441F61" w:rsidDel="00B72103" w:rsidRDefault="002E2946" w:rsidP="00441F61">
      <w:pPr>
        <w:spacing w:after="0"/>
        <w:rPr>
          <w:del w:id="21" w:author="china" w:date="2015-03-24T14:20:00Z"/>
          <w:rFonts w:asciiTheme="minorHAnsi" w:hAnsiTheme="minorHAnsi" w:cs="Times New Roman"/>
          <w:sz w:val="21"/>
          <w:szCs w:val="21"/>
        </w:rPr>
      </w:pPr>
      <w:del w:id="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"HomeLayer.h"</w:delText>
        </w:r>
      </w:del>
    </w:p>
    <w:p w:rsidR="002E2946" w:rsidRPr="00441F61" w:rsidDel="00B72103" w:rsidRDefault="002E2946" w:rsidP="00441F61">
      <w:pPr>
        <w:spacing w:after="0"/>
        <w:rPr>
          <w:del w:id="23" w:author="china" w:date="2015-03-24T14:20:00Z"/>
          <w:rFonts w:asciiTheme="minorHAnsi" w:hAnsiTheme="minorHAnsi" w:cs="Times New Roman"/>
          <w:sz w:val="21"/>
          <w:szCs w:val="21"/>
        </w:rPr>
      </w:pPr>
      <w:del w:id="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"GameModules/PlayerManager.h"</w:delText>
        </w:r>
      </w:del>
    </w:p>
    <w:p w:rsidR="002E2946" w:rsidRPr="00441F61" w:rsidDel="00B72103" w:rsidRDefault="002E2946" w:rsidP="00441F61">
      <w:pPr>
        <w:spacing w:after="0"/>
        <w:rPr>
          <w:del w:id="25" w:author="china" w:date="2015-03-24T14:20:00Z"/>
          <w:rFonts w:asciiTheme="minorHAnsi" w:hAnsiTheme="minorHAnsi" w:cs="Times New Roman"/>
          <w:sz w:val="21"/>
          <w:szCs w:val="21"/>
        </w:rPr>
      </w:pPr>
      <w:del w:id="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"Layer/UI/BabyActionUI.h"</w:delText>
        </w:r>
      </w:del>
    </w:p>
    <w:p w:rsidR="002E2946" w:rsidRPr="00441F61" w:rsidDel="00B72103" w:rsidRDefault="002E2946" w:rsidP="00441F61">
      <w:pPr>
        <w:spacing w:after="0"/>
        <w:rPr>
          <w:del w:id="27" w:author="china" w:date="2015-03-24T14:20:00Z"/>
          <w:rFonts w:asciiTheme="minorHAnsi" w:hAnsiTheme="minorHAnsi" w:cs="Times New Roman"/>
          <w:sz w:val="21"/>
          <w:szCs w:val="21"/>
        </w:rPr>
      </w:pPr>
      <w:del w:id="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"base/CCRef.h"</w:delText>
        </w:r>
      </w:del>
    </w:p>
    <w:p w:rsidR="002E2946" w:rsidRPr="00441F61" w:rsidDel="00B72103" w:rsidRDefault="002E2946" w:rsidP="00441F61">
      <w:pPr>
        <w:spacing w:after="0"/>
        <w:rPr>
          <w:del w:id="29" w:author="china" w:date="2015-03-24T14:20:00Z"/>
          <w:rFonts w:asciiTheme="minorHAnsi" w:hAnsiTheme="minorHAnsi" w:cs="Times New Roman"/>
          <w:sz w:val="21"/>
          <w:szCs w:val="21"/>
        </w:rPr>
      </w:pPr>
      <w:del w:id="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"GameDB/PlayerDB.h"</w:delText>
        </w:r>
      </w:del>
    </w:p>
    <w:p w:rsidR="002E2946" w:rsidRPr="00441F61" w:rsidDel="00B72103" w:rsidRDefault="002E2946" w:rsidP="00441F61">
      <w:pPr>
        <w:spacing w:after="0"/>
        <w:rPr>
          <w:del w:id="31" w:author="china" w:date="2015-03-24T14:20:00Z"/>
          <w:rFonts w:asciiTheme="minorHAnsi" w:hAnsiTheme="minorHAnsi" w:cs="Times New Roman"/>
          <w:sz w:val="21"/>
          <w:szCs w:val="21"/>
        </w:rPr>
      </w:pPr>
      <w:del w:id="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//#include "HomeScene.h"</w:delText>
        </w:r>
      </w:del>
    </w:p>
    <w:p w:rsidR="002E2946" w:rsidRPr="00441F61" w:rsidDel="00B72103" w:rsidRDefault="002E2946" w:rsidP="00441F61">
      <w:pPr>
        <w:spacing w:after="0"/>
        <w:rPr>
          <w:del w:id="33" w:author="china" w:date="2015-03-24T14:20:00Z"/>
          <w:rFonts w:asciiTheme="minorHAnsi" w:hAnsiTheme="minorHAnsi" w:cs="Times New Roman"/>
          <w:sz w:val="21"/>
          <w:szCs w:val="21"/>
        </w:rPr>
      </w:pPr>
      <w:del w:id="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/************************************************************************/</w:delText>
        </w:r>
      </w:del>
    </w:p>
    <w:p w:rsidR="002E2946" w:rsidRPr="00441F61" w:rsidDel="00B72103" w:rsidRDefault="002E2946" w:rsidP="00441F61">
      <w:pPr>
        <w:spacing w:after="0"/>
        <w:rPr>
          <w:del w:id="35" w:author="china" w:date="2015-03-24T14:20:00Z"/>
          <w:rFonts w:asciiTheme="minorHAnsi" w:hAnsiTheme="minorHAnsi" w:cs="Times New Roman"/>
          <w:sz w:val="21"/>
          <w:szCs w:val="21"/>
        </w:rPr>
      </w:pPr>
      <w:del w:id="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/*</w:delText>
        </w:r>
      </w:del>
    </w:p>
    <w:p w:rsidR="002E2946" w:rsidRPr="00441F61" w:rsidDel="00B72103" w:rsidRDefault="002E2946" w:rsidP="00441F61">
      <w:pPr>
        <w:spacing w:after="0"/>
        <w:rPr>
          <w:del w:id="37" w:author="china" w:date="2015-03-24T14:20:00Z"/>
          <w:rFonts w:asciiTheme="minorHAnsi" w:hAnsiTheme="minorHAnsi" w:cs="Times New Roman"/>
          <w:sz w:val="21"/>
          <w:szCs w:val="21"/>
        </w:rPr>
      </w:pPr>
      <w:del w:id="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获取第几个类型宝宝是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2,3,4,5,6,7</w:delText>
        </w:r>
      </w:del>
    </w:p>
    <w:p w:rsidR="002E2946" w:rsidRPr="00441F61" w:rsidDel="00B72103" w:rsidRDefault="002E2946" w:rsidP="00441F61">
      <w:pPr>
        <w:spacing w:after="0"/>
        <w:rPr>
          <w:del w:id="39" w:author="china" w:date="2015-03-24T14:20:00Z"/>
          <w:rFonts w:asciiTheme="minorHAnsi" w:hAnsiTheme="minorHAnsi" w:cs="Times New Roman"/>
          <w:sz w:val="21"/>
          <w:szCs w:val="21"/>
        </w:rPr>
      </w:pPr>
      <w:del w:id="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索引是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0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1,2,3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3,4,5</w:delText>
        </w:r>
      </w:del>
    </w:p>
    <w:p w:rsidR="002E2946" w:rsidRPr="00441F61" w:rsidDel="00B72103" w:rsidRDefault="002E2946" w:rsidP="00441F61">
      <w:pPr>
        <w:spacing w:after="0"/>
        <w:rPr>
          <w:del w:id="41" w:author="china" w:date="2015-03-24T14:20:00Z"/>
          <w:rFonts w:asciiTheme="minorHAnsi" w:hAnsiTheme="minorHAnsi" w:cs="Times New Roman"/>
          <w:sz w:val="21"/>
          <w:szCs w:val="21"/>
        </w:rPr>
      </w:pPr>
      <w:del w:id="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*/</w:delText>
        </w:r>
      </w:del>
    </w:p>
    <w:p w:rsidR="002E2946" w:rsidRPr="00441F61" w:rsidDel="00B72103" w:rsidRDefault="002E2946" w:rsidP="00441F61">
      <w:pPr>
        <w:spacing w:after="0"/>
        <w:rPr>
          <w:del w:id="43" w:author="china" w:date="2015-03-24T14:20:00Z"/>
          <w:rFonts w:asciiTheme="minorHAnsi" w:hAnsiTheme="minorHAnsi" w:cs="Times New Roman"/>
          <w:sz w:val="21"/>
          <w:szCs w:val="21"/>
        </w:rPr>
      </w:pPr>
      <w:del w:id="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/************************************************************************/</w:delText>
        </w:r>
      </w:del>
    </w:p>
    <w:p w:rsidR="002E2946" w:rsidRPr="00441F61" w:rsidDel="00B72103" w:rsidRDefault="002E2946" w:rsidP="00441F61">
      <w:pPr>
        <w:spacing w:after="0"/>
        <w:rPr>
          <w:del w:id="45" w:author="china" w:date="2015-03-24T14:20:00Z"/>
          <w:rFonts w:asciiTheme="minorHAnsi" w:hAnsiTheme="minorHAnsi" w:cs="Times New Roman"/>
          <w:sz w:val="21"/>
          <w:szCs w:val="21"/>
        </w:rPr>
      </w:pPr>
      <w:del w:id="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USING_NS_CC;</w:delText>
        </w:r>
      </w:del>
    </w:p>
    <w:p w:rsidR="002E2946" w:rsidRPr="00441F61" w:rsidDel="00B72103" w:rsidRDefault="002E2946" w:rsidP="00441F61">
      <w:pPr>
        <w:spacing w:after="0"/>
        <w:rPr>
          <w:del w:id="47" w:author="china" w:date="2015-03-24T14:20:00Z"/>
          <w:rFonts w:asciiTheme="minorHAnsi" w:hAnsiTheme="minorHAnsi" w:cs="Times New Roman"/>
          <w:sz w:val="21"/>
          <w:szCs w:val="21"/>
        </w:rPr>
      </w:pPr>
      <w:del w:id="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 namespace cocostudio::timeline;</w:delText>
        </w:r>
      </w:del>
    </w:p>
    <w:p w:rsidR="002E2946" w:rsidRPr="00441F61" w:rsidDel="00B72103" w:rsidRDefault="002E2946" w:rsidP="00441F61">
      <w:pPr>
        <w:spacing w:after="0"/>
        <w:rPr>
          <w:del w:id="49" w:author="china" w:date="2015-03-24T14:20:00Z"/>
          <w:rFonts w:asciiTheme="minorHAnsi" w:hAnsiTheme="minorHAnsi" w:cs="Times New Roman"/>
          <w:sz w:val="21"/>
          <w:szCs w:val="21"/>
        </w:rPr>
      </w:pPr>
      <w:del w:id="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 namespace ui;</w:delText>
        </w:r>
      </w:del>
    </w:p>
    <w:p w:rsidR="002E2946" w:rsidRPr="00441F61" w:rsidDel="00B72103" w:rsidRDefault="002E2946" w:rsidP="00441F61">
      <w:pPr>
        <w:spacing w:after="0"/>
        <w:rPr>
          <w:del w:id="51" w:author="china" w:date="2015-03-24T14:20:00Z"/>
          <w:rFonts w:asciiTheme="minorHAnsi" w:hAnsiTheme="minorHAnsi" w:cs="Times New Roman"/>
          <w:sz w:val="21"/>
          <w:szCs w:val="21"/>
        </w:rPr>
      </w:pPr>
      <w:del w:id="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static BabyLayer *g_instance = NULL; </w:delText>
        </w:r>
      </w:del>
    </w:p>
    <w:p w:rsidR="002E2946" w:rsidRPr="00441F61" w:rsidDel="00B72103" w:rsidRDefault="002E2946" w:rsidP="00441F61">
      <w:pPr>
        <w:spacing w:after="0"/>
        <w:rPr>
          <w:del w:id="5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54" w:author="china" w:date="2015-03-24T14:20:00Z"/>
          <w:rFonts w:asciiTheme="minorHAnsi" w:hAnsiTheme="minorHAnsi" w:cs="Times New Roman"/>
          <w:sz w:val="21"/>
          <w:szCs w:val="21"/>
        </w:rPr>
      </w:pPr>
      <w:del w:id="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BabyLayer* BabyLayer::create()</w:delText>
        </w:r>
      </w:del>
    </w:p>
    <w:p w:rsidR="002E2946" w:rsidRPr="00441F61" w:rsidDel="00B72103" w:rsidRDefault="002E2946" w:rsidP="00441F61">
      <w:pPr>
        <w:spacing w:after="0"/>
        <w:rPr>
          <w:del w:id="56" w:author="china" w:date="2015-03-24T14:20:00Z"/>
          <w:rFonts w:asciiTheme="minorHAnsi" w:hAnsiTheme="minorHAnsi" w:cs="Times New Roman"/>
          <w:sz w:val="21"/>
          <w:szCs w:val="21"/>
        </w:rPr>
      </w:pPr>
      <w:del w:id="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8" w:author="china" w:date="2015-03-24T14:20:00Z"/>
          <w:rFonts w:asciiTheme="minorHAnsi" w:hAnsiTheme="minorHAnsi" w:cs="Times New Roman"/>
          <w:sz w:val="21"/>
          <w:szCs w:val="21"/>
        </w:rPr>
      </w:pPr>
      <w:del w:id="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if(!g_instance)</w:delText>
        </w:r>
      </w:del>
    </w:p>
    <w:p w:rsidR="002E2946" w:rsidRPr="00441F61" w:rsidDel="00B72103" w:rsidRDefault="002E2946" w:rsidP="00441F61">
      <w:pPr>
        <w:spacing w:after="0"/>
        <w:rPr>
          <w:del w:id="60" w:author="china" w:date="2015-03-24T14:20:00Z"/>
          <w:rFonts w:asciiTheme="minorHAnsi" w:hAnsiTheme="minorHAnsi" w:cs="Times New Roman"/>
          <w:sz w:val="21"/>
          <w:szCs w:val="21"/>
        </w:rPr>
      </w:pPr>
      <w:del w:id="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62" w:author="china" w:date="2015-03-24T14:20:00Z"/>
          <w:rFonts w:asciiTheme="minorHAnsi" w:hAnsiTheme="minorHAnsi" w:cs="Times New Roman"/>
          <w:sz w:val="21"/>
          <w:szCs w:val="21"/>
        </w:rPr>
      </w:pPr>
      <w:del w:id="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 = new BabyLayer();</w:delText>
        </w:r>
      </w:del>
    </w:p>
    <w:p w:rsidR="002E2946" w:rsidRPr="00441F61" w:rsidDel="00B72103" w:rsidRDefault="002E2946" w:rsidP="00441F61">
      <w:pPr>
        <w:spacing w:after="0"/>
        <w:rPr>
          <w:del w:id="64" w:author="china" w:date="2015-03-24T14:20:00Z"/>
          <w:rFonts w:asciiTheme="minorHAnsi" w:hAnsiTheme="minorHAnsi" w:cs="Times New Roman"/>
          <w:sz w:val="21"/>
          <w:szCs w:val="21"/>
        </w:rPr>
      </w:pPr>
      <w:del w:id="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g_instance-&gt;init();</w:delText>
        </w:r>
      </w:del>
    </w:p>
    <w:p w:rsidR="002E2946" w:rsidRPr="00441F61" w:rsidDel="00B72103" w:rsidRDefault="002E2946" w:rsidP="00441F61">
      <w:pPr>
        <w:spacing w:after="0"/>
        <w:rPr>
          <w:del w:id="66" w:author="china" w:date="2015-03-24T14:20:00Z"/>
          <w:rFonts w:asciiTheme="minorHAnsi" w:hAnsiTheme="minorHAnsi" w:cs="Times New Roman"/>
          <w:sz w:val="21"/>
          <w:szCs w:val="21"/>
        </w:rPr>
      </w:pPr>
      <w:del w:id="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68" w:author="china" w:date="2015-03-24T14:20:00Z"/>
          <w:rFonts w:asciiTheme="minorHAnsi" w:hAnsiTheme="minorHAnsi" w:cs="Times New Roman"/>
          <w:sz w:val="21"/>
          <w:szCs w:val="21"/>
        </w:rPr>
      </w:pPr>
      <w:del w:id="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70" w:author="china" w:date="2015-03-24T14:20:00Z"/>
          <w:rFonts w:asciiTheme="minorHAnsi" w:hAnsiTheme="minorHAnsi" w:cs="Times New Roman"/>
          <w:sz w:val="21"/>
          <w:szCs w:val="21"/>
        </w:rPr>
      </w:pPr>
      <w:del w:id="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/*g_instance-&gt;updateBabyLayerData();</w:delText>
        </w:r>
      </w:del>
    </w:p>
    <w:p w:rsidR="002E2946" w:rsidRPr="00441F61" w:rsidDel="00B72103" w:rsidRDefault="002E2946" w:rsidP="00441F61">
      <w:pPr>
        <w:spacing w:after="0"/>
        <w:rPr>
          <w:del w:id="72" w:author="china" w:date="2015-03-24T14:20:00Z"/>
          <w:rFonts w:asciiTheme="minorHAnsi" w:hAnsiTheme="minorHAnsi" w:cs="Times New Roman"/>
          <w:sz w:val="21"/>
          <w:szCs w:val="21"/>
        </w:rPr>
      </w:pPr>
      <w:del w:id="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g_instance-&gt;babyPlayAction();*/</w:delText>
        </w:r>
      </w:del>
    </w:p>
    <w:p w:rsidR="002E2946" w:rsidRPr="00441F61" w:rsidDel="00B72103" w:rsidRDefault="002E2946" w:rsidP="00441F61">
      <w:pPr>
        <w:spacing w:after="0"/>
        <w:rPr>
          <w:del w:id="74" w:author="china" w:date="2015-03-24T14:20:00Z"/>
          <w:rFonts w:asciiTheme="minorHAnsi" w:hAnsiTheme="minorHAnsi" w:cs="Times New Roman"/>
          <w:sz w:val="21"/>
          <w:szCs w:val="21"/>
        </w:rPr>
      </w:pPr>
      <w:del w:id="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g_instance-&gt;updateData();</w:delText>
        </w:r>
      </w:del>
    </w:p>
    <w:p w:rsidR="002E2946" w:rsidRPr="00441F61" w:rsidDel="00B72103" w:rsidRDefault="002E2946" w:rsidP="00441F61">
      <w:pPr>
        <w:spacing w:after="0"/>
        <w:rPr>
          <w:del w:id="76" w:author="china" w:date="2015-03-24T14:20:00Z"/>
          <w:rFonts w:asciiTheme="minorHAnsi" w:hAnsiTheme="minorHAnsi" w:cs="Times New Roman"/>
          <w:sz w:val="21"/>
          <w:szCs w:val="21"/>
        </w:rPr>
      </w:pPr>
      <w:del w:id="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g_instance;</w:delText>
        </w:r>
      </w:del>
    </w:p>
    <w:p w:rsidR="002E2946" w:rsidRPr="00441F61" w:rsidDel="00B72103" w:rsidRDefault="002E2946" w:rsidP="00441F61">
      <w:pPr>
        <w:spacing w:after="0"/>
        <w:rPr>
          <w:del w:id="78" w:author="china" w:date="2015-03-24T14:20:00Z"/>
          <w:rFonts w:asciiTheme="minorHAnsi" w:hAnsiTheme="minorHAnsi" w:cs="Times New Roman"/>
          <w:sz w:val="21"/>
          <w:szCs w:val="21"/>
        </w:rPr>
      </w:pPr>
      <w:del w:id="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8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2" w:author="china" w:date="2015-03-24T14:20:00Z"/>
          <w:rFonts w:asciiTheme="minorHAnsi" w:hAnsiTheme="minorHAnsi" w:cs="Times New Roman"/>
          <w:sz w:val="21"/>
          <w:szCs w:val="21"/>
        </w:rPr>
      </w:pPr>
      <w:del w:id="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BabyLayer::BabyLayer()</w:delText>
        </w:r>
      </w:del>
    </w:p>
    <w:p w:rsidR="002E2946" w:rsidRPr="00441F61" w:rsidDel="00B72103" w:rsidRDefault="002E2946" w:rsidP="00441F61">
      <w:pPr>
        <w:spacing w:after="0"/>
        <w:rPr>
          <w:del w:id="84" w:author="china" w:date="2015-03-24T14:20:00Z"/>
          <w:rFonts w:asciiTheme="minorHAnsi" w:hAnsiTheme="minorHAnsi" w:cs="Times New Roman"/>
          <w:sz w:val="21"/>
          <w:szCs w:val="21"/>
        </w:rPr>
      </w:pPr>
      <w:del w:id="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8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7" w:author="china" w:date="2015-03-24T14:20:00Z"/>
          <w:rFonts w:asciiTheme="minorHAnsi" w:hAnsiTheme="minorHAnsi" w:cs="Times New Roman"/>
          <w:sz w:val="21"/>
          <w:szCs w:val="21"/>
        </w:rPr>
      </w:pPr>
      <w:del w:id="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89" w:author="china" w:date="2015-03-24T14:20:00Z"/>
          <w:rFonts w:asciiTheme="minorHAnsi" w:hAnsiTheme="minorHAnsi" w:cs="Times New Roman"/>
          <w:sz w:val="21"/>
          <w:szCs w:val="21"/>
        </w:rPr>
      </w:pPr>
      <w:del w:id="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BabyLayer::~BabyLayer()</w:delText>
        </w:r>
      </w:del>
    </w:p>
    <w:p w:rsidR="002E2946" w:rsidRPr="00441F61" w:rsidDel="00B72103" w:rsidRDefault="002E2946" w:rsidP="00441F61">
      <w:pPr>
        <w:spacing w:after="0"/>
        <w:rPr>
          <w:del w:id="91" w:author="china" w:date="2015-03-24T14:20:00Z"/>
          <w:rFonts w:asciiTheme="minorHAnsi" w:hAnsiTheme="minorHAnsi" w:cs="Times New Roman"/>
          <w:sz w:val="21"/>
          <w:szCs w:val="21"/>
        </w:rPr>
      </w:pPr>
      <w:del w:id="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3" w:author="china" w:date="2015-03-24T14:20:00Z"/>
          <w:rFonts w:asciiTheme="minorHAnsi" w:hAnsiTheme="minorHAnsi" w:cs="Times New Roman"/>
          <w:sz w:val="21"/>
          <w:szCs w:val="21"/>
        </w:rPr>
      </w:pPr>
      <w:del w:id="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g_instance=NULL;</w:delText>
        </w:r>
      </w:del>
    </w:p>
    <w:p w:rsidR="002E2946" w:rsidRPr="00441F61" w:rsidDel="00B72103" w:rsidRDefault="002E2946" w:rsidP="00441F61">
      <w:pPr>
        <w:spacing w:after="0"/>
        <w:rPr>
          <w:del w:id="95" w:author="china" w:date="2015-03-24T14:20:00Z"/>
          <w:rFonts w:asciiTheme="minorHAnsi" w:hAnsiTheme="minorHAnsi" w:cs="Times New Roman"/>
          <w:sz w:val="21"/>
          <w:szCs w:val="21"/>
        </w:rPr>
      </w:pPr>
      <w:del w:id="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a=0;</w:delText>
        </w:r>
      </w:del>
    </w:p>
    <w:p w:rsidR="002E2946" w:rsidRPr="00441F61" w:rsidDel="00B72103" w:rsidRDefault="002E2946" w:rsidP="00441F61">
      <w:pPr>
        <w:spacing w:after="0"/>
        <w:rPr>
          <w:del w:id="97" w:author="china" w:date="2015-03-24T14:20:00Z"/>
          <w:rFonts w:asciiTheme="minorHAnsi" w:hAnsiTheme="minorHAnsi" w:cs="Times New Roman"/>
          <w:sz w:val="21"/>
          <w:szCs w:val="21"/>
        </w:rPr>
      </w:pPr>
      <w:del w:id="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0" w:author="china" w:date="2015-03-24T14:20:00Z"/>
          <w:rFonts w:asciiTheme="minorHAnsi" w:hAnsiTheme="minorHAnsi" w:cs="Times New Roman"/>
          <w:sz w:val="21"/>
          <w:szCs w:val="21"/>
        </w:rPr>
      </w:pPr>
      <w:del w:id="1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bool BabyLayer::init()</w:delText>
        </w:r>
      </w:del>
    </w:p>
    <w:p w:rsidR="002E2946" w:rsidRPr="00441F61" w:rsidDel="00B72103" w:rsidRDefault="002E2946" w:rsidP="00441F61">
      <w:pPr>
        <w:spacing w:after="0"/>
        <w:rPr>
          <w:del w:id="102" w:author="china" w:date="2015-03-24T14:20:00Z"/>
          <w:rFonts w:asciiTheme="minorHAnsi" w:hAnsiTheme="minorHAnsi" w:cs="Times New Roman"/>
          <w:sz w:val="21"/>
          <w:szCs w:val="21"/>
        </w:rPr>
      </w:pPr>
      <w:del w:id="1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4" w:author="china" w:date="2015-03-24T14:20:00Z"/>
          <w:rFonts w:asciiTheme="minorHAnsi" w:hAnsiTheme="minorHAnsi" w:cs="Times New Roman"/>
          <w:sz w:val="21"/>
          <w:szCs w:val="21"/>
        </w:rPr>
      </w:pPr>
      <w:del w:id="1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06" w:author="china" w:date="2015-03-24T14:20:00Z"/>
          <w:rFonts w:asciiTheme="minorHAnsi" w:hAnsiTheme="minorHAnsi" w:cs="Times New Roman"/>
          <w:sz w:val="21"/>
          <w:szCs w:val="21"/>
        </w:rPr>
      </w:pPr>
      <w:del w:id="1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if(!Layer::init())</w:delText>
        </w:r>
      </w:del>
    </w:p>
    <w:p w:rsidR="002E2946" w:rsidRPr="00441F61" w:rsidDel="00B72103" w:rsidRDefault="002E2946" w:rsidP="00441F61">
      <w:pPr>
        <w:spacing w:after="0"/>
        <w:rPr>
          <w:del w:id="108" w:author="china" w:date="2015-03-24T14:20:00Z"/>
          <w:rFonts w:asciiTheme="minorHAnsi" w:hAnsiTheme="minorHAnsi" w:cs="Times New Roman"/>
          <w:sz w:val="21"/>
          <w:szCs w:val="21"/>
        </w:rPr>
      </w:pPr>
      <w:del w:id="1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0" w:author="china" w:date="2015-03-24T14:20:00Z"/>
          <w:rFonts w:asciiTheme="minorHAnsi" w:hAnsiTheme="minorHAnsi" w:cs="Times New Roman"/>
          <w:sz w:val="21"/>
          <w:szCs w:val="21"/>
        </w:rPr>
      </w:pPr>
      <w:del w:id="1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false;</w:delText>
        </w:r>
      </w:del>
    </w:p>
    <w:p w:rsidR="002E2946" w:rsidRPr="00441F61" w:rsidDel="00B72103" w:rsidRDefault="002E2946" w:rsidP="00441F61">
      <w:pPr>
        <w:spacing w:after="0"/>
        <w:rPr>
          <w:del w:id="112" w:author="china" w:date="2015-03-24T14:20:00Z"/>
          <w:rFonts w:asciiTheme="minorHAnsi" w:hAnsiTheme="minorHAnsi" w:cs="Times New Roman"/>
          <w:sz w:val="21"/>
          <w:szCs w:val="21"/>
        </w:rPr>
      </w:pPr>
      <w:del w:id="1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4" w:author="china" w:date="2015-03-24T14:20:00Z"/>
          <w:rFonts w:asciiTheme="minorHAnsi" w:hAnsiTheme="minorHAnsi" w:cs="Times New Roman"/>
          <w:sz w:val="21"/>
          <w:szCs w:val="21"/>
        </w:rPr>
      </w:pPr>
      <w:del w:id="1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16" w:author="china" w:date="2015-03-24T14:20:00Z"/>
          <w:rFonts w:asciiTheme="minorHAnsi" w:hAnsiTheme="minorHAnsi" w:cs="Times New Roman"/>
          <w:sz w:val="21"/>
          <w:szCs w:val="21"/>
        </w:rPr>
      </w:pPr>
      <w:del w:id="1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a=PlayerManager::getInstance()-&gt;m_playerData.m_vPets[0][0];</w:delText>
        </w:r>
      </w:del>
    </w:p>
    <w:p w:rsidR="002E2946" w:rsidRPr="00441F61" w:rsidDel="00B72103" w:rsidRDefault="002E2946" w:rsidP="00441F61">
      <w:pPr>
        <w:spacing w:after="0"/>
        <w:rPr>
          <w:del w:id="118" w:author="china" w:date="2015-03-24T14:20:00Z"/>
          <w:rFonts w:asciiTheme="minorHAnsi" w:hAnsiTheme="minorHAnsi" w:cs="Times New Roman"/>
          <w:sz w:val="21"/>
          <w:szCs w:val="21"/>
        </w:rPr>
      </w:pPr>
      <w:del w:id="1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xxxx = PlayerManager::getInstance()-&gt;m_playerData.m_vPets;</w:delText>
        </w:r>
      </w:del>
    </w:p>
    <w:p w:rsidR="002E2946" w:rsidRPr="00441F61" w:rsidDel="00B72103" w:rsidRDefault="002E2946" w:rsidP="00441F61">
      <w:pPr>
        <w:spacing w:after="0"/>
        <w:rPr>
          <w:del w:id="12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1" w:author="china" w:date="2015-03-24T14:20:00Z"/>
          <w:rFonts w:asciiTheme="minorHAnsi" w:hAnsiTheme="minorHAnsi" w:cs="Times New Roman"/>
          <w:sz w:val="21"/>
          <w:szCs w:val="21"/>
        </w:rPr>
      </w:pPr>
      <w:del w:id="1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isShowEvolve = false;</w:delText>
        </w:r>
      </w:del>
    </w:p>
    <w:p w:rsidR="002E2946" w:rsidRPr="00441F61" w:rsidDel="00B72103" w:rsidRDefault="002E2946" w:rsidP="00441F61">
      <w:pPr>
        <w:spacing w:after="0"/>
        <w:rPr>
          <w:del w:id="123" w:author="china" w:date="2015-03-24T14:20:00Z"/>
          <w:rFonts w:asciiTheme="minorHAnsi" w:hAnsiTheme="minorHAnsi" w:cs="Times New Roman"/>
          <w:sz w:val="21"/>
          <w:szCs w:val="21"/>
        </w:rPr>
      </w:pPr>
      <w:del w:id="1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isStrengthen = false;</w:delText>
        </w:r>
      </w:del>
    </w:p>
    <w:p w:rsidR="002E2946" w:rsidRPr="00441F61" w:rsidDel="00B72103" w:rsidRDefault="002E2946" w:rsidP="00441F61">
      <w:pPr>
        <w:spacing w:after="0"/>
        <w:rPr>
          <w:del w:id="125" w:author="china" w:date="2015-03-24T14:20:00Z"/>
          <w:rFonts w:asciiTheme="minorHAnsi" w:hAnsiTheme="minorHAnsi" w:cs="Times New Roman"/>
          <w:sz w:val="21"/>
          <w:szCs w:val="21"/>
        </w:rPr>
      </w:pPr>
      <w:del w:id="1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SceneBaby = CSLoader::createNode("BabyLayer.csb");</w:delText>
        </w:r>
      </w:del>
    </w:p>
    <w:p w:rsidR="002E2946" w:rsidRPr="00441F61" w:rsidDel="00B72103" w:rsidRDefault="002E2946" w:rsidP="00441F61">
      <w:pPr>
        <w:spacing w:after="0"/>
        <w:rPr>
          <w:del w:id="127" w:author="china" w:date="2015-03-24T14:20:00Z"/>
          <w:rFonts w:asciiTheme="minorHAnsi" w:hAnsiTheme="minorHAnsi" w:cs="Times New Roman"/>
          <w:sz w:val="21"/>
          <w:szCs w:val="21"/>
        </w:rPr>
      </w:pPr>
      <w:del w:id="1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addChild(SceneBaby);</w:delText>
        </w:r>
      </w:del>
    </w:p>
    <w:p w:rsidR="002E2946" w:rsidRPr="00441F61" w:rsidDel="00B72103" w:rsidRDefault="002E2946" w:rsidP="00441F61">
      <w:pPr>
        <w:spacing w:after="0"/>
        <w:rPr>
          <w:del w:id="12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0" w:author="china" w:date="2015-03-24T14:20:00Z"/>
          <w:rFonts w:asciiTheme="minorHAnsi" w:hAnsiTheme="minorHAnsi" w:cs="Times New Roman"/>
          <w:sz w:val="21"/>
          <w:szCs w:val="21"/>
        </w:rPr>
      </w:pPr>
      <w:del w:id="1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rootPanel = static_cast&lt;ui::Layout*&gt;(SceneBaby-&gt;getChildByName("Panel_1"));</w:delText>
        </w:r>
      </w:del>
    </w:p>
    <w:p w:rsidR="002E2946" w:rsidRPr="00441F61" w:rsidDel="00B72103" w:rsidRDefault="002E2946" w:rsidP="00441F61">
      <w:pPr>
        <w:spacing w:after="0"/>
        <w:rPr>
          <w:del w:id="13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3" w:author="china" w:date="2015-03-24T14:20:00Z"/>
          <w:rFonts w:asciiTheme="minorHAnsi" w:hAnsiTheme="minorHAnsi" w:cs="Times New Roman"/>
          <w:sz w:val="21"/>
          <w:szCs w:val="21"/>
        </w:rPr>
      </w:pPr>
      <w:del w:id="1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35" w:author="china" w:date="2015-03-24T14:20:00Z"/>
          <w:rFonts w:asciiTheme="minorHAnsi" w:hAnsiTheme="minorHAnsi" w:cs="Times New Roman"/>
          <w:sz w:val="21"/>
          <w:szCs w:val="21"/>
        </w:rPr>
      </w:pPr>
      <w:del w:id="1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handbooksBtn = static_cast&lt;ui::Button*&gt;(rootPanel-&gt;getChildByName("handbooksBtn"));</w:delText>
        </w:r>
      </w:del>
    </w:p>
    <w:p w:rsidR="002E2946" w:rsidRPr="00441F61" w:rsidDel="00B72103" w:rsidRDefault="002E2946" w:rsidP="00441F61">
      <w:pPr>
        <w:spacing w:after="0"/>
        <w:rPr>
          <w:del w:id="137" w:author="china" w:date="2015-03-24T14:20:00Z"/>
          <w:rFonts w:asciiTheme="minorHAnsi" w:hAnsiTheme="minorHAnsi" w:cs="Times New Roman"/>
          <w:sz w:val="21"/>
          <w:szCs w:val="21"/>
        </w:rPr>
      </w:pPr>
      <w:del w:id="1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宝宝头像列表一共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7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</w:delText>
        </w:r>
      </w:del>
    </w:p>
    <w:p w:rsidR="002E2946" w:rsidRPr="00441F61" w:rsidDel="00B72103" w:rsidRDefault="002E2946" w:rsidP="00441F61">
      <w:pPr>
        <w:spacing w:after="0"/>
        <w:rPr>
          <w:del w:id="13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0" w:author="china" w:date="2015-03-24T14:20:00Z"/>
          <w:rFonts w:asciiTheme="minorHAnsi" w:hAnsiTheme="minorHAnsi" w:cs="Times New Roman"/>
          <w:sz w:val="21"/>
          <w:szCs w:val="21"/>
        </w:rPr>
      </w:pPr>
      <w:del w:id="1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pageView = static_cast&lt;ui::PageView*&gt;(rootPanel-&gt;getChildByName("PageView_1"));//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滑动列表里宝宝的属性</w:delText>
        </w:r>
      </w:del>
    </w:p>
    <w:p w:rsidR="002E2946" w:rsidRPr="00441F61" w:rsidDel="00B72103" w:rsidRDefault="002E2946" w:rsidP="00441F61">
      <w:pPr>
        <w:spacing w:after="0"/>
        <w:rPr>
          <w:del w:id="142" w:author="china" w:date="2015-03-24T14:20:00Z"/>
          <w:rFonts w:asciiTheme="minorHAnsi" w:hAnsiTheme="minorHAnsi" w:cs="Times New Roman"/>
          <w:sz w:val="21"/>
          <w:szCs w:val="21"/>
        </w:rPr>
      </w:pPr>
      <w:del w:id="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 = 0 ;i&lt;7;i++)</w:delText>
        </w:r>
      </w:del>
    </w:p>
    <w:p w:rsidR="002E2946" w:rsidRPr="00441F61" w:rsidDel="00B72103" w:rsidRDefault="002E2946" w:rsidP="00441F61">
      <w:pPr>
        <w:spacing w:after="0"/>
        <w:rPr>
          <w:del w:id="144" w:author="china" w:date="2015-03-24T14:20:00Z"/>
          <w:rFonts w:asciiTheme="minorHAnsi" w:hAnsiTheme="minorHAnsi" w:cs="Times New Roman"/>
          <w:sz w:val="21"/>
          <w:szCs w:val="21"/>
        </w:rPr>
      </w:pPr>
      <w:del w:id="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46" w:author="china" w:date="2015-03-24T14:20:00Z"/>
          <w:rFonts w:asciiTheme="minorHAnsi" w:hAnsiTheme="minorHAnsi" w:cs="Times New Roman"/>
          <w:sz w:val="21"/>
          <w:szCs w:val="21"/>
        </w:rPr>
      </w:pPr>
      <w:del w:id="1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char temp[128] ={0};</w:delText>
        </w:r>
      </w:del>
    </w:p>
    <w:p w:rsidR="002E2946" w:rsidRPr="00441F61" w:rsidDel="00B72103" w:rsidRDefault="002E2946" w:rsidP="00441F61">
      <w:pPr>
        <w:spacing w:after="0"/>
        <w:rPr>
          <w:del w:id="148" w:author="china" w:date="2015-03-24T14:20:00Z"/>
          <w:rFonts w:asciiTheme="minorHAnsi" w:hAnsiTheme="minorHAnsi" w:cs="Times New Roman"/>
          <w:sz w:val="21"/>
          <w:szCs w:val="21"/>
        </w:rPr>
      </w:pPr>
      <w:del w:id="1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sprintf(temp,"Image_%d",i+11);</w:delText>
        </w:r>
      </w:del>
    </w:p>
    <w:p w:rsidR="002E2946" w:rsidRPr="00441F61" w:rsidDel="00B72103" w:rsidRDefault="002E2946" w:rsidP="00441F61">
      <w:pPr>
        <w:spacing w:after="0"/>
        <w:rPr>
          <w:del w:id="150" w:author="china" w:date="2015-03-24T14:20:00Z"/>
          <w:rFonts w:asciiTheme="minorHAnsi" w:hAnsiTheme="minorHAnsi" w:cs="Times New Roman"/>
          <w:sz w:val="21"/>
          <w:szCs w:val="21"/>
        </w:rPr>
      </w:pPr>
      <w:del w:id="1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vecBabyIcon.pushBack(static_cast&lt;ui::ImageView*&gt;(Helper::seekWidgetByName(static_cast&lt;ui::Widget*&gt;(rootPanel),temp)));</w:delText>
        </w:r>
      </w:del>
    </w:p>
    <w:p w:rsidR="002E2946" w:rsidRPr="00441F61" w:rsidDel="00B72103" w:rsidRDefault="002E2946" w:rsidP="00441F61">
      <w:pPr>
        <w:spacing w:after="0"/>
        <w:rPr>
          <w:del w:id="152" w:author="china" w:date="2015-03-24T14:20:00Z"/>
          <w:rFonts w:asciiTheme="minorHAnsi" w:hAnsiTheme="minorHAnsi" w:cs="Times New Roman"/>
          <w:sz w:val="21"/>
          <w:szCs w:val="21"/>
        </w:rPr>
      </w:pPr>
      <w:del w:id="1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vecBabyIcon.at(i)-&gt;setTouchEnabled(true);</w:delText>
        </w:r>
      </w:del>
    </w:p>
    <w:p w:rsidR="002E2946" w:rsidRPr="00441F61" w:rsidDel="00B72103" w:rsidRDefault="002E2946" w:rsidP="00441F61">
      <w:pPr>
        <w:spacing w:after="0"/>
        <w:rPr>
          <w:del w:id="154" w:author="china" w:date="2015-03-24T14:20:00Z"/>
          <w:rFonts w:asciiTheme="minorHAnsi" w:hAnsiTheme="minorHAnsi" w:cs="Times New Roman"/>
          <w:sz w:val="21"/>
          <w:szCs w:val="21"/>
        </w:rPr>
      </w:pPr>
      <w:del w:id="1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vecBabyIcon.at(i)-&gt;setTag(i);</w:delText>
        </w:r>
      </w:del>
    </w:p>
    <w:p w:rsidR="002E2946" w:rsidRPr="00441F61" w:rsidDel="00B72103" w:rsidRDefault="002E2946" w:rsidP="00441F61">
      <w:pPr>
        <w:spacing w:after="0"/>
        <w:rPr>
          <w:del w:id="156" w:author="china" w:date="2015-03-24T14:20:00Z"/>
          <w:rFonts w:asciiTheme="minorHAnsi" w:hAnsiTheme="minorHAnsi" w:cs="Times New Roman"/>
          <w:sz w:val="21"/>
          <w:szCs w:val="21"/>
        </w:rPr>
      </w:pPr>
      <w:del w:id="1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char petImg[128] ={0};</w:delText>
        </w:r>
      </w:del>
    </w:p>
    <w:p w:rsidR="002E2946" w:rsidRPr="00441F61" w:rsidDel="00B72103" w:rsidRDefault="002E2946" w:rsidP="00441F61">
      <w:pPr>
        <w:spacing w:after="0"/>
        <w:rPr>
          <w:del w:id="158" w:author="china" w:date="2015-03-24T14:20:00Z"/>
          <w:rFonts w:asciiTheme="minorHAnsi" w:hAnsiTheme="minorHAnsi" w:cs="Times New Roman"/>
          <w:sz w:val="21"/>
          <w:szCs w:val="21"/>
        </w:rPr>
      </w:pPr>
      <w:del w:id="1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sprintf(petImg,"avatar_%d.png",i+1);</w:delText>
        </w:r>
      </w:del>
    </w:p>
    <w:p w:rsidR="002E2946" w:rsidRPr="00441F61" w:rsidDel="00B72103" w:rsidRDefault="002E2946" w:rsidP="00441F61">
      <w:pPr>
        <w:spacing w:after="0"/>
        <w:rPr>
          <w:del w:id="160" w:author="china" w:date="2015-03-24T14:20:00Z"/>
          <w:rFonts w:asciiTheme="minorHAnsi" w:hAnsiTheme="minorHAnsi" w:cs="Times New Roman"/>
          <w:sz w:val="21"/>
          <w:szCs w:val="21"/>
        </w:rPr>
      </w:pPr>
      <w:del w:id="1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vecBabyIcon.at(i)-&gt;loadTexture(petImg);</w:delText>
        </w:r>
      </w:del>
    </w:p>
    <w:p w:rsidR="002E2946" w:rsidRPr="00441F61" w:rsidDel="00B72103" w:rsidRDefault="002E2946" w:rsidP="00441F61">
      <w:pPr>
        <w:spacing w:after="0"/>
        <w:rPr>
          <w:del w:id="162" w:author="china" w:date="2015-03-24T14:20:00Z"/>
          <w:rFonts w:asciiTheme="minorHAnsi" w:hAnsiTheme="minorHAnsi" w:cs="Times New Roman"/>
          <w:sz w:val="21"/>
          <w:szCs w:val="21"/>
        </w:rPr>
      </w:pPr>
      <w:del w:id="1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vecBabyIcon.at(i)-&gt;addTouchEventListener(CC_CALLBACK_2(BabyLayer::babyInfo,this));</w:delText>
        </w:r>
      </w:del>
    </w:p>
    <w:p w:rsidR="002E2946" w:rsidRPr="00441F61" w:rsidDel="00B72103" w:rsidRDefault="002E2946" w:rsidP="00441F61">
      <w:pPr>
        <w:spacing w:after="0"/>
        <w:rPr>
          <w:del w:id="16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5" w:author="china" w:date="2015-03-24T14:20:00Z"/>
          <w:rFonts w:asciiTheme="minorHAnsi" w:hAnsiTheme="minorHAnsi" w:cs="Times New Roman"/>
          <w:sz w:val="21"/>
          <w:szCs w:val="21"/>
        </w:rPr>
      </w:pPr>
      <w:del w:id="1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//pageView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宝宝界面</w:delText>
        </w:r>
      </w:del>
    </w:p>
    <w:p w:rsidR="002E2946" w:rsidRPr="00441F61" w:rsidDel="00B72103" w:rsidRDefault="002E2946" w:rsidP="00441F61">
      <w:pPr>
        <w:spacing w:after="0"/>
        <w:rPr>
          <w:del w:id="167" w:author="china" w:date="2015-03-24T14:20:00Z"/>
          <w:rFonts w:asciiTheme="minorHAnsi" w:hAnsiTheme="minorHAnsi" w:cs="Times New Roman"/>
          <w:sz w:val="21"/>
          <w:szCs w:val="21"/>
        </w:rPr>
      </w:pPr>
      <w:del w:id="1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layout =  Layout::create();</w:delText>
        </w:r>
      </w:del>
    </w:p>
    <w:p w:rsidR="002E2946" w:rsidRPr="00441F61" w:rsidDel="00B72103" w:rsidRDefault="002E2946" w:rsidP="00441F61">
      <w:pPr>
        <w:spacing w:after="0"/>
        <w:rPr>
          <w:del w:id="16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0" w:author="china" w:date="2015-03-24T14:20:00Z"/>
          <w:rFonts w:asciiTheme="minorHAnsi" w:hAnsiTheme="minorHAnsi" w:cs="Times New Roman"/>
          <w:sz w:val="21"/>
          <w:szCs w:val="21"/>
        </w:rPr>
      </w:pPr>
      <w:del w:id="1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ImageView* image = ImageView::create("bg_baby_show.png");//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宝宝形象背景图</w:delText>
        </w:r>
      </w:del>
    </w:p>
    <w:p w:rsidR="002E2946" w:rsidRPr="00441F61" w:rsidDel="00B72103" w:rsidRDefault="002E2946" w:rsidP="00441F61">
      <w:pPr>
        <w:spacing w:after="0"/>
        <w:rPr>
          <w:del w:id="172" w:author="china" w:date="2015-03-24T14:20:00Z"/>
          <w:rFonts w:asciiTheme="minorHAnsi" w:hAnsiTheme="minorHAnsi" w:cs="Times New Roman"/>
          <w:sz w:val="21"/>
          <w:szCs w:val="21"/>
        </w:rPr>
      </w:pPr>
      <w:del w:id="1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174" w:author="china" w:date="2015-03-24T14:20:00Z"/>
          <w:rFonts w:asciiTheme="minorHAnsi" w:hAnsiTheme="minorHAnsi" w:cs="Times New Roman"/>
          <w:sz w:val="21"/>
          <w:szCs w:val="21"/>
        </w:rPr>
      </w:pPr>
      <w:del w:id="1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image-&gt;setPosition(Vec2(pageView-&gt;getContentSize().width,pageView-&gt;getContentSize().height));</w:delText>
        </w:r>
      </w:del>
    </w:p>
    <w:p w:rsidR="002E2946" w:rsidRPr="00441F61" w:rsidDel="00B72103" w:rsidRDefault="002E2946" w:rsidP="00441F61">
      <w:pPr>
        <w:spacing w:after="0"/>
        <w:rPr>
          <w:del w:id="176" w:author="china" w:date="2015-03-24T14:20:00Z"/>
          <w:rFonts w:asciiTheme="minorHAnsi" w:hAnsiTheme="minorHAnsi" w:cs="Times New Roman"/>
          <w:sz w:val="21"/>
          <w:szCs w:val="21"/>
        </w:rPr>
      </w:pPr>
      <w:del w:id="1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layout-&gt;addChild(image);</w:delText>
        </w:r>
      </w:del>
    </w:p>
    <w:p w:rsidR="002E2946" w:rsidRPr="00441F61" w:rsidDel="00B72103" w:rsidRDefault="002E2946" w:rsidP="00441F61">
      <w:pPr>
        <w:spacing w:after="0"/>
        <w:rPr>
          <w:del w:id="17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9" w:author="china" w:date="2015-03-24T14:20:00Z"/>
          <w:rFonts w:asciiTheme="minorHAnsi" w:hAnsiTheme="minorHAnsi" w:cs="Times New Roman"/>
          <w:sz w:val="21"/>
          <w:szCs w:val="21"/>
        </w:rPr>
      </w:pPr>
      <w:del w:id="1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 =Text::create("Hp","Arial",36);//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生命</w:delText>
        </w:r>
      </w:del>
    </w:p>
    <w:p w:rsidR="002E2946" w:rsidRPr="00441F61" w:rsidDel="00B72103" w:rsidRDefault="002E2946" w:rsidP="00441F61">
      <w:pPr>
        <w:spacing w:after="0"/>
        <w:rPr>
          <w:del w:id="181" w:author="china" w:date="2015-03-24T14:20:00Z"/>
          <w:rFonts w:asciiTheme="minorHAnsi" w:hAnsiTheme="minorHAnsi" w:cs="Times New Roman"/>
          <w:sz w:val="21"/>
          <w:szCs w:val="21"/>
        </w:rPr>
      </w:pPr>
      <w:del w:id="1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183" w:author="china" w:date="2015-03-24T14:20:00Z"/>
          <w:rFonts w:asciiTheme="minorHAnsi" w:hAnsiTheme="minorHAnsi" w:cs="Times New Roman"/>
          <w:sz w:val="21"/>
          <w:szCs w:val="21"/>
        </w:rPr>
      </w:pPr>
      <w:del w:id="1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petHp-&gt;setPosition(Vec2(image-&gt;getContentSize().width-210,image-&gt;getContentSize().height-310));</w:delText>
        </w:r>
      </w:del>
    </w:p>
    <w:p w:rsidR="002E2946" w:rsidRPr="00441F61" w:rsidDel="00B72103" w:rsidRDefault="002E2946" w:rsidP="00441F61">
      <w:pPr>
        <w:spacing w:after="0"/>
        <w:rPr>
          <w:del w:id="185" w:author="china" w:date="2015-03-24T14:20:00Z"/>
          <w:rFonts w:asciiTheme="minorHAnsi" w:hAnsiTheme="minorHAnsi" w:cs="Times New Roman"/>
          <w:sz w:val="21"/>
          <w:szCs w:val="21"/>
        </w:rPr>
      </w:pPr>
      <w:del w:id="1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image-&gt;addChild(petHp);</w:delText>
        </w:r>
      </w:del>
    </w:p>
    <w:p w:rsidR="002E2946" w:rsidRPr="00441F61" w:rsidDel="00B72103" w:rsidRDefault="002E2946" w:rsidP="00441F61">
      <w:pPr>
        <w:spacing w:after="0"/>
        <w:rPr>
          <w:del w:id="187" w:author="china" w:date="2015-03-24T14:20:00Z"/>
          <w:rFonts w:asciiTheme="minorHAnsi" w:hAnsiTheme="minorHAnsi" w:cs="Times New Roman"/>
          <w:sz w:val="21"/>
          <w:szCs w:val="21"/>
        </w:rPr>
      </w:pPr>
      <w:del w:id="1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BabyHpVec.pushBack(petHp);</w:delText>
        </w:r>
      </w:del>
    </w:p>
    <w:p w:rsidR="002E2946" w:rsidRPr="00441F61" w:rsidDel="00B72103" w:rsidRDefault="002E2946" w:rsidP="00441F61">
      <w:pPr>
        <w:spacing w:after="0"/>
        <w:rPr>
          <w:del w:id="189" w:author="china" w:date="2015-03-24T14:20:00Z"/>
          <w:rFonts w:asciiTheme="minorHAnsi" w:hAnsiTheme="minorHAnsi" w:cs="Times New Roman"/>
          <w:sz w:val="21"/>
          <w:szCs w:val="21"/>
        </w:rPr>
      </w:pPr>
      <w:del w:id="1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petHp-&gt;setString(StringConverter::toString(dbManager::getInstance()-&gt;getPetMaxHP(i+1, PlayerManager::getInstance()-&gt;m_playerData.m_vPets[i][1], PlayerManager::getInstance()-&gt;m_playerData.m_vPets[i][2])));</w:delText>
        </w:r>
      </w:del>
    </w:p>
    <w:p w:rsidR="002E2946" w:rsidRPr="00441F61" w:rsidDel="00B72103" w:rsidRDefault="002E2946" w:rsidP="00441F61">
      <w:pPr>
        <w:spacing w:after="0"/>
        <w:rPr>
          <w:del w:id="19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92" w:author="china" w:date="2015-03-24T14:20:00Z"/>
          <w:rFonts w:asciiTheme="minorHAnsi" w:hAnsiTheme="minorHAnsi" w:cs="Times New Roman"/>
          <w:sz w:val="21"/>
          <w:szCs w:val="21"/>
        </w:rPr>
      </w:pPr>
      <w:del w:id="1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 =Text::create("atk","Arial",36);//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攻击</w:delText>
        </w:r>
      </w:del>
    </w:p>
    <w:p w:rsidR="002E2946" w:rsidRPr="00441F61" w:rsidDel="00B72103" w:rsidRDefault="002E2946" w:rsidP="00441F61">
      <w:pPr>
        <w:spacing w:after="0"/>
        <w:rPr>
          <w:del w:id="194" w:author="china" w:date="2015-03-24T14:20:00Z"/>
          <w:rFonts w:asciiTheme="minorHAnsi" w:hAnsiTheme="minorHAnsi" w:cs="Times New Roman"/>
          <w:sz w:val="21"/>
          <w:szCs w:val="21"/>
        </w:rPr>
      </w:pPr>
      <w:del w:id="1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196" w:author="china" w:date="2015-03-24T14:20:00Z"/>
          <w:rFonts w:asciiTheme="minorHAnsi" w:hAnsiTheme="minorHAnsi" w:cs="Times New Roman"/>
          <w:sz w:val="21"/>
          <w:szCs w:val="21"/>
        </w:rPr>
      </w:pPr>
      <w:del w:id="1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petAk-&gt;setPosition(Vec2(image-&gt;getContentSize().width-210,image-&gt;getContentSize().height-410));</w:delText>
        </w:r>
      </w:del>
    </w:p>
    <w:p w:rsidR="002E2946" w:rsidRPr="00441F61" w:rsidDel="00B72103" w:rsidRDefault="002E2946" w:rsidP="00441F61">
      <w:pPr>
        <w:spacing w:after="0"/>
        <w:rPr>
          <w:del w:id="198" w:author="china" w:date="2015-03-24T14:20:00Z"/>
          <w:rFonts w:asciiTheme="minorHAnsi" w:hAnsiTheme="minorHAnsi" w:cs="Times New Roman"/>
          <w:sz w:val="21"/>
          <w:szCs w:val="21"/>
        </w:rPr>
      </w:pPr>
      <w:del w:id="1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image-&gt;addChild(petAk);</w:delText>
        </w:r>
      </w:del>
    </w:p>
    <w:p w:rsidR="002E2946" w:rsidRPr="00441F61" w:rsidDel="00B72103" w:rsidRDefault="002E2946" w:rsidP="00441F61">
      <w:pPr>
        <w:spacing w:after="0"/>
        <w:rPr>
          <w:del w:id="200" w:author="china" w:date="2015-03-24T14:20:00Z"/>
          <w:rFonts w:asciiTheme="minorHAnsi" w:hAnsiTheme="minorHAnsi" w:cs="Times New Roman"/>
          <w:sz w:val="21"/>
          <w:szCs w:val="21"/>
        </w:rPr>
      </w:pPr>
      <w:del w:id="2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BabyAkVec.pushBack(petAk);</w:delText>
        </w:r>
      </w:del>
    </w:p>
    <w:p w:rsidR="002E2946" w:rsidRPr="00441F61" w:rsidDel="00B72103" w:rsidRDefault="002E2946" w:rsidP="00441F61">
      <w:pPr>
        <w:spacing w:after="0"/>
        <w:rPr>
          <w:del w:id="202" w:author="china" w:date="2015-03-24T14:20:00Z"/>
          <w:rFonts w:asciiTheme="minorHAnsi" w:hAnsiTheme="minorHAnsi" w:cs="Times New Roman"/>
          <w:sz w:val="21"/>
          <w:szCs w:val="21"/>
        </w:rPr>
      </w:pPr>
      <w:del w:id="2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petAk-&gt;setString(StringConverter::toString(dbManager::getInstance()-&gt;getPetAtk(i+1, PlayerManager::getInstance()-&gt;m_playerData.m_vPets[i][1], PlayerManager::getInstance()-&gt;m_playerData.m_vPets[i][2])));</w:delText>
        </w:r>
      </w:del>
    </w:p>
    <w:p w:rsidR="002E2946" w:rsidRPr="00441F61" w:rsidDel="00B72103" w:rsidRDefault="002E2946" w:rsidP="00441F61">
      <w:pPr>
        <w:spacing w:after="0"/>
        <w:rPr>
          <w:del w:id="20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5" w:author="china" w:date="2015-03-24T14:20:00Z"/>
          <w:rFonts w:asciiTheme="minorHAnsi" w:hAnsiTheme="minorHAnsi" w:cs="Times New Roman"/>
          <w:sz w:val="21"/>
          <w:szCs w:val="21"/>
        </w:rPr>
      </w:pPr>
      <w:del w:id="2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 =Text::create("def","Arial",36);//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防御</w:delText>
        </w:r>
      </w:del>
    </w:p>
    <w:p w:rsidR="002E2946" w:rsidRPr="00441F61" w:rsidDel="00B72103" w:rsidRDefault="002E2946" w:rsidP="00441F61">
      <w:pPr>
        <w:spacing w:after="0"/>
        <w:rPr>
          <w:del w:id="207" w:author="china" w:date="2015-03-24T14:20:00Z"/>
          <w:rFonts w:asciiTheme="minorHAnsi" w:hAnsiTheme="minorHAnsi" w:cs="Times New Roman"/>
          <w:sz w:val="21"/>
          <w:szCs w:val="21"/>
        </w:rPr>
      </w:pPr>
      <w:del w:id="2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209" w:author="china" w:date="2015-03-24T14:20:00Z"/>
          <w:rFonts w:asciiTheme="minorHAnsi" w:hAnsiTheme="minorHAnsi" w:cs="Times New Roman"/>
          <w:sz w:val="21"/>
          <w:szCs w:val="21"/>
        </w:rPr>
      </w:pPr>
      <w:del w:id="2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petDf-&gt;setPosition(Vec2(image-&gt;getContentSize().width-210,image-&gt;getContentSize().height-500));</w:delText>
        </w:r>
      </w:del>
    </w:p>
    <w:p w:rsidR="002E2946" w:rsidRPr="00441F61" w:rsidDel="00B72103" w:rsidRDefault="002E2946" w:rsidP="00441F61">
      <w:pPr>
        <w:spacing w:after="0"/>
        <w:rPr>
          <w:del w:id="211" w:author="china" w:date="2015-03-24T14:20:00Z"/>
          <w:rFonts w:asciiTheme="minorHAnsi" w:hAnsiTheme="minorHAnsi" w:cs="Times New Roman"/>
          <w:sz w:val="21"/>
          <w:szCs w:val="21"/>
        </w:rPr>
      </w:pPr>
      <w:del w:id="2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image-&gt;addChild(petDf);</w:delText>
        </w:r>
      </w:del>
    </w:p>
    <w:p w:rsidR="002E2946" w:rsidRPr="00441F61" w:rsidDel="00B72103" w:rsidRDefault="002E2946" w:rsidP="00441F61">
      <w:pPr>
        <w:spacing w:after="0"/>
        <w:rPr>
          <w:del w:id="213" w:author="china" w:date="2015-03-24T14:20:00Z"/>
          <w:rFonts w:asciiTheme="minorHAnsi" w:hAnsiTheme="minorHAnsi" w:cs="Times New Roman"/>
          <w:sz w:val="21"/>
          <w:szCs w:val="21"/>
        </w:rPr>
      </w:pPr>
      <w:del w:id="2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BabyDfVec.pushBack(petDf);</w:delText>
        </w:r>
      </w:del>
    </w:p>
    <w:p w:rsidR="002E2946" w:rsidRPr="00441F61" w:rsidDel="00B72103" w:rsidRDefault="002E2946" w:rsidP="00441F61">
      <w:pPr>
        <w:spacing w:after="0"/>
        <w:rPr>
          <w:del w:id="215" w:author="china" w:date="2015-03-24T14:20:00Z"/>
          <w:rFonts w:asciiTheme="minorHAnsi" w:hAnsiTheme="minorHAnsi" w:cs="Times New Roman"/>
          <w:sz w:val="21"/>
          <w:szCs w:val="21"/>
        </w:rPr>
      </w:pPr>
      <w:del w:id="2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petDf-&gt;setString(StringConverter::toString(dbManager::getInstance()-&gt;getPetDef(i+1, PlayerManager::getInstance()-&gt;m_playerData.m_vPets[i][1], PlayerManager::getInstance()-&gt;m_playerData.m_vPets[i][2])));</w:delText>
        </w:r>
      </w:del>
    </w:p>
    <w:p w:rsidR="002E2946" w:rsidRPr="00441F61" w:rsidDel="00B72103" w:rsidRDefault="002E2946" w:rsidP="00441F61">
      <w:pPr>
        <w:spacing w:after="0"/>
        <w:rPr>
          <w:del w:id="2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8" w:author="china" w:date="2015-03-24T14:20:00Z"/>
          <w:rFonts w:asciiTheme="minorHAnsi" w:hAnsiTheme="minorHAnsi" w:cs="Times New Roman"/>
          <w:sz w:val="21"/>
          <w:szCs w:val="21"/>
        </w:rPr>
      </w:pPr>
      <w:del w:id="2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ImageView* petName = ImageView::create("name1.png");//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宝宝姓名</w:delText>
        </w:r>
      </w:del>
    </w:p>
    <w:p w:rsidR="002E2946" w:rsidRPr="00441F61" w:rsidDel="00B72103" w:rsidRDefault="002E2946" w:rsidP="00441F61">
      <w:pPr>
        <w:spacing w:after="0"/>
        <w:rPr>
          <w:del w:id="220" w:author="china" w:date="2015-03-24T14:20:00Z"/>
          <w:rFonts w:asciiTheme="minorHAnsi" w:hAnsiTheme="minorHAnsi" w:cs="Times New Roman"/>
          <w:sz w:val="21"/>
          <w:szCs w:val="21"/>
        </w:rPr>
      </w:pPr>
      <w:del w:id="2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petName-&gt;setAnchorPoint(Vec2(1,1));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222" w:author="china" w:date="2015-03-24T14:20:00Z"/>
          <w:rFonts w:asciiTheme="minorHAnsi" w:hAnsiTheme="minorHAnsi" w:cs="Times New Roman"/>
          <w:sz w:val="21"/>
          <w:szCs w:val="21"/>
        </w:rPr>
      </w:pPr>
      <w:del w:id="2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petName-&gt;setPosition(Vec2(image-&gt;getContentSize().width-640,image-&gt;getContentSize().height-450));</w:delText>
        </w:r>
      </w:del>
    </w:p>
    <w:p w:rsidR="002E2946" w:rsidRPr="00441F61" w:rsidDel="00B72103" w:rsidRDefault="002E2946" w:rsidP="00441F61">
      <w:pPr>
        <w:spacing w:after="0"/>
        <w:rPr>
          <w:del w:id="224" w:author="china" w:date="2015-03-24T14:20:00Z"/>
          <w:rFonts w:asciiTheme="minorHAnsi" w:hAnsiTheme="minorHAnsi" w:cs="Times New Roman"/>
          <w:sz w:val="21"/>
          <w:szCs w:val="21"/>
        </w:rPr>
      </w:pPr>
      <w:del w:id="2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image-&gt;addChild(petName);</w:delText>
        </w:r>
      </w:del>
    </w:p>
    <w:p w:rsidR="002E2946" w:rsidRPr="00441F61" w:rsidDel="00B72103" w:rsidRDefault="002E2946" w:rsidP="00441F61">
      <w:pPr>
        <w:spacing w:after="0"/>
        <w:rPr>
          <w:del w:id="22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27" w:author="china" w:date="2015-03-24T14:20:00Z"/>
          <w:rFonts w:asciiTheme="minorHAnsi" w:hAnsiTheme="minorHAnsi" w:cs="Times New Roman"/>
          <w:sz w:val="21"/>
          <w:szCs w:val="21"/>
        </w:rPr>
      </w:pPr>
      <w:del w:id="2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ImageView* petLev = ImageView::create("name2.png");//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宝宝阶级</w:delText>
        </w:r>
      </w:del>
    </w:p>
    <w:p w:rsidR="002E2946" w:rsidRPr="00441F61" w:rsidDel="00B72103" w:rsidRDefault="002E2946" w:rsidP="00441F61">
      <w:pPr>
        <w:spacing w:after="0"/>
        <w:rPr>
          <w:del w:id="229" w:author="china" w:date="2015-03-24T14:20:00Z"/>
          <w:rFonts w:asciiTheme="minorHAnsi" w:hAnsiTheme="minorHAnsi" w:cs="Times New Roman"/>
          <w:sz w:val="21"/>
          <w:szCs w:val="21"/>
        </w:rPr>
      </w:pPr>
      <w:del w:id="2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petLev-&gt;setAnchorPoint(Vec2(1,1));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231" w:author="china" w:date="2015-03-24T14:20:00Z"/>
          <w:rFonts w:asciiTheme="minorHAnsi" w:hAnsiTheme="minorHAnsi" w:cs="Times New Roman"/>
          <w:sz w:val="21"/>
          <w:szCs w:val="21"/>
        </w:rPr>
      </w:pPr>
      <w:del w:id="2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petLev-&gt;setPosition(Vec2(image-&gt;getContentSize().width-640,image-&gt;getContentSize().height-50));</w:delText>
        </w:r>
      </w:del>
    </w:p>
    <w:p w:rsidR="002E2946" w:rsidRPr="00441F61" w:rsidDel="00B72103" w:rsidRDefault="002E2946" w:rsidP="00441F61">
      <w:pPr>
        <w:spacing w:after="0"/>
        <w:rPr>
          <w:del w:id="233" w:author="china" w:date="2015-03-24T14:20:00Z"/>
          <w:rFonts w:asciiTheme="minorHAnsi" w:hAnsiTheme="minorHAnsi" w:cs="Times New Roman"/>
          <w:sz w:val="21"/>
          <w:szCs w:val="21"/>
        </w:rPr>
      </w:pPr>
      <w:del w:id="2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image-&gt;addChild(petLev);</w:delText>
        </w:r>
      </w:del>
    </w:p>
    <w:p w:rsidR="002E2946" w:rsidRPr="00441F61" w:rsidDel="00B72103" w:rsidRDefault="002E2946" w:rsidP="00441F61">
      <w:pPr>
        <w:spacing w:after="0"/>
        <w:rPr>
          <w:del w:id="23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36" w:author="china" w:date="2015-03-24T14:20:00Z"/>
          <w:rFonts w:asciiTheme="minorHAnsi" w:hAnsiTheme="minorHAnsi" w:cs="Times New Roman"/>
          <w:sz w:val="21"/>
          <w:szCs w:val="21"/>
        </w:rPr>
      </w:pPr>
      <w:del w:id="2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stan=PlayerManager::getInstance()-&gt;m_playerData.m_vPets[i][1];</w:delText>
        </w:r>
      </w:del>
    </w:p>
    <w:p w:rsidR="002E2946" w:rsidRPr="00441F61" w:rsidDel="00B72103" w:rsidRDefault="002E2946" w:rsidP="00441F61">
      <w:pPr>
        <w:spacing w:after="0"/>
        <w:rPr>
          <w:del w:id="238" w:author="china" w:date="2015-03-24T14:20:00Z"/>
          <w:rFonts w:asciiTheme="minorHAnsi" w:hAnsiTheme="minorHAnsi" w:cs="Times New Roman"/>
          <w:sz w:val="21"/>
          <w:szCs w:val="21"/>
        </w:rPr>
      </w:pPr>
      <w:del w:id="2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pet1=BabyActionUI::create(i+1,stan);</w:delText>
        </w:r>
      </w:del>
    </w:p>
    <w:p w:rsidR="002E2946" w:rsidRPr="00441F61" w:rsidDel="00B72103" w:rsidRDefault="002E2946" w:rsidP="00441F61">
      <w:pPr>
        <w:spacing w:after="0"/>
        <w:rPr>
          <w:del w:id="240" w:author="china" w:date="2015-03-24T14:20:00Z"/>
          <w:rFonts w:asciiTheme="minorHAnsi" w:hAnsiTheme="minorHAnsi" w:cs="Times New Roman"/>
          <w:sz w:val="21"/>
          <w:szCs w:val="21"/>
        </w:rPr>
      </w:pPr>
      <w:del w:id="2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pet1-&gt;setAnchorPoint(Vec2(1,1));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242" w:author="china" w:date="2015-03-24T14:20:00Z"/>
          <w:rFonts w:asciiTheme="minorHAnsi" w:hAnsiTheme="minorHAnsi" w:cs="Times New Roman"/>
          <w:sz w:val="21"/>
          <w:szCs w:val="21"/>
        </w:rPr>
      </w:pPr>
      <w:del w:id="2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pet1-&gt;setPosition(Vec2(image-&gt;getContentSize().width-690,image-&gt;getContentSize().height-360));</w:delText>
        </w:r>
      </w:del>
    </w:p>
    <w:p w:rsidR="002E2946" w:rsidRPr="00441F61" w:rsidDel="00B72103" w:rsidRDefault="002E2946" w:rsidP="00441F61">
      <w:pPr>
        <w:spacing w:after="0"/>
        <w:rPr>
          <w:del w:id="244" w:author="china" w:date="2015-03-24T14:20:00Z"/>
          <w:rFonts w:asciiTheme="minorHAnsi" w:hAnsiTheme="minorHAnsi" w:cs="Times New Roman"/>
          <w:sz w:val="21"/>
          <w:szCs w:val="21"/>
        </w:rPr>
      </w:pPr>
      <w:del w:id="2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layout-&gt;addChild(pet1);</w:delText>
        </w:r>
      </w:del>
    </w:p>
    <w:p w:rsidR="002E2946" w:rsidRPr="00441F61" w:rsidDel="00B72103" w:rsidRDefault="002E2946" w:rsidP="00441F61">
      <w:pPr>
        <w:spacing w:after="0"/>
        <w:rPr>
          <w:del w:id="246" w:author="china" w:date="2015-03-24T14:20:00Z"/>
          <w:rFonts w:asciiTheme="minorHAnsi" w:hAnsiTheme="minorHAnsi" w:cs="Times New Roman"/>
          <w:sz w:val="21"/>
          <w:szCs w:val="21"/>
        </w:rPr>
      </w:pPr>
      <w:del w:id="2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pet1-&gt;setScale(3);</w:delText>
        </w:r>
      </w:del>
    </w:p>
    <w:p w:rsidR="002E2946" w:rsidRPr="00441F61" w:rsidDel="00B72103" w:rsidRDefault="002E2946" w:rsidP="00441F61">
      <w:pPr>
        <w:spacing w:after="0"/>
        <w:rPr>
          <w:del w:id="248" w:author="china" w:date="2015-03-24T14:20:00Z"/>
          <w:rFonts w:asciiTheme="minorHAnsi" w:hAnsiTheme="minorHAnsi" w:cs="Times New Roman"/>
          <w:sz w:val="21"/>
          <w:szCs w:val="21"/>
        </w:rPr>
      </w:pPr>
      <w:del w:id="2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pet1-&gt;setTag(10);</w:delText>
        </w:r>
      </w:del>
    </w:p>
    <w:p w:rsidR="002E2946" w:rsidRPr="00441F61" w:rsidDel="00B72103" w:rsidRDefault="002E2946" w:rsidP="00441F61">
      <w:pPr>
        <w:spacing w:after="0"/>
        <w:rPr>
          <w:del w:id="250" w:author="china" w:date="2015-03-24T14:20:00Z"/>
          <w:rFonts w:asciiTheme="minorHAnsi" w:hAnsiTheme="minorHAnsi" w:cs="Times New Roman"/>
          <w:sz w:val="21"/>
          <w:szCs w:val="21"/>
        </w:rPr>
      </w:pPr>
      <w:del w:id="2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babyAction.pushBack(pet1);</w:delText>
        </w:r>
      </w:del>
    </w:p>
    <w:p w:rsidR="002E2946" w:rsidRPr="00441F61" w:rsidDel="00B72103" w:rsidRDefault="002E2946" w:rsidP="00441F61">
      <w:pPr>
        <w:spacing w:after="0"/>
        <w:rPr>
          <w:del w:id="25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53" w:author="china" w:date="2015-03-24T14:20:00Z"/>
          <w:rFonts w:asciiTheme="minorHAnsi" w:hAnsiTheme="minorHAnsi" w:cs="Times New Roman"/>
          <w:sz w:val="21"/>
          <w:szCs w:val="21"/>
        </w:rPr>
      </w:pPr>
      <w:del w:id="2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pageView-&gt;insertPage(layout,i);</w:delText>
        </w:r>
      </w:del>
    </w:p>
    <w:p w:rsidR="002E2946" w:rsidRPr="00441F61" w:rsidDel="00B72103" w:rsidRDefault="002E2946" w:rsidP="00441F61">
      <w:pPr>
        <w:spacing w:after="0"/>
        <w:rPr>
          <w:del w:id="255" w:author="china" w:date="2015-03-24T14:20:00Z"/>
          <w:rFonts w:asciiTheme="minorHAnsi" w:hAnsiTheme="minorHAnsi" w:cs="Times New Roman"/>
          <w:sz w:val="21"/>
          <w:szCs w:val="21"/>
        </w:rPr>
      </w:pPr>
      <w:del w:id="2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//pageView-&gt;removeAllChildren();</w:delText>
        </w:r>
      </w:del>
    </w:p>
    <w:p w:rsidR="002E2946" w:rsidRPr="00441F61" w:rsidDel="00B72103" w:rsidRDefault="002E2946" w:rsidP="00441F61">
      <w:pPr>
        <w:spacing w:after="0"/>
        <w:rPr>
          <w:del w:id="257" w:author="china" w:date="2015-03-24T14:20:00Z"/>
          <w:rFonts w:asciiTheme="minorHAnsi" w:hAnsiTheme="minorHAnsi" w:cs="Times New Roman"/>
          <w:sz w:val="21"/>
          <w:szCs w:val="21"/>
        </w:rPr>
      </w:pPr>
      <w:del w:id="2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59" w:author="china" w:date="2015-03-24T14:20:00Z"/>
          <w:rFonts w:asciiTheme="minorHAnsi" w:hAnsiTheme="minorHAnsi" w:cs="Times New Roman"/>
          <w:sz w:val="21"/>
          <w:szCs w:val="21"/>
        </w:rPr>
      </w:pPr>
      <w:del w:id="2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updateData();</w:delText>
        </w:r>
      </w:del>
    </w:p>
    <w:p w:rsidR="002E2946" w:rsidRPr="00441F61" w:rsidDel="00B72103" w:rsidRDefault="002E2946" w:rsidP="00441F61">
      <w:pPr>
        <w:spacing w:after="0"/>
        <w:rPr>
          <w:del w:id="261" w:author="china" w:date="2015-03-24T14:20:00Z"/>
          <w:rFonts w:asciiTheme="minorHAnsi" w:hAnsiTheme="minorHAnsi" w:cs="Times New Roman"/>
          <w:sz w:val="21"/>
          <w:szCs w:val="21"/>
        </w:rPr>
      </w:pPr>
      <w:del w:id="2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updateBabyLayerData();</w:delText>
        </w:r>
      </w:del>
    </w:p>
    <w:p w:rsidR="002E2946" w:rsidRPr="00441F61" w:rsidDel="00B72103" w:rsidRDefault="002E2946" w:rsidP="00441F61">
      <w:pPr>
        <w:spacing w:after="0"/>
        <w:rPr>
          <w:del w:id="263" w:author="china" w:date="2015-03-24T14:20:00Z"/>
          <w:rFonts w:asciiTheme="minorHAnsi" w:hAnsiTheme="minorHAnsi" w:cs="Times New Roman"/>
          <w:sz w:val="21"/>
          <w:szCs w:val="21"/>
        </w:rPr>
      </w:pPr>
      <w:del w:id="2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frameBabyIcon = ImageView::create("Babyframe.png");</w:delText>
        </w:r>
      </w:del>
    </w:p>
    <w:p w:rsidR="002E2946" w:rsidRPr="00441F61" w:rsidDel="00B72103" w:rsidRDefault="002E2946" w:rsidP="00441F61">
      <w:pPr>
        <w:spacing w:after="0"/>
        <w:rPr>
          <w:del w:id="265" w:author="china" w:date="2015-03-24T14:20:00Z"/>
          <w:rFonts w:asciiTheme="minorHAnsi" w:hAnsiTheme="minorHAnsi" w:cs="Times New Roman"/>
          <w:sz w:val="21"/>
          <w:szCs w:val="21"/>
        </w:rPr>
      </w:pPr>
      <w:del w:id="2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267" w:author="china" w:date="2015-03-24T14:20:00Z"/>
          <w:rFonts w:asciiTheme="minorHAnsi" w:hAnsiTheme="minorHAnsi" w:cs="Times New Roman"/>
          <w:sz w:val="21"/>
          <w:szCs w:val="21"/>
        </w:rPr>
      </w:pPr>
      <w:del w:id="2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frameBabyIcon-&gt;setPosition(Vec2(vecBabyIcon.at(0)-&gt;getContentSize().width-158,vecBabyIcon.at(0)-&gt;getContentSize().height-176));</w:delText>
        </w:r>
      </w:del>
    </w:p>
    <w:p w:rsidR="002E2946" w:rsidRPr="00441F61" w:rsidDel="00B72103" w:rsidRDefault="002E2946" w:rsidP="00441F61">
      <w:pPr>
        <w:spacing w:after="0"/>
        <w:rPr>
          <w:del w:id="269" w:author="china" w:date="2015-03-24T14:20:00Z"/>
          <w:rFonts w:asciiTheme="minorHAnsi" w:hAnsiTheme="minorHAnsi" w:cs="Times New Roman"/>
          <w:sz w:val="21"/>
          <w:szCs w:val="21"/>
        </w:rPr>
      </w:pPr>
      <w:del w:id="2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vecBabyIcon.at(0)-&gt;addChild(frameBabyIcon);</w:delText>
        </w:r>
      </w:del>
    </w:p>
    <w:p w:rsidR="002E2946" w:rsidRPr="00441F61" w:rsidDel="00B72103" w:rsidRDefault="002E2946" w:rsidP="00441F61">
      <w:pPr>
        <w:spacing w:after="0"/>
        <w:rPr>
          <w:del w:id="27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72" w:author="china" w:date="2015-03-24T14:20:00Z"/>
          <w:rFonts w:asciiTheme="minorHAnsi" w:hAnsiTheme="minorHAnsi" w:cs="Times New Roman"/>
          <w:sz w:val="21"/>
          <w:szCs w:val="21"/>
        </w:rPr>
      </w:pPr>
      <w:del w:id="2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true;</w:delText>
        </w:r>
      </w:del>
    </w:p>
    <w:p w:rsidR="002E2946" w:rsidRPr="00441F61" w:rsidDel="00B72103" w:rsidRDefault="002E2946" w:rsidP="00441F61">
      <w:pPr>
        <w:spacing w:after="0"/>
        <w:rPr>
          <w:del w:id="274" w:author="china" w:date="2015-03-24T14:20:00Z"/>
          <w:rFonts w:asciiTheme="minorHAnsi" w:hAnsiTheme="minorHAnsi" w:cs="Times New Roman"/>
          <w:sz w:val="21"/>
          <w:szCs w:val="21"/>
        </w:rPr>
      </w:pPr>
      <w:del w:id="2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7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77" w:author="china" w:date="2015-03-24T14:20:00Z"/>
          <w:rFonts w:asciiTheme="minorHAnsi" w:hAnsiTheme="minorHAnsi" w:cs="Times New Roman"/>
          <w:sz w:val="21"/>
          <w:szCs w:val="21"/>
        </w:rPr>
      </w:pPr>
      <w:del w:id="2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BabyLayer::updateBabyLayerData()</w:delText>
        </w:r>
      </w:del>
    </w:p>
    <w:p w:rsidR="002E2946" w:rsidRPr="00441F61" w:rsidDel="00B72103" w:rsidRDefault="002E2946" w:rsidP="00441F61">
      <w:pPr>
        <w:spacing w:after="0"/>
        <w:rPr>
          <w:del w:id="279" w:author="china" w:date="2015-03-24T14:20:00Z"/>
          <w:rFonts w:asciiTheme="minorHAnsi" w:hAnsiTheme="minorHAnsi" w:cs="Times New Roman"/>
          <w:sz w:val="21"/>
          <w:szCs w:val="21"/>
        </w:rPr>
      </w:pPr>
      <w:del w:id="2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81" w:author="china" w:date="2015-03-24T14:20:00Z"/>
          <w:rFonts w:asciiTheme="minorHAnsi" w:hAnsiTheme="minorHAnsi" w:cs="Times New Roman"/>
          <w:sz w:val="21"/>
          <w:szCs w:val="21"/>
        </w:rPr>
      </w:pPr>
      <w:del w:id="2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(isStrengthen)</w:delText>
        </w:r>
      </w:del>
    </w:p>
    <w:p w:rsidR="002E2946" w:rsidRPr="00441F61" w:rsidDel="00B72103" w:rsidRDefault="002E2946" w:rsidP="00441F61">
      <w:pPr>
        <w:spacing w:after="0"/>
        <w:rPr>
          <w:del w:id="283" w:author="china" w:date="2015-03-24T14:20:00Z"/>
          <w:rFonts w:asciiTheme="minorHAnsi" w:hAnsiTheme="minorHAnsi" w:cs="Times New Roman"/>
          <w:sz w:val="21"/>
          <w:szCs w:val="21"/>
        </w:rPr>
      </w:pPr>
      <w:del w:id="2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85" w:author="china" w:date="2015-03-24T14:20:00Z"/>
          <w:rFonts w:asciiTheme="minorHAnsi" w:hAnsiTheme="minorHAnsi" w:cs="Times New Roman"/>
          <w:sz w:val="21"/>
          <w:szCs w:val="21"/>
        </w:rPr>
      </w:pPr>
      <w:del w:id="2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strengthPageView(currentBabyPage);</w:delText>
        </w:r>
      </w:del>
    </w:p>
    <w:p w:rsidR="002E2946" w:rsidRPr="00441F61" w:rsidDel="00B72103" w:rsidRDefault="002E2946" w:rsidP="00441F61">
      <w:pPr>
        <w:spacing w:after="0"/>
        <w:rPr>
          <w:del w:id="287" w:author="china" w:date="2015-03-24T14:20:00Z"/>
          <w:rFonts w:asciiTheme="minorHAnsi" w:hAnsiTheme="minorHAnsi" w:cs="Times New Roman"/>
          <w:sz w:val="21"/>
          <w:szCs w:val="21"/>
        </w:rPr>
      </w:pPr>
      <w:del w:id="2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89" w:author="china" w:date="2015-03-24T14:20:00Z"/>
          <w:rFonts w:asciiTheme="minorHAnsi" w:hAnsiTheme="minorHAnsi" w:cs="Times New Roman"/>
          <w:sz w:val="21"/>
          <w:szCs w:val="21"/>
        </w:rPr>
      </w:pPr>
      <w:del w:id="2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/*if (isShowEvolve)</w:delText>
        </w:r>
      </w:del>
    </w:p>
    <w:p w:rsidR="002E2946" w:rsidRPr="00441F61" w:rsidDel="00B72103" w:rsidRDefault="002E2946" w:rsidP="00441F61">
      <w:pPr>
        <w:spacing w:after="0"/>
        <w:rPr>
          <w:del w:id="291" w:author="china" w:date="2015-03-24T14:20:00Z"/>
          <w:rFonts w:asciiTheme="minorHAnsi" w:hAnsiTheme="minorHAnsi" w:cs="Times New Roman"/>
          <w:sz w:val="21"/>
          <w:szCs w:val="21"/>
        </w:rPr>
      </w:pPr>
      <w:del w:id="2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9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94" w:author="china" w:date="2015-03-24T14:20:00Z"/>
          <w:rFonts w:asciiTheme="minorHAnsi" w:hAnsiTheme="minorHAnsi" w:cs="Times New Roman"/>
          <w:sz w:val="21"/>
          <w:szCs w:val="21"/>
        </w:rPr>
      </w:pPr>
      <w:del w:id="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}*/</w:delText>
        </w:r>
      </w:del>
    </w:p>
    <w:p w:rsidR="002E2946" w:rsidRPr="00441F61" w:rsidDel="00B72103" w:rsidRDefault="002E2946" w:rsidP="00441F61">
      <w:pPr>
        <w:spacing w:after="0"/>
        <w:rPr>
          <w:del w:id="296" w:author="china" w:date="2015-03-24T14:20:00Z"/>
          <w:rFonts w:asciiTheme="minorHAnsi" w:hAnsiTheme="minorHAnsi" w:cs="Times New Roman"/>
          <w:sz w:val="21"/>
          <w:szCs w:val="21"/>
        </w:rPr>
      </w:pPr>
      <w:del w:id="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babyPlayAction();//</w:delText>
        </w:r>
      </w:del>
    </w:p>
    <w:p w:rsidR="002E2946" w:rsidRPr="00441F61" w:rsidDel="00B72103" w:rsidRDefault="002E2946" w:rsidP="00441F61">
      <w:pPr>
        <w:spacing w:after="0"/>
        <w:rPr>
          <w:del w:id="298" w:author="china" w:date="2015-03-24T14:20:00Z"/>
          <w:rFonts w:asciiTheme="minorHAnsi" w:hAnsiTheme="minorHAnsi" w:cs="Times New Roman"/>
          <w:sz w:val="21"/>
          <w:szCs w:val="21"/>
        </w:rPr>
      </w:pPr>
      <w:del w:id="2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   auto StrengthenBtn = static_cast&lt;ui::Button*&gt;(rootPanel-&gt;getChildByName("strengthenBtn"));</w:delText>
        </w:r>
      </w:del>
    </w:p>
    <w:p w:rsidR="002E2946" w:rsidRPr="00441F61" w:rsidDel="00B72103" w:rsidRDefault="002E2946" w:rsidP="00441F61">
      <w:pPr>
        <w:spacing w:after="0"/>
        <w:rPr>
          <w:del w:id="300" w:author="china" w:date="2015-03-24T14:20:00Z"/>
          <w:rFonts w:asciiTheme="minorHAnsi" w:hAnsiTheme="minorHAnsi" w:cs="Times New Roman"/>
          <w:sz w:val="21"/>
          <w:szCs w:val="21"/>
        </w:rPr>
      </w:pPr>
      <w:del w:id="3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evolveBtn = static_cast&lt;ui::Button*&gt;(rootPanel-&gt;getChildByName("evolveBtn"));</w:delText>
        </w:r>
      </w:del>
    </w:p>
    <w:p w:rsidR="002E2946" w:rsidRPr="00441F61" w:rsidDel="00B72103" w:rsidRDefault="002E2946" w:rsidP="00441F61">
      <w:pPr>
        <w:spacing w:after="0"/>
        <w:rPr>
          <w:del w:id="302" w:author="china" w:date="2015-03-24T14:20:00Z"/>
          <w:rFonts w:asciiTheme="minorHAnsi" w:hAnsiTheme="minorHAnsi" w:cs="Times New Roman"/>
          <w:sz w:val="21"/>
          <w:szCs w:val="21"/>
        </w:rPr>
      </w:pPr>
      <w:del w:id="3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skillupgradeBtn = static_cast&lt;ui::Button*&gt;(rootPanel-&gt;getChildByName("skillupgradeBtn"));</w:delText>
        </w:r>
      </w:del>
    </w:p>
    <w:p w:rsidR="002E2946" w:rsidRPr="00441F61" w:rsidDel="00B72103" w:rsidRDefault="002E2946" w:rsidP="00441F61">
      <w:pPr>
        <w:spacing w:after="0"/>
        <w:rPr>
          <w:del w:id="304" w:author="china" w:date="2015-03-24T14:20:00Z"/>
          <w:rFonts w:asciiTheme="minorHAnsi" w:hAnsiTheme="minorHAnsi" w:cs="Times New Roman"/>
          <w:sz w:val="21"/>
          <w:szCs w:val="21"/>
        </w:rPr>
      </w:pPr>
      <w:del w:id="3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30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07" w:author="china" w:date="2015-03-24T14:20:00Z"/>
          <w:rFonts w:asciiTheme="minorHAnsi" w:hAnsiTheme="minorHAnsi" w:cs="Times New Roman"/>
          <w:sz w:val="21"/>
          <w:szCs w:val="21"/>
        </w:rPr>
      </w:pPr>
      <w:del w:id="3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StrengthenBtn-&gt;addTouchEventListener(CC_CALLBACK_2(BabyLayer::strengthen,this));//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</w:delText>
        </w:r>
      </w:del>
    </w:p>
    <w:p w:rsidR="002E2946" w:rsidRPr="00441F61" w:rsidDel="00B72103" w:rsidRDefault="002E2946" w:rsidP="00441F61">
      <w:pPr>
        <w:spacing w:after="0"/>
        <w:rPr>
          <w:del w:id="309" w:author="china" w:date="2015-03-24T14:20:00Z"/>
          <w:rFonts w:asciiTheme="minorHAnsi" w:hAnsiTheme="minorHAnsi" w:cs="Times New Roman"/>
          <w:sz w:val="21"/>
          <w:szCs w:val="21"/>
        </w:rPr>
      </w:pPr>
      <w:del w:id="3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evolveBtn-&gt;addTouchEventListener(CC_CALLBACK_2(BabyLayer::evolve,this));//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进化</w:delText>
        </w:r>
      </w:del>
    </w:p>
    <w:p w:rsidR="002E2946" w:rsidRPr="00441F61" w:rsidDel="00B72103" w:rsidRDefault="002E2946" w:rsidP="00441F61">
      <w:pPr>
        <w:spacing w:after="0"/>
        <w:rPr>
          <w:del w:id="311" w:author="china" w:date="2015-03-24T14:20:00Z"/>
          <w:rFonts w:asciiTheme="minorHAnsi" w:hAnsiTheme="minorHAnsi" w:cs="Times New Roman"/>
          <w:sz w:val="21"/>
          <w:szCs w:val="21"/>
        </w:rPr>
      </w:pPr>
      <w:del w:id="3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skillupgradeBtn-&gt;addTouchEventListener(CC_CALLBACK_2(BabyLayer::skillupgrade,this));//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技能升级</w:delText>
        </w:r>
      </w:del>
    </w:p>
    <w:p w:rsidR="002E2946" w:rsidRPr="00441F61" w:rsidDel="00B72103" w:rsidRDefault="002E2946" w:rsidP="00441F61">
      <w:pPr>
        <w:spacing w:after="0"/>
        <w:rPr>
          <w:del w:id="313" w:author="china" w:date="2015-03-24T14:20:00Z"/>
          <w:rFonts w:asciiTheme="minorHAnsi" w:hAnsiTheme="minorHAnsi" w:cs="Times New Roman"/>
          <w:sz w:val="21"/>
          <w:szCs w:val="21"/>
        </w:rPr>
      </w:pPr>
      <w:del w:id="3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//handbooksBtn-&gt;addTouchEventListener(CC_CALLBACK_2(BabyLayer::handbooks,this));//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图鉴</w:delText>
        </w:r>
      </w:del>
    </w:p>
    <w:p w:rsidR="002E2946" w:rsidRPr="00441F61" w:rsidDel="00B72103" w:rsidRDefault="002E2946" w:rsidP="00441F61">
      <w:pPr>
        <w:spacing w:after="0"/>
        <w:rPr>
          <w:del w:id="315" w:author="china" w:date="2015-03-24T14:20:00Z"/>
          <w:rFonts w:asciiTheme="minorHAnsi" w:hAnsiTheme="minorHAnsi" w:cs="Times New Roman"/>
          <w:sz w:val="21"/>
          <w:szCs w:val="21"/>
        </w:rPr>
      </w:pPr>
      <w:del w:id="3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3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18" w:author="china" w:date="2015-03-24T14:20:00Z"/>
          <w:rFonts w:asciiTheme="minorHAnsi" w:hAnsiTheme="minorHAnsi" w:cs="Times New Roman"/>
          <w:sz w:val="21"/>
          <w:szCs w:val="21"/>
        </w:rPr>
      </w:pPr>
      <w:del w:id="3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leftBtn = static_cast&lt;Sprite*&gt;(rootPanel-&gt;getChildByName("Sprite_81"));</w:delText>
        </w:r>
      </w:del>
    </w:p>
    <w:p w:rsidR="002E2946" w:rsidRPr="00441F61" w:rsidDel="00B72103" w:rsidRDefault="002E2946" w:rsidP="00441F61">
      <w:pPr>
        <w:spacing w:after="0"/>
        <w:rPr>
          <w:del w:id="320" w:author="china" w:date="2015-03-24T14:20:00Z"/>
          <w:rFonts w:asciiTheme="minorHAnsi" w:hAnsiTheme="minorHAnsi" w:cs="Times New Roman"/>
          <w:sz w:val="21"/>
          <w:szCs w:val="21"/>
        </w:rPr>
      </w:pPr>
      <w:del w:id="3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rightBtn = static_cast&lt;Sprite*&gt;(rootPanel-&gt;getChildByName("Sprite_82"));</w:delText>
        </w:r>
      </w:del>
    </w:p>
    <w:p w:rsidR="002E2946" w:rsidRPr="00441F61" w:rsidDel="00B72103" w:rsidRDefault="002E2946" w:rsidP="00441F61">
      <w:pPr>
        <w:spacing w:after="0"/>
        <w:rPr>
          <w:del w:id="322" w:author="china" w:date="2015-03-24T14:20:00Z"/>
          <w:rFonts w:asciiTheme="minorHAnsi" w:hAnsiTheme="minorHAnsi" w:cs="Times New Roman"/>
          <w:sz w:val="21"/>
          <w:szCs w:val="21"/>
        </w:rPr>
      </w:pPr>
      <w:del w:id="3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宝宝界面左右滑动左右按钮的显示和出现</w:delText>
        </w:r>
      </w:del>
    </w:p>
    <w:p w:rsidR="002E2946" w:rsidRPr="00441F61" w:rsidDel="00B72103" w:rsidRDefault="002E2946" w:rsidP="00441F61">
      <w:pPr>
        <w:spacing w:after="0"/>
        <w:rPr>
          <w:del w:id="32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25" w:author="china" w:date="2015-03-24T14:20:00Z"/>
          <w:rFonts w:asciiTheme="minorHAnsi" w:hAnsiTheme="minorHAnsi" w:cs="Times New Roman"/>
          <w:sz w:val="21"/>
          <w:szCs w:val="21"/>
        </w:rPr>
      </w:pPr>
      <w:del w:id="3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pageCount=7;//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测试页数一共为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7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页</w:delText>
        </w:r>
      </w:del>
    </w:p>
    <w:p w:rsidR="002E2946" w:rsidRPr="00441F61" w:rsidDel="00B72103" w:rsidRDefault="002E2946" w:rsidP="00441F61">
      <w:pPr>
        <w:spacing w:after="0"/>
        <w:rPr>
          <w:del w:id="32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28" w:author="china" w:date="2015-03-24T14:20:00Z"/>
          <w:rFonts w:asciiTheme="minorHAnsi" w:hAnsiTheme="minorHAnsi" w:cs="Times New Roman"/>
          <w:sz w:val="21"/>
          <w:szCs w:val="21"/>
        </w:rPr>
      </w:pPr>
      <w:del w:id="3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(pageCount == 1)</w:delText>
        </w:r>
      </w:del>
    </w:p>
    <w:p w:rsidR="002E2946" w:rsidRPr="00441F61" w:rsidDel="00B72103" w:rsidRDefault="002E2946" w:rsidP="00441F61">
      <w:pPr>
        <w:spacing w:after="0"/>
        <w:rPr>
          <w:del w:id="330" w:author="china" w:date="2015-03-24T14:20:00Z"/>
          <w:rFonts w:asciiTheme="minorHAnsi" w:hAnsiTheme="minorHAnsi" w:cs="Times New Roman"/>
          <w:sz w:val="21"/>
          <w:szCs w:val="21"/>
        </w:rPr>
      </w:pPr>
      <w:del w:id="3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32" w:author="china" w:date="2015-03-24T14:20:00Z"/>
          <w:rFonts w:asciiTheme="minorHAnsi" w:hAnsiTheme="minorHAnsi" w:cs="Times New Roman"/>
          <w:sz w:val="21"/>
          <w:szCs w:val="21"/>
        </w:rPr>
      </w:pPr>
      <w:del w:id="3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leftBtn-&gt;setVisible(false);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334" w:author="china" w:date="2015-03-24T14:20:00Z"/>
          <w:rFonts w:asciiTheme="minorHAnsi" w:hAnsiTheme="minorHAnsi" w:cs="Times New Roman"/>
          <w:sz w:val="21"/>
          <w:szCs w:val="21"/>
        </w:rPr>
      </w:pPr>
      <w:del w:id="3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rightBtn-&gt;setVisible(true);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336" w:author="china" w:date="2015-03-24T14:20:00Z"/>
          <w:rFonts w:asciiTheme="minorHAnsi" w:hAnsiTheme="minorHAnsi" w:cs="Times New Roman"/>
          <w:sz w:val="21"/>
          <w:szCs w:val="21"/>
        </w:rPr>
      </w:pPr>
      <w:del w:id="3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338" w:author="china" w:date="2015-03-24T14:20:00Z"/>
          <w:rFonts w:asciiTheme="minorHAnsi" w:hAnsiTheme="minorHAnsi" w:cs="Times New Roman"/>
          <w:sz w:val="21"/>
          <w:szCs w:val="21"/>
        </w:rPr>
      </w:pPr>
      <w:del w:id="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(pageView-&gt;getCurPageIndex()==0)</w:delText>
        </w:r>
      </w:del>
    </w:p>
    <w:p w:rsidR="002E2946" w:rsidRPr="00441F61" w:rsidDel="00B72103" w:rsidRDefault="002E2946" w:rsidP="00441F61">
      <w:pPr>
        <w:spacing w:after="0"/>
        <w:rPr>
          <w:del w:id="340" w:author="china" w:date="2015-03-24T14:20:00Z"/>
          <w:rFonts w:asciiTheme="minorHAnsi" w:hAnsiTheme="minorHAnsi" w:cs="Times New Roman"/>
          <w:sz w:val="21"/>
          <w:szCs w:val="21"/>
        </w:rPr>
      </w:pPr>
      <w:del w:id="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42" w:author="china" w:date="2015-03-24T14:20:00Z"/>
          <w:rFonts w:asciiTheme="minorHAnsi" w:hAnsiTheme="minorHAnsi" w:cs="Times New Roman"/>
          <w:sz w:val="21"/>
          <w:szCs w:val="21"/>
        </w:rPr>
      </w:pPr>
      <w:del w:id="3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leftBtn-&gt;setVisible(false);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344" w:author="china" w:date="2015-03-24T14:20:00Z"/>
          <w:rFonts w:asciiTheme="minorHAnsi" w:hAnsiTheme="minorHAnsi" w:cs="Times New Roman"/>
          <w:sz w:val="21"/>
          <w:szCs w:val="21"/>
        </w:rPr>
      </w:pPr>
      <w:del w:id="3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rightBtn-&gt;setVisible(true);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346" w:author="china" w:date="2015-03-24T14:20:00Z"/>
          <w:rFonts w:asciiTheme="minorHAnsi" w:hAnsiTheme="minorHAnsi" w:cs="Times New Roman"/>
          <w:sz w:val="21"/>
          <w:szCs w:val="21"/>
        </w:rPr>
      </w:pPr>
      <w:del w:id="3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34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4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50" w:author="china" w:date="2015-03-24T14:20:00Z"/>
          <w:rFonts w:asciiTheme="minorHAnsi" w:hAnsiTheme="minorHAnsi" w:cs="Times New Roman"/>
          <w:sz w:val="21"/>
          <w:szCs w:val="21"/>
        </w:rPr>
      </w:pPr>
      <w:del w:id="3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currentBabyPage = pageView-&gt;getCurPageIndex();</w:delText>
        </w:r>
      </w:del>
    </w:p>
    <w:p w:rsidR="002E2946" w:rsidRPr="00441F61" w:rsidDel="00B72103" w:rsidRDefault="002E2946" w:rsidP="00441F61">
      <w:pPr>
        <w:spacing w:after="0"/>
        <w:rPr>
          <w:del w:id="352" w:author="china" w:date="2015-03-24T14:20:00Z"/>
          <w:rFonts w:asciiTheme="minorHAnsi" w:hAnsiTheme="minorHAnsi" w:cs="Times New Roman"/>
          <w:sz w:val="21"/>
          <w:szCs w:val="21"/>
        </w:rPr>
      </w:pPr>
      <w:del w:id="3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pageView-&gt;addEventListener(</w:delText>
        </w:r>
      </w:del>
    </w:p>
    <w:p w:rsidR="002E2946" w:rsidRPr="00441F61" w:rsidDel="00B72103" w:rsidRDefault="002E2946" w:rsidP="00441F61">
      <w:pPr>
        <w:spacing w:after="0"/>
        <w:rPr>
          <w:del w:id="354" w:author="china" w:date="2015-03-24T14:20:00Z"/>
          <w:rFonts w:asciiTheme="minorHAnsi" w:hAnsiTheme="minorHAnsi" w:cs="Times New Roman"/>
          <w:sz w:val="21"/>
          <w:szCs w:val="21"/>
        </w:rPr>
      </w:pPr>
      <w:del w:id="3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[=](Ref *pSender, PageView::EventType type)</w:delText>
        </w:r>
      </w:del>
    </w:p>
    <w:p w:rsidR="002E2946" w:rsidRPr="00441F61" w:rsidDel="00B72103" w:rsidRDefault="002E2946" w:rsidP="00441F61">
      <w:pPr>
        <w:spacing w:after="0"/>
        <w:rPr>
          <w:del w:id="356" w:author="china" w:date="2015-03-24T14:20:00Z"/>
          <w:rFonts w:asciiTheme="minorHAnsi" w:hAnsiTheme="minorHAnsi" w:cs="Times New Roman"/>
          <w:sz w:val="21"/>
          <w:szCs w:val="21"/>
        </w:rPr>
      </w:pPr>
      <w:del w:id="3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58" w:author="china" w:date="2015-03-24T14:20:00Z"/>
          <w:rFonts w:asciiTheme="minorHAnsi" w:hAnsiTheme="minorHAnsi" w:cs="Times New Roman"/>
          <w:sz w:val="21"/>
          <w:szCs w:val="21"/>
        </w:rPr>
      </w:pPr>
      <w:del w:id="3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(type)</w:delText>
        </w:r>
      </w:del>
    </w:p>
    <w:p w:rsidR="002E2946" w:rsidRPr="00441F61" w:rsidDel="00B72103" w:rsidRDefault="002E2946" w:rsidP="00441F61">
      <w:pPr>
        <w:spacing w:after="0"/>
        <w:rPr>
          <w:del w:id="360" w:author="china" w:date="2015-03-24T14:20:00Z"/>
          <w:rFonts w:asciiTheme="minorHAnsi" w:hAnsiTheme="minorHAnsi" w:cs="Times New Roman"/>
          <w:sz w:val="21"/>
          <w:szCs w:val="21"/>
        </w:rPr>
      </w:pPr>
      <w:del w:id="3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62" w:author="china" w:date="2015-03-24T14:20:00Z"/>
          <w:rFonts w:asciiTheme="minorHAnsi" w:hAnsiTheme="minorHAnsi" w:cs="Times New Roman"/>
          <w:sz w:val="21"/>
          <w:szCs w:val="21"/>
        </w:rPr>
      </w:pPr>
      <w:del w:id="3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PageView::EventType::TURNING://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翻动时候的左右按钮状态</w:delText>
        </w:r>
      </w:del>
    </w:p>
    <w:p w:rsidR="002E2946" w:rsidRPr="00441F61" w:rsidDel="00B72103" w:rsidRDefault="002E2946" w:rsidP="00441F61">
      <w:pPr>
        <w:spacing w:after="0"/>
        <w:rPr>
          <w:del w:id="364" w:author="china" w:date="2015-03-24T14:20:00Z"/>
          <w:rFonts w:asciiTheme="minorHAnsi" w:hAnsiTheme="minorHAnsi" w:cs="Times New Roman"/>
          <w:sz w:val="21"/>
          <w:szCs w:val="21"/>
        </w:rPr>
      </w:pPr>
      <w:del w:id="3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66" w:author="china" w:date="2015-03-24T14:20:00Z"/>
          <w:rFonts w:asciiTheme="minorHAnsi" w:hAnsiTheme="minorHAnsi" w:cs="Times New Roman"/>
          <w:sz w:val="21"/>
          <w:szCs w:val="21"/>
        </w:rPr>
      </w:pPr>
      <w:del w:id="3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368" w:author="china" w:date="2015-03-24T14:20:00Z"/>
          <w:rFonts w:asciiTheme="minorHAnsi" w:hAnsiTheme="minorHAnsi" w:cs="Times New Roman"/>
          <w:sz w:val="21"/>
          <w:szCs w:val="21"/>
        </w:rPr>
      </w:pPr>
      <w:del w:id="3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CCLOG("--------------%d",currentBabyPage);</w:delText>
        </w:r>
      </w:del>
    </w:p>
    <w:p w:rsidR="002E2946" w:rsidRPr="00441F61" w:rsidDel="00B72103" w:rsidRDefault="002E2946" w:rsidP="00441F61">
      <w:pPr>
        <w:spacing w:after="0"/>
        <w:rPr>
          <w:del w:id="370" w:author="china" w:date="2015-03-24T14:20:00Z"/>
          <w:rFonts w:asciiTheme="minorHAnsi" w:hAnsiTheme="minorHAnsi" w:cs="Times New Roman"/>
          <w:sz w:val="21"/>
          <w:szCs w:val="21"/>
        </w:rPr>
      </w:pPr>
      <w:del w:id="3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frameBabyIcon = ImageView::create("Babyframe.png");</w:delText>
        </w:r>
      </w:del>
    </w:p>
    <w:p w:rsidR="002E2946" w:rsidRPr="00441F61" w:rsidDel="00B72103" w:rsidRDefault="002E2946" w:rsidP="00441F61">
      <w:pPr>
        <w:spacing w:after="0"/>
        <w:rPr>
          <w:del w:id="372" w:author="china" w:date="2015-03-24T14:20:00Z"/>
          <w:rFonts w:asciiTheme="minorHAnsi" w:hAnsiTheme="minorHAnsi" w:cs="Times New Roman"/>
          <w:sz w:val="21"/>
          <w:szCs w:val="21"/>
        </w:rPr>
      </w:pPr>
      <w:del w:id="3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374" w:author="china" w:date="2015-03-24T14:20:00Z"/>
          <w:rFonts w:asciiTheme="minorHAnsi" w:hAnsiTheme="minorHAnsi" w:cs="Times New Roman"/>
          <w:sz w:val="21"/>
          <w:szCs w:val="21"/>
        </w:rPr>
      </w:pPr>
      <w:del w:id="3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frameBabyIcon-&gt;setPosition(Vec2(vecBabyIcon.at(currentBabyPage)-&gt;getContentSize().width-158,vecBabyIcon.at(currentBabyPage)-&gt;getContentSize().height-176));</w:delText>
        </w:r>
      </w:del>
    </w:p>
    <w:p w:rsidR="002E2946" w:rsidRPr="00441F61" w:rsidDel="00B72103" w:rsidRDefault="002E2946" w:rsidP="00441F61">
      <w:pPr>
        <w:spacing w:after="0"/>
        <w:rPr>
          <w:del w:id="376" w:author="china" w:date="2015-03-24T14:20:00Z"/>
          <w:rFonts w:asciiTheme="minorHAnsi" w:hAnsiTheme="minorHAnsi" w:cs="Times New Roman"/>
          <w:sz w:val="21"/>
          <w:szCs w:val="21"/>
        </w:rPr>
      </w:pPr>
      <w:del w:id="3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 pageView-&gt;getCurPageIndex()&gt;currentBabyPage 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右翻页</w:delText>
        </w:r>
      </w:del>
    </w:p>
    <w:p w:rsidR="002E2946" w:rsidRPr="00441F61" w:rsidDel="00B72103" w:rsidRDefault="002E2946" w:rsidP="00441F61">
      <w:pPr>
        <w:spacing w:after="0"/>
        <w:rPr>
          <w:del w:id="378" w:author="china" w:date="2015-03-24T14:20:00Z"/>
          <w:rFonts w:asciiTheme="minorHAnsi" w:hAnsiTheme="minorHAnsi" w:cs="Times New Roman"/>
          <w:sz w:val="21"/>
          <w:szCs w:val="21"/>
        </w:rPr>
      </w:pPr>
      <w:del w:id="3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380" w:author="china" w:date="2015-03-24T14:20:00Z"/>
          <w:rFonts w:asciiTheme="minorHAnsi" w:hAnsiTheme="minorHAnsi" w:cs="Times New Roman"/>
          <w:sz w:val="21"/>
          <w:szCs w:val="21"/>
        </w:rPr>
      </w:pPr>
      <w:del w:id="3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freshAllBabyIcon();</w:delText>
        </w:r>
      </w:del>
    </w:p>
    <w:p w:rsidR="002E2946" w:rsidRPr="00441F61" w:rsidDel="00B72103" w:rsidRDefault="002E2946" w:rsidP="00441F61">
      <w:pPr>
        <w:spacing w:after="0"/>
        <w:rPr>
          <w:del w:id="382" w:author="china" w:date="2015-03-24T14:20:00Z"/>
          <w:rFonts w:asciiTheme="minorHAnsi" w:hAnsiTheme="minorHAnsi" w:cs="Times New Roman"/>
          <w:sz w:val="21"/>
          <w:szCs w:val="21"/>
        </w:rPr>
      </w:pPr>
      <w:del w:id="3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vecBabyIcon.at(pageView-&gt;getCurPageIndex())-&gt;addChild(frameBabyIcon,1,10);</w:delText>
        </w:r>
      </w:del>
    </w:p>
    <w:p w:rsidR="002E2946" w:rsidRPr="00441F61" w:rsidDel="00B72103" w:rsidRDefault="002E2946" w:rsidP="00441F61">
      <w:pPr>
        <w:spacing w:after="0"/>
        <w:rPr>
          <w:del w:id="38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85" w:author="china" w:date="2015-03-24T14:20:00Z"/>
          <w:rFonts w:asciiTheme="minorHAnsi" w:hAnsiTheme="minorHAnsi" w:cs="Times New Roman"/>
          <w:sz w:val="21"/>
          <w:szCs w:val="21"/>
        </w:rPr>
      </w:pPr>
      <w:del w:id="3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petType = currentBabyPage+2;</w:delText>
        </w:r>
      </w:del>
    </w:p>
    <w:p w:rsidR="002E2946" w:rsidRPr="00441F61" w:rsidDel="00B72103" w:rsidRDefault="002E2946" w:rsidP="00441F61">
      <w:pPr>
        <w:spacing w:after="0"/>
        <w:rPr>
          <w:del w:id="387" w:author="china" w:date="2015-03-24T14:20:00Z"/>
          <w:rFonts w:asciiTheme="minorHAnsi" w:hAnsiTheme="minorHAnsi" w:cs="Times New Roman"/>
          <w:sz w:val="21"/>
          <w:szCs w:val="21"/>
        </w:rPr>
      </w:pPr>
      <w:del w:id="3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grade = PlayerManager::getInstance()-&gt;m_playerData.m_vPets[currentBabyPage+1][1];</w:delText>
        </w:r>
      </w:del>
    </w:p>
    <w:p w:rsidR="002E2946" w:rsidRPr="00441F61" w:rsidDel="00B72103" w:rsidRDefault="002E2946" w:rsidP="00441F61">
      <w:pPr>
        <w:spacing w:after="0"/>
        <w:rPr>
          <w:del w:id="389" w:author="china" w:date="2015-03-24T14:20:00Z"/>
          <w:rFonts w:asciiTheme="minorHAnsi" w:hAnsiTheme="minorHAnsi" w:cs="Times New Roman"/>
          <w:sz w:val="21"/>
          <w:szCs w:val="21"/>
        </w:rPr>
      </w:pPr>
      <w:del w:id="3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petLev = PlayerManager::getInstance()-&gt;m_playerData.m_vPets[currentBabyPage+1][2];</w:delText>
        </w:r>
      </w:del>
    </w:p>
    <w:p w:rsidR="002E2946" w:rsidRPr="00441F61" w:rsidDel="00B72103" w:rsidRDefault="002E2946" w:rsidP="00441F61">
      <w:pPr>
        <w:spacing w:after="0"/>
        <w:rPr>
          <w:del w:id="39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92" w:author="china" w:date="2015-03-24T14:20:00Z"/>
          <w:rFonts w:asciiTheme="minorHAnsi" w:hAnsiTheme="minorHAnsi" w:cs="Times New Roman"/>
          <w:sz w:val="21"/>
          <w:szCs w:val="21"/>
        </w:rPr>
      </w:pPr>
      <w:del w:id="3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petHy = dbManager::getInstance()-&gt;getPetMaxHP(petType,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获取宝宝生命值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394" w:author="china" w:date="2015-03-24T14:20:00Z"/>
          <w:rFonts w:asciiTheme="minorHAnsi" w:hAnsiTheme="minorHAnsi" w:cs="Times New Roman"/>
          <w:sz w:val="21"/>
          <w:szCs w:val="21"/>
        </w:rPr>
      </w:pPr>
      <w:del w:id="3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petAtk =dbManager::getInstance()-&gt;getPetAtk(petType,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获取宝宝攻击力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396" w:author="china" w:date="2015-03-24T14:20:00Z"/>
          <w:rFonts w:asciiTheme="minorHAnsi" w:hAnsiTheme="minorHAnsi" w:cs="Times New Roman"/>
          <w:sz w:val="21"/>
          <w:szCs w:val="21"/>
        </w:rPr>
      </w:pPr>
      <w:del w:id="3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petDef =dbManager::getInstance()-&gt;getPetDef(petType,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获取宝宝防御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39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399" w:author="china" w:date="2015-03-24T14:20:00Z"/>
          <w:rFonts w:asciiTheme="minorHAnsi" w:hAnsiTheme="minorHAnsi" w:cs="Times New Roman"/>
          <w:sz w:val="21"/>
          <w:szCs w:val="21"/>
        </w:rPr>
      </w:pPr>
      <w:del w:id="4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petHp-&gt;setString(StringConverter::toString(petHy));</w:delText>
        </w:r>
      </w:del>
    </w:p>
    <w:p w:rsidR="002E2946" w:rsidRPr="00441F61" w:rsidDel="00B72103" w:rsidRDefault="002E2946" w:rsidP="00441F61">
      <w:pPr>
        <w:spacing w:after="0"/>
        <w:rPr>
          <w:del w:id="401" w:author="china" w:date="2015-03-24T14:20:00Z"/>
          <w:rFonts w:asciiTheme="minorHAnsi" w:hAnsiTheme="minorHAnsi" w:cs="Times New Roman"/>
          <w:sz w:val="21"/>
          <w:szCs w:val="21"/>
        </w:rPr>
      </w:pPr>
      <w:del w:id="4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petAk-&gt;setString(StringConverter::toString(petAtk));</w:delText>
        </w:r>
      </w:del>
    </w:p>
    <w:p w:rsidR="002E2946" w:rsidRPr="00441F61" w:rsidDel="00B72103" w:rsidRDefault="002E2946" w:rsidP="00441F61">
      <w:pPr>
        <w:spacing w:after="0"/>
        <w:rPr>
          <w:del w:id="403" w:author="china" w:date="2015-03-24T14:20:00Z"/>
          <w:rFonts w:asciiTheme="minorHAnsi" w:hAnsiTheme="minorHAnsi" w:cs="Times New Roman"/>
          <w:sz w:val="21"/>
          <w:szCs w:val="21"/>
        </w:rPr>
      </w:pPr>
      <w:del w:id="4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petDf-&gt;setString(StringConverter::toString(petDef));</w:delText>
        </w:r>
      </w:del>
    </w:p>
    <w:p w:rsidR="002E2946" w:rsidRPr="00441F61" w:rsidDel="00B72103" w:rsidRDefault="002E2946" w:rsidP="00441F61">
      <w:pPr>
        <w:spacing w:after="0"/>
        <w:rPr>
          <w:del w:id="405" w:author="china" w:date="2015-03-24T14:20:00Z"/>
          <w:rFonts w:asciiTheme="minorHAnsi" w:hAnsiTheme="minorHAnsi" w:cs="Times New Roman"/>
          <w:sz w:val="21"/>
          <w:szCs w:val="21"/>
        </w:rPr>
      </w:pPr>
      <w:del w:id="4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407" w:author="china" w:date="2015-03-24T14:20:00Z"/>
          <w:rFonts w:asciiTheme="minorHAnsi" w:hAnsiTheme="minorHAnsi" w:cs="Times New Roman"/>
          <w:sz w:val="21"/>
          <w:szCs w:val="21"/>
        </w:rPr>
      </w:pPr>
      <w:del w:id="4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对进化进行处理</w:delText>
        </w:r>
      </w:del>
    </w:p>
    <w:p w:rsidR="002E2946" w:rsidRPr="00441F61" w:rsidDel="00B72103" w:rsidRDefault="002E2946" w:rsidP="00441F61">
      <w:pPr>
        <w:spacing w:after="0"/>
        <w:rPr>
          <w:del w:id="409" w:author="china" w:date="2015-03-24T14:20:00Z"/>
          <w:rFonts w:asciiTheme="minorHAnsi" w:hAnsiTheme="minorHAnsi" w:cs="Times New Roman"/>
          <w:sz w:val="21"/>
          <w:szCs w:val="21"/>
        </w:rPr>
      </w:pPr>
      <w:del w:id="4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freshEvolveImg(currentBabyPage+1);</w:delText>
        </w:r>
      </w:del>
    </w:p>
    <w:p w:rsidR="002E2946" w:rsidRPr="00441F61" w:rsidDel="00B72103" w:rsidRDefault="002E2946" w:rsidP="00441F61">
      <w:pPr>
        <w:spacing w:after="0"/>
        <w:rPr>
          <w:del w:id="411" w:author="china" w:date="2015-03-24T14:20:00Z"/>
          <w:rFonts w:asciiTheme="minorHAnsi" w:hAnsiTheme="minorHAnsi" w:cs="Times New Roman"/>
          <w:sz w:val="21"/>
          <w:szCs w:val="21"/>
        </w:rPr>
      </w:pPr>
      <w:del w:id="4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strengthPageView(currentBabyPage+1);</w:delText>
        </w:r>
      </w:del>
    </w:p>
    <w:p w:rsidR="002E2946" w:rsidRPr="00441F61" w:rsidDel="00B72103" w:rsidRDefault="002E2946" w:rsidP="00441F61">
      <w:pPr>
        <w:spacing w:after="0"/>
        <w:rPr>
          <w:del w:id="413" w:author="china" w:date="2015-03-24T14:20:00Z"/>
          <w:rFonts w:asciiTheme="minorHAnsi" w:hAnsiTheme="minorHAnsi" w:cs="Times New Roman"/>
          <w:sz w:val="21"/>
          <w:szCs w:val="21"/>
        </w:rPr>
      </w:pPr>
      <w:del w:id="4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currentBabyPage++;</w:delText>
        </w:r>
      </w:del>
    </w:p>
    <w:p w:rsidR="002E2946" w:rsidRPr="00441F61" w:rsidDel="00B72103" w:rsidRDefault="002E2946" w:rsidP="00441F61">
      <w:pPr>
        <w:spacing w:after="0"/>
        <w:rPr>
          <w:del w:id="415" w:author="china" w:date="2015-03-24T14:20:00Z"/>
          <w:rFonts w:asciiTheme="minorHAnsi" w:hAnsiTheme="minorHAnsi" w:cs="Times New Roman"/>
          <w:sz w:val="21"/>
          <w:szCs w:val="21"/>
        </w:rPr>
      </w:pPr>
      <w:del w:id="4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4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418" w:author="china" w:date="2015-03-24T14:20:00Z"/>
          <w:rFonts w:asciiTheme="minorHAnsi" w:hAnsiTheme="minorHAnsi" w:cs="Times New Roman"/>
          <w:sz w:val="21"/>
          <w:szCs w:val="21"/>
        </w:rPr>
      </w:pPr>
      <w:del w:id="4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420" w:author="china" w:date="2015-03-24T14:20:00Z"/>
          <w:rFonts w:asciiTheme="minorHAnsi" w:hAnsiTheme="minorHAnsi" w:cs="Times New Roman"/>
          <w:sz w:val="21"/>
          <w:szCs w:val="21"/>
        </w:rPr>
      </w:pPr>
      <w:del w:id="4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422" w:author="china" w:date="2015-03-24T14:20:00Z"/>
          <w:rFonts w:asciiTheme="minorHAnsi" w:hAnsiTheme="minorHAnsi" w:cs="Times New Roman"/>
          <w:sz w:val="21"/>
          <w:szCs w:val="21"/>
        </w:rPr>
      </w:pPr>
      <w:del w:id="4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 if (pageView-&gt;getCurPageIndex()==currentBabyPage)</w:delText>
        </w:r>
      </w:del>
    </w:p>
    <w:p w:rsidR="002E2946" w:rsidRPr="00441F61" w:rsidDel="00B72103" w:rsidRDefault="002E2946" w:rsidP="00441F61">
      <w:pPr>
        <w:spacing w:after="0"/>
        <w:rPr>
          <w:del w:id="424" w:author="china" w:date="2015-03-24T14:20:00Z"/>
          <w:rFonts w:asciiTheme="minorHAnsi" w:hAnsiTheme="minorHAnsi" w:cs="Times New Roman"/>
          <w:sz w:val="21"/>
          <w:szCs w:val="21"/>
        </w:rPr>
      </w:pPr>
      <w:del w:id="4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426" w:author="china" w:date="2015-03-24T14:20:00Z"/>
          <w:rFonts w:asciiTheme="minorHAnsi" w:hAnsiTheme="minorHAnsi" w:cs="Times New Roman"/>
          <w:sz w:val="21"/>
          <w:szCs w:val="21"/>
        </w:rPr>
      </w:pPr>
      <w:del w:id="4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//do nothing</w:delText>
        </w:r>
      </w:del>
    </w:p>
    <w:p w:rsidR="002E2946" w:rsidRPr="00441F61" w:rsidDel="00B72103" w:rsidRDefault="002E2946" w:rsidP="00441F61">
      <w:pPr>
        <w:spacing w:after="0"/>
        <w:rPr>
          <w:del w:id="428" w:author="china" w:date="2015-03-24T14:20:00Z"/>
          <w:rFonts w:asciiTheme="minorHAnsi" w:hAnsiTheme="minorHAnsi" w:cs="Times New Roman"/>
          <w:sz w:val="21"/>
          <w:szCs w:val="21"/>
        </w:rPr>
      </w:pPr>
      <w:del w:id="4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freshAllBabyIcon();</w:delText>
        </w:r>
      </w:del>
    </w:p>
    <w:p w:rsidR="002E2946" w:rsidRPr="00441F61" w:rsidDel="00B72103" w:rsidRDefault="002E2946" w:rsidP="00441F61">
      <w:pPr>
        <w:spacing w:after="0"/>
        <w:rPr>
          <w:del w:id="430" w:author="china" w:date="2015-03-24T14:20:00Z"/>
          <w:rFonts w:asciiTheme="minorHAnsi" w:hAnsiTheme="minorHAnsi" w:cs="Times New Roman"/>
          <w:sz w:val="21"/>
          <w:szCs w:val="21"/>
        </w:rPr>
      </w:pPr>
      <w:del w:id="4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vecBabyIcon.at(pageView-&gt;getCurPageIndex())-&gt;addChild(frameBabyIcon,1,10);</w:delText>
        </w:r>
      </w:del>
    </w:p>
    <w:p w:rsidR="002E2946" w:rsidRPr="00441F61" w:rsidDel="00B72103" w:rsidRDefault="002E2946" w:rsidP="00441F61">
      <w:pPr>
        <w:spacing w:after="0"/>
        <w:rPr>
          <w:del w:id="432" w:author="china" w:date="2015-03-24T14:20:00Z"/>
          <w:rFonts w:asciiTheme="minorHAnsi" w:hAnsiTheme="minorHAnsi" w:cs="Times New Roman"/>
          <w:sz w:val="21"/>
          <w:szCs w:val="21"/>
        </w:rPr>
      </w:pPr>
      <w:del w:id="4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434" w:author="china" w:date="2015-03-24T14:20:00Z"/>
          <w:rFonts w:asciiTheme="minorHAnsi" w:hAnsiTheme="minorHAnsi" w:cs="Times New Roman"/>
          <w:sz w:val="21"/>
          <w:szCs w:val="21"/>
        </w:rPr>
      </w:pPr>
      <w:del w:id="4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 //if  ( pageView-&gt;getCurPageIndex()&lt;currentBabyPage &amp;&amp; pageView-&gt;getCurPageIndex()&gt;0)//l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翻页</w:delText>
        </w:r>
      </w:del>
    </w:p>
    <w:p w:rsidR="002E2946" w:rsidRPr="00441F61" w:rsidDel="00B72103" w:rsidRDefault="002E2946" w:rsidP="00441F61">
      <w:pPr>
        <w:spacing w:after="0"/>
        <w:rPr>
          <w:del w:id="436" w:author="china" w:date="2015-03-24T14:20:00Z"/>
          <w:rFonts w:asciiTheme="minorHAnsi" w:hAnsiTheme="minorHAnsi" w:cs="Times New Roman"/>
          <w:sz w:val="21"/>
          <w:szCs w:val="21"/>
        </w:rPr>
      </w:pPr>
      <w:del w:id="4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438" w:author="china" w:date="2015-03-24T14:20:00Z"/>
          <w:rFonts w:asciiTheme="minorHAnsi" w:hAnsiTheme="minorHAnsi" w:cs="Times New Roman"/>
          <w:sz w:val="21"/>
          <w:szCs w:val="21"/>
        </w:rPr>
      </w:pPr>
      <w:del w:id="4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freshAllBabyIcon();</w:delText>
        </w:r>
      </w:del>
    </w:p>
    <w:p w:rsidR="002E2946" w:rsidRPr="00441F61" w:rsidDel="00B72103" w:rsidRDefault="002E2946" w:rsidP="00441F61">
      <w:pPr>
        <w:spacing w:after="0"/>
        <w:rPr>
          <w:del w:id="440" w:author="china" w:date="2015-03-24T14:20:00Z"/>
          <w:rFonts w:asciiTheme="minorHAnsi" w:hAnsiTheme="minorHAnsi" w:cs="Times New Roman"/>
          <w:sz w:val="21"/>
          <w:szCs w:val="21"/>
        </w:rPr>
      </w:pPr>
      <w:del w:id="4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vecBabyIcon.at(pageView-&gt;getCurPageIndex())-&gt;addChild(frameBabyIcon,1,10);</w:delText>
        </w:r>
      </w:del>
    </w:p>
    <w:p w:rsidR="002E2946" w:rsidRPr="00441F61" w:rsidDel="00B72103" w:rsidRDefault="002E2946" w:rsidP="00441F61">
      <w:pPr>
        <w:spacing w:after="0"/>
        <w:rPr>
          <w:del w:id="44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443" w:author="china" w:date="2015-03-24T14:20:00Z"/>
          <w:rFonts w:asciiTheme="minorHAnsi" w:hAnsiTheme="minorHAnsi" w:cs="Times New Roman"/>
          <w:sz w:val="21"/>
          <w:szCs w:val="21"/>
        </w:rPr>
      </w:pPr>
      <w:del w:id="4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(currentBabyPage&gt;=1)</w:delText>
        </w:r>
      </w:del>
    </w:p>
    <w:p w:rsidR="002E2946" w:rsidRPr="00441F61" w:rsidDel="00B72103" w:rsidRDefault="002E2946" w:rsidP="00441F61">
      <w:pPr>
        <w:spacing w:after="0"/>
        <w:rPr>
          <w:del w:id="445" w:author="china" w:date="2015-03-24T14:20:00Z"/>
          <w:rFonts w:asciiTheme="minorHAnsi" w:hAnsiTheme="minorHAnsi" w:cs="Times New Roman"/>
          <w:sz w:val="21"/>
          <w:szCs w:val="21"/>
        </w:rPr>
      </w:pPr>
      <w:del w:id="4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447" w:author="china" w:date="2015-03-24T14:20:00Z"/>
          <w:rFonts w:asciiTheme="minorHAnsi" w:hAnsiTheme="minorHAnsi" w:cs="Times New Roman"/>
          <w:sz w:val="21"/>
          <w:szCs w:val="21"/>
        </w:rPr>
      </w:pPr>
      <w:del w:id="4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petType = currentBabyPage;</w:delText>
        </w:r>
      </w:del>
    </w:p>
    <w:p w:rsidR="002E2946" w:rsidRPr="00441F61" w:rsidDel="00B72103" w:rsidRDefault="002E2946" w:rsidP="00441F61">
      <w:pPr>
        <w:spacing w:after="0"/>
        <w:rPr>
          <w:del w:id="449" w:author="china" w:date="2015-03-24T14:20:00Z"/>
          <w:rFonts w:asciiTheme="minorHAnsi" w:hAnsiTheme="minorHAnsi" w:cs="Times New Roman"/>
          <w:sz w:val="21"/>
          <w:szCs w:val="21"/>
        </w:rPr>
      </w:pPr>
      <w:del w:id="4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grade = PlayerManager::getInstance()-&gt;m_playerData.m_vPets[currentBabyPage-1][1];</w:delText>
        </w:r>
      </w:del>
    </w:p>
    <w:p w:rsidR="002E2946" w:rsidRPr="00441F61" w:rsidDel="00B72103" w:rsidRDefault="002E2946" w:rsidP="00441F61">
      <w:pPr>
        <w:spacing w:after="0"/>
        <w:rPr>
          <w:del w:id="451" w:author="china" w:date="2015-03-24T14:20:00Z"/>
          <w:rFonts w:asciiTheme="minorHAnsi" w:hAnsiTheme="minorHAnsi" w:cs="Times New Roman"/>
          <w:sz w:val="21"/>
          <w:szCs w:val="21"/>
        </w:rPr>
      </w:pPr>
      <w:del w:id="4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petLev = PlayerManager::getInstance()-&gt;m_playerData.m_vPets[currentBabyPage-1][2];</w:delText>
        </w:r>
      </w:del>
    </w:p>
    <w:p w:rsidR="002E2946" w:rsidRPr="00441F61" w:rsidDel="00B72103" w:rsidRDefault="002E2946" w:rsidP="00441F61">
      <w:pPr>
        <w:spacing w:after="0"/>
        <w:rPr>
          <w:del w:id="45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454" w:author="china" w:date="2015-03-24T14:20:00Z"/>
          <w:rFonts w:asciiTheme="minorHAnsi" w:hAnsiTheme="minorHAnsi" w:cs="Times New Roman"/>
          <w:sz w:val="21"/>
          <w:szCs w:val="21"/>
        </w:rPr>
      </w:pPr>
      <w:del w:id="4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petHy = dbManager::getInstance()-&gt;getPetMaxHP(petType,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获取宝宝生命值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456" w:author="china" w:date="2015-03-24T14:20:00Z"/>
          <w:rFonts w:asciiTheme="minorHAnsi" w:hAnsiTheme="minorHAnsi" w:cs="Times New Roman"/>
          <w:sz w:val="21"/>
          <w:szCs w:val="21"/>
        </w:rPr>
      </w:pPr>
      <w:del w:id="4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petAtk =dbManager::getInstance()-&gt;getPetAtk(petType,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获取宝宝攻击力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458" w:author="china" w:date="2015-03-24T14:20:00Z"/>
          <w:rFonts w:asciiTheme="minorHAnsi" w:hAnsiTheme="minorHAnsi" w:cs="Times New Roman"/>
          <w:sz w:val="21"/>
          <w:szCs w:val="21"/>
        </w:rPr>
      </w:pPr>
      <w:del w:id="4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petDef =dbManager::getInstance()-&gt;getPetDef(petType, grade, petLev);//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获取宝宝防御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46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461" w:author="china" w:date="2015-03-24T14:20:00Z"/>
          <w:rFonts w:asciiTheme="minorHAnsi" w:hAnsiTheme="minorHAnsi" w:cs="Times New Roman"/>
          <w:sz w:val="21"/>
          <w:szCs w:val="21"/>
        </w:rPr>
      </w:pPr>
      <w:del w:id="4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petHp-&gt;setString(StringConverter::toString(petHy));</w:delText>
        </w:r>
      </w:del>
    </w:p>
    <w:p w:rsidR="002E2946" w:rsidRPr="00441F61" w:rsidDel="00B72103" w:rsidRDefault="002E2946" w:rsidP="00441F61">
      <w:pPr>
        <w:spacing w:after="0"/>
        <w:rPr>
          <w:del w:id="463" w:author="china" w:date="2015-03-24T14:20:00Z"/>
          <w:rFonts w:asciiTheme="minorHAnsi" w:hAnsiTheme="minorHAnsi" w:cs="Times New Roman"/>
          <w:sz w:val="21"/>
          <w:szCs w:val="21"/>
        </w:rPr>
      </w:pPr>
      <w:del w:id="4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petAk-&gt;setString(StringConverter::toString(petAtk));</w:delText>
        </w:r>
      </w:del>
    </w:p>
    <w:p w:rsidR="002E2946" w:rsidRPr="00441F61" w:rsidDel="00B72103" w:rsidRDefault="002E2946" w:rsidP="00441F61">
      <w:pPr>
        <w:spacing w:after="0"/>
        <w:rPr>
          <w:del w:id="465" w:author="china" w:date="2015-03-24T14:20:00Z"/>
          <w:rFonts w:asciiTheme="minorHAnsi" w:hAnsiTheme="minorHAnsi" w:cs="Times New Roman"/>
          <w:sz w:val="21"/>
          <w:szCs w:val="21"/>
        </w:rPr>
      </w:pPr>
      <w:del w:id="4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petDf-&gt;setString(StringConverter::toString(petDef));</w:delText>
        </w:r>
      </w:del>
    </w:p>
    <w:p w:rsidR="002E2946" w:rsidRPr="00441F61" w:rsidDel="00B72103" w:rsidRDefault="002E2946" w:rsidP="00441F61">
      <w:pPr>
        <w:spacing w:after="0"/>
        <w:rPr>
          <w:del w:id="467" w:author="china" w:date="2015-03-24T14:20:00Z"/>
          <w:rFonts w:asciiTheme="minorHAnsi" w:hAnsiTheme="minorHAnsi" w:cs="Times New Roman"/>
          <w:sz w:val="21"/>
          <w:szCs w:val="21"/>
        </w:rPr>
      </w:pPr>
      <w:del w:id="4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strengthPageView(currentBabyPage-1);</w:delText>
        </w:r>
      </w:del>
    </w:p>
    <w:p w:rsidR="002E2946" w:rsidRPr="00441F61" w:rsidDel="00B72103" w:rsidRDefault="002E2946" w:rsidP="00441F61">
      <w:pPr>
        <w:spacing w:after="0"/>
        <w:rPr>
          <w:del w:id="469" w:author="china" w:date="2015-03-24T14:20:00Z"/>
          <w:rFonts w:asciiTheme="minorHAnsi" w:hAnsiTheme="minorHAnsi" w:cs="Times New Roman"/>
          <w:sz w:val="21"/>
          <w:szCs w:val="21"/>
        </w:rPr>
      </w:pPr>
      <w:del w:id="4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freshEvolveImg(currentBabyPage-1);</w:delText>
        </w:r>
      </w:del>
    </w:p>
    <w:p w:rsidR="002E2946" w:rsidRPr="00441F61" w:rsidDel="00B72103" w:rsidRDefault="002E2946" w:rsidP="00441F61">
      <w:pPr>
        <w:spacing w:after="0"/>
        <w:rPr>
          <w:del w:id="471" w:author="china" w:date="2015-03-24T14:20:00Z"/>
          <w:rFonts w:asciiTheme="minorHAnsi" w:hAnsiTheme="minorHAnsi" w:cs="Times New Roman"/>
          <w:sz w:val="21"/>
          <w:szCs w:val="21"/>
        </w:rPr>
      </w:pPr>
      <w:del w:id="4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currentBabyPage--;</w:delText>
        </w:r>
      </w:del>
    </w:p>
    <w:p w:rsidR="002E2946" w:rsidRPr="00441F61" w:rsidDel="00B72103" w:rsidRDefault="002E2946" w:rsidP="00441F61">
      <w:pPr>
        <w:spacing w:after="0"/>
        <w:rPr>
          <w:del w:id="473" w:author="china" w:date="2015-03-24T14:20:00Z"/>
          <w:rFonts w:asciiTheme="minorHAnsi" w:hAnsiTheme="minorHAnsi" w:cs="Times New Roman"/>
          <w:sz w:val="21"/>
          <w:szCs w:val="21"/>
        </w:rPr>
      </w:pPr>
      <w:del w:id="4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475" w:author="china" w:date="2015-03-24T14:20:00Z"/>
          <w:rFonts w:asciiTheme="minorHAnsi" w:hAnsiTheme="minorHAnsi" w:cs="Times New Roman"/>
          <w:sz w:val="21"/>
          <w:szCs w:val="21"/>
        </w:rPr>
      </w:pPr>
      <w:del w:id="4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477" w:author="china" w:date="2015-03-24T14:20:00Z"/>
          <w:rFonts w:asciiTheme="minorHAnsi" w:hAnsiTheme="minorHAnsi" w:cs="Times New Roman"/>
          <w:sz w:val="21"/>
          <w:szCs w:val="21"/>
        </w:rPr>
      </w:pPr>
      <w:del w:id="4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479" w:author="china" w:date="2015-03-24T14:20:00Z"/>
          <w:rFonts w:asciiTheme="minorHAnsi" w:hAnsiTheme="minorHAnsi" w:cs="Times New Roman"/>
          <w:sz w:val="21"/>
          <w:szCs w:val="21"/>
        </w:rPr>
      </w:pPr>
      <w:del w:id="4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481" w:author="china" w:date="2015-03-24T14:20:00Z"/>
          <w:rFonts w:asciiTheme="minorHAnsi" w:hAnsiTheme="minorHAnsi" w:cs="Times New Roman"/>
          <w:sz w:val="21"/>
          <w:szCs w:val="21"/>
        </w:rPr>
      </w:pPr>
      <w:del w:id="4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CCLOG("donot nothing");</w:delText>
        </w:r>
      </w:del>
    </w:p>
    <w:p w:rsidR="002E2946" w:rsidRPr="00441F61" w:rsidDel="00B72103" w:rsidRDefault="002E2946" w:rsidP="00441F61">
      <w:pPr>
        <w:spacing w:after="0"/>
        <w:rPr>
          <w:del w:id="483" w:author="china" w:date="2015-03-24T14:20:00Z"/>
          <w:rFonts w:asciiTheme="minorHAnsi" w:hAnsiTheme="minorHAnsi" w:cs="Times New Roman"/>
          <w:sz w:val="21"/>
          <w:szCs w:val="21"/>
        </w:rPr>
      </w:pPr>
      <w:del w:id="4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}*/</w:delText>
        </w:r>
      </w:del>
    </w:p>
    <w:p w:rsidR="002E2946" w:rsidRPr="00441F61" w:rsidDel="00B72103" w:rsidRDefault="002E2946" w:rsidP="00441F61">
      <w:pPr>
        <w:spacing w:after="0"/>
        <w:rPr>
          <w:del w:id="485" w:author="china" w:date="2015-03-24T14:20:00Z"/>
          <w:rFonts w:asciiTheme="minorHAnsi" w:hAnsiTheme="minorHAnsi" w:cs="Times New Roman"/>
          <w:sz w:val="21"/>
          <w:szCs w:val="21"/>
        </w:rPr>
      </w:pPr>
      <w:del w:id="4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leftBtn-&gt;setVisible(true);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487" w:author="china" w:date="2015-03-24T14:20:00Z"/>
          <w:rFonts w:asciiTheme="minorHAnsi" w:hAnsiTheme="minorHAnsi" w:cs="Times New Roman"/>
          <w:sz w:val="21"/>
          <w:szCs w:val="21"/>
        </w:rPr>
      </w:pPr>
      <w:del w:id="4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rightBtn-&gt;setVisible(true);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489" w:author="china" w:date="2015-03-24T14:20:00Z"/>
          <w:rFonts w:asciiTheme="minorHAnsi" w:hAnsiTheme="minorHAnsi" w:cs="Times New Roman"/>
          <w:sz w:val="21"/>
          <w:szCs w:val="21"/>
        </w:rPr>
      </w:pPr>
      <w:del w:id="4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//PageView* pageView = dynamic_cast&lt;PageView*&gt;(pSender);</w:delText>
        </w:r>
      </w:del>
    </w:p>
    <w:p w:rsidR="002E2946" w:rsidRPr="00441F61" w:rsidDel="00B72103" w:rsidRDefault="002E2946" w:rsidP="00441F61">
      <w:pPr>
        <w:spacing w:after="0"/>
        <w:rPr>
          <w:del w:id="491" w:author="china" w:date="2015-03-24T14:20:00Z"/>
          <w:rFonts w:asciiTheme="minorHAnsi" w:hAnsiTheme="minorHAnsi" w:cs="Times New Roman"/>
          <w:sz w:val="21"/>
          <w:szCs w:val="21"/>
        </w:rPr>
      </w:pPr>
      <w:del w:id="4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(pageView-&gt;getCurPageIndex()==0)</w:delText>
        </w:r>
      </w:del>
    </w:p>
    <w:p w:rsidR="002E2946" w:rsidRPr="00441F61" w:rsidDel="00B72103" w:rsidRDefault="002E2946" w:rsidP="00441F61">
      <w:pPr>
        <w:spacing w:after="0"/>
        <w:rPr>
          <w:del w:id="493" w:author="china" w:date="2015-03-24T14:20:00Z"/>
          <w:rFonts w:asciiTheme="minorHAnsi" w:hAnsiTheme="minorHAnsi" w:cs="Times New Roman"/>
          <w:sz w:val="21"/>
          <w:szCs w:val="21"/>
        </w:rPr>
      </w:pPr>
      <w:del w:id="4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495" w:author="china" w:date="2015-03-24T14:20:00Z"/>
          <w:rFonts w:asciiTheme="minorHAnsi" w:hAnsiTheme="minorHAnsi" w:cs="Times New Roman"/>
          <w:sz w:val="21"/>
          <w:szCs w:val="21"/>
        </w:rPr>
      </w:pPr>
      <w:del w:id="4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leftBtn-&gt;setVisible(false);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497" w:author="china" w:date="2015-03-24T14:20:00Z"/>
          <w:rFonts w:asciiTheme="minorHAnsi" w:hAnsiTheme="minorHAnsi" w:cs="Times New Roman"/>
          <w:sz w:val="21"/>
          <w:szCs w:val="21"/>
        </w:rPr>
      </w:pPr>
      <w:del w:id="4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499" w:author="china" w:date="2015-03-24T14:20:00Z"/>
          <w:rFonts w:asciiTheme="minorHAnsi" w:hAnsiTheme="minorHAnsi" w:cs="Times New Roman"/>
          <w:sz w:val="21"/>
          <w:szCs w:val="21"/>
        </w:rPr>
      </w:pPr>
      <w:del w:id="5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(pageView-&gt;getCurPageIndex()==(pageCount-1))</w:delText>
        </w:r>
      </w:del>
    </w:p>
    <w:p w:rsidR="002E2946" w:rsidRPr="00441F61" w:rsidDel="00B72103" w:rsidRDefault="002E2946" w:rsidP="00441F61">
      <w:pPr>
        <w:spacing w:after="0"/>
        <w:rPr>
          <w:del w:id="501" w:author="china" w:date="2015-03-24T14:20:00Z"/>
          <w:rFonts w:asciiTheme="minorHAnsi" w:hAnsiTheme="minorHAnsi" w:cs="Times New Roman"/>
          <w:sz w:val="21"/>
          <w:szCs w:val="21"/>
        </w:rPr>
      </w:pPr>
      <w:del w:id="5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03" w:author="china" w:date="2015-03-24T14:20:00Z"/>
          <w:rFonts w:asciiTheme="minorHAnsi" w:hAnsiTheme="minorHAnsi" w:cs="Times New Roman"/>
          <w:sz w:val="21"/>
          <w:szCs w:val="21"/>
        </w:rPr>
      </w:pPr>
      <w:del w:id="5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rightBtn-&gt;setVisible(false);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505" w:author="china" w:date="2015-03-24T14:20:00Z"/>
          <w:rFonts w:asciiTheme="minorHAnsi" w:hAnsiTheme="minorHAnsi" w:cs="Times New Roman"/>
          <w:sz w:val="21"/>
          <w:szCs w:val="21"/>
        </w:rPr>
      </w:pPr>
      <w:del w:id="5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07" w:author="china" w:date="2015-03-24T14:20:00Z"/>
          <w:rFonts w:asciiTheme="minorHAnsi" w:hAnsiTheme="minorHAnsi" w:cs="Times New Roman"/>
          <w:sz w:val="21"/>
          <w:szCs w:val="21"/>
        </w:rPr>
      </w:pPr>
      <w:del w:id="5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09" w:author="china" w:date="2015-03-24T14:20:00Z"/>
          <w:rFonts w:asciiTheme="minorHAnsi" w:hAnsiTheme="minorHAnsi" w:cs="Times New Roman"/>
          <w:sz w:val="21"/>
          <w:szCs w:val="21"/>
        </w:rPr>
      </w:pPr>
      <w:del w:id="5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511" w:author="china" w:date="2015-03-24T14:20:00Z"/>
          <w:rFonts w:asciiTheme="minorHAnsi" w:hAnsiTheme="minorHAnsi" w:cs="Times New Roman"/>
          <w:sz w:val="21"/>
          <w:szCs w:val="21"/>
        </w:rPr>
      </w:pPr>
      <w:del w:id="5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default:</w:delText>
        </w:r>
      </w:del>
    </w:p>
    <w:p w:rsidR="002E2946" w:rsidRPr="00441F61" w:rsidDel="00B72103" w:rsidRDefault="002E2946" w:rsidP="00441F61">
      <w:pPr>
        <w:spacing w:after="0"/>
        <w:rPr>
          <w:del w:id="513" w:author="china" w:date="2015-03-24T14:20:00Z"/>
          <w:rFonts w:asciiTheme="minorHAnsi" w:hAnsiTheme="minorHAnsi" w:cs="Times New Roman"/>
          <w:sz w:val="21"/>
          <w:szCs w:val="21"/>
        </w:rPr>
      </w:pPr>
      <w:del w:id="5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CCLOG("pageview unkown error");</w:delText>
        </w:r>
      </w:del>
    </w:p>
    <w:p w:rsidR="002E2946" w:rsidRPr="00441F61" w:rsidDel="00B72103" w:rsidRDefault="002E2946" w:rsidP="00441F61">
      <w:pPr>
        <w:spacing w:after="0"/>
        <w:rPr>
          <w:del w:id="515" w:author="china" w:date="2015-03-24T14:20:00Z"/>
          <w:rFonts w:asciiTheme="minorHAnsi" w:hAnsiTheme="minorHAnsi" w:cs="Times New Roman"/>
          <w:sz w:val="21"/>
          <w:szCs w:val="21"/>
        </w:rPr>
      </w:pPr>
      <w:del w:id="5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517" w:author="china" w:date="2015-03-24T14:20:00Z"/>
          <w:rFonts w:asciiTheme="minorHAnsi" w:hAnsiTheme="minorHAnsi" w:cs="Times New Roman"/>
          <w:sz w:val="21"/>
          <w:szCs w:val="21"/>
        </w:rPr>
      </w:pPr>
      <w:del w:id="5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19" w:author="china" w:date="2015-03-24T14:20:00Z"/>
          <w:rFonts w:asciiTheme="minorHAnsi" w:hAnsiTheme="minorHAnsi" w:cs="Times New Roman"/>
          <w:sz w:val="21"/>
          <w:szCs w:val="21"/>
        </w:rPr>
      </w:pPr>
      <w:del w:id="5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21" w:author="china" w:date="2015-03-24T14:20:00Z"/>
          <w:rFonts w:asciiTheme="minorHAnsi" w:hAnsiTheme="minorHAnsi" w:cs="Times New Roman"/>
          <w:sz w:val="21"/>
          <w:szCs w:val="21"/>
        </w:rPr>
      </w:pPr>
      <w:del w:id="5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);</w:delText>
        </w:r>
      </w:del>
    </w:p>
    <w:p w:rsidR="002E2946" w:rsidRPr="00441F61" w:rsidDel="00B72103" w:rsidRDefault="002E2946" w:rsidP="00441F61">
      <w:pPr>
        <w:spacing w:after="0"/>
        <w:rPr>
          <w:del w:id="52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524" w:author="china" w:date="2015-03-24T14:20:00Z"/>
          <w:rFonts w:asciiTheme="minorHAnsi" w:hAnsiTheme="minorHAnsi" w:cs="Times New Roman"/>
          <w:sz w:val="21"/>
          <w:szCs w:val="21"/>
        </w:rPr>
      </w:pPr>
      <w:del w:id="5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/*auto frameBabyIcon = ImageView::create("Babyframe.png");</w:delText>
        </w:r>
      </w:del>
    </w:p>
    <w:p w:rsidR="002E2946" w:rsidRPr="00441F61" w:rsidDel="00B72103" w:rsidRDefault="002E2946" w:rsidP="00441F61">
      <w:pPr>
        <w:spacing w:after="0"/>
        <w:rPr>
          <w:del w:id="526" w:author="china" w:date="2015-03-24T14:20:00Z"/>
          <w:rFonts w:asciiTheme="minorHAnsi" w:hAnsiTheme="minorHAnsi" w:cs="Times New Roman"/>
          <w:sz w:val="21"/>
          <w:szCs w:val="21"/>
        </w:rPr>
      </w:pPr>
      <w:del w:id="5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frameBabyIcon-&gt;setAnchorPoint(Vec2(0,0));</w:delText>
        </w:r>
      </w:del>
    </w:p>
    <w:p w:rsidR="002E2946" w:rsidRPr="00441F61" w:rsidDel="00B72103" w:rsidRDefault="002E2946" w:rsidP="00441F61">
      <w:pPr>
        <w:spacing w:after="0"/>
        <w:rPr>
          <w:del w:id="528" w:author="china" w:date="2015-03-24T14:20:00Z"/>
          <w:rFonts w:asciiTheme="minorHAnsi" w:hAnsiTheme="minorHAnsi" w:cs="Times New Roman"/>
          <w:sz w:val="21"/>
          <w:szCs w:val="21"/>
        </w:rPr>
      </w:pPr>
      <w:del w:id="5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frameBabyIcon-&gt;setPosition(Vec2(vecBabyIcon.at(0)-&gt;getContentSize().width-158,vecBabyIcon.at(0)-&gt;getContentSize().height-176));</w:delText>
        </w:r>
      </w:del>
    </w:p>
    <w:p w:rsidR="002E2946" w:rsidRPr="00441F61" w:rsidDel="00B72103" w:rsidRDefault="002E2946" w:rsidP="00441F61">
      <w:pPr>
        <w:spacing w:after="0"/>
        <w:rPr>
          <w:del w:id="530" w:author="china" w:date="2015-03-24T14:20:00Z"/>
          <w:rFonts w:asciiTheme="minorHAnsi" w:hAnsiTheme="minorHAnsi" w:cs="Times New Roman"/>
          <w:sz w:val="21"/>
          <w:szCs w:val="21"/>
        </w:rPr>
      </w:pPr>
      <w:del w:id="5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vecBabyIcon.at(0)-&gt;addChild(frameBabyIcon);*/</w:delText>
        </w:r>
      </w:del>
    </w:p>
    <w:p w:rsidR="002E2946" w:rsidRPr="00441F61" w:rsidDel="00B72103" w:rsidRDefault="002E2946" w:rsidP="00441F61">
      <w:pPr>
        <w:spacing w:after="0"/>
        <w:rPr>
          <w:del w:id="53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533" w:author="china" w:date="2015-03-24T14:20:00Z"/>
          <w:rFonts w:asciiTheme="minorHAnsi" w:hAnsiTheme="minorHAnsi" w:cs="Times New Roman"/>
          <w:sz w:val="21"/>
          <w:szCs w:val="21"/>
        </w:rPr>
      </w:pPr>
      <w:del w:id="5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3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536" w:author="china" w:date="2015-03-24T14:20:00Z"/>
          <w:rFonts w:asciiTheme="minorHAnsi" w:hAnsiTheme="minorHAnsi" w:cs="Times New Roman"/>
          <w:sz w:val="21"/>
          <w:szCs w:val="21"/>
        </w:rPr>
      </w:pPr>
      <w:del w:id="5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BabyLayer::handbooks(Ref* sender,Widget::TouchEventType event)</w:delText>
        </w:r>
      </w:del>
    </w:p>
    <w:p w:rsidR="002E2946" w:rsidRPr="00441F61" w:rsidDel="00B72103" w:rsidRDefault="002E2946" w:rsidP="00441F61">
      <w:pPr>
        <w:spacing w:after="0"/>
        <w:rPr>
          <w:del w:id="538" w:author="china" w:date="2015-03-24T14:20:00Z"/>
          <w:rFonts w:asciiTheme="minorHAnsi" w:hAnsiTheme="minorHAnsi" w:cs="Times New Roman"/>
          <w:sz w:val="21"/>
          <w:szCs w:val="21"/>
        </w:rPr>
      </w:pPr>
      <w:del w:id="5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40" w:author="china" w:date="2015-03-24T14:20:00Z"/>
          <w:rFonts w:asciiTheme="minorHAnsi" w:hAnsiTheme="minorHAnsi" w:cs="Times New Roman"/>
          <w:sz w:val="21"/>
          <w:szCs w:val="21"/>
        </w:rPr>
      </w:pPr>
      <w:del w:id="5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542" w:author="china" w:date="2015-03-24T14:20:00Z"/>
          <w:rFonts w:asciiTheme="minorHAnsi" w:hAnsiTheme="minorHAnsi" w:cs="Times New Roman"/>
          <w:sz w:val="21"/>
          <w:szCs w:val="21"/>
        </w:rPr>
      </w:pPr>
      <w:del w:id="5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44" w:author="china" w:date="2015-03-24T14:20:00Z"/>
          <w:rFonts w:asciiTheme="minorHAnsi" w:hAnsiTheme="minorHAnsi" w:cs="Times New Roman"/>
          <w:sz w:val="21"/>
          <w:szCs w:val="21"/>
        </w:rPr>
      </w:pPr>
      <w:del w:id="5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2E2946" w:rsidRPr="00441F61" w:rsidDel="00B72103" w:rsidRDefault="002E2946" w:rsidP="00441F61">
      <w:pPr>
        <w:spacing w:after="0"/>
        <w:rPr>
          <w:del w:id="546" w:author="china" w:date="2015-03-24T14:20:00Z"/>
          <w:rFonts w:asciiTheme="minorHAnsi" w:hAnsiTheme="minorHAnsi" w:cs="Times New Roman"/>
          <w:sz w:val="21"/>
          <w:szCs w:val="21"/>
        </w:rPr>
      </w:pPr>
      <w:del w:id="5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48" w:author="china" w:date="2015-03-24T14:20:00Z"/>
          <w:rFonts w:asciiTheme="minorHAnsi" w:hAnsiTheme="minorHAnsi" w:cs="Times New Roman"/>
          <w:sz w:val="21"/>
          <w:szCs w:val="21"/>
        </w:rPr>
      </w:pPr>
      <w:del w:id="5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//this-&gt;layer=nullptr;</w:delText>
        </w:r>
      </w:del>
    </w:p>
    <w:p w:rsidR="002E2946" w:rsidRPr="00441F61" w:rsidDel="00B72103" w:rsidRDefault="002E2946" w:rsidP="00441F61">
      <w:pPr>
        <w:spacing w:after="0"/>
        <w:rPr>
          <w:del w:id="550" w:author="china" w:date="2015-03-24T14:20:00Z"/>
          <w:rFonts w:asciiTheme="minorHAnsi" w:hAnsiTheme="minorHAnsi" w:cs="Times New Roman"/>
          <w:sz w:val="21"/>
          <w:szCs w:val="21"/>
        </w:rPr>
      </w:pPr>
      <w:del w:id="5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//this-&gt;layer-&gt;addChild(HomeScene::create());</w:delText>
        </w:r>
      </w:del>
    </w:p>
    <w:p w:rsidR="002E2946" w:rsidRPr="00441F61" w:rsidDel="00B72103" w:rsidRDefault="002E2946" w:rsidP="00441F61">
      <w:pPr>
        <w:spacing w:after="0"/>
        <w:rPr>
          <w:del w:id="552" w:author="china" w:date="2015-03-24T14:20:00Z"/>
          <w:rFonts w:asciiTheme="minorHAnsi" w:hAnsiTheme="minorHAnsi" w:cs="Times New Roman"/>
          <w:sz w:val="21"/>
          <w:szCs w:val="21"/>
        </w:rPr>
      </w:pPr>
      <w:del w:id="5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554" w:author="china" w:date="2015-03-24T14:20:00Z"/>
          <w:rFonts w:asciiTheme="minorHAnsi" w:hAnsiTheme="minorHAnsi" w:cs="Times New Roman"/>
          <w:sz w:val="21"/>
          <w:szCs w:val="21"/>
        </w:rPr>
      </w:pPr>
      <w:del w:id="5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56" w:author="china" w:date="2015-03-24T14:20:00Z"/>
          <w:rFonts w:asciiTheme="minorHAnsi" w:hAnsiTheme="minorHAnsi" w:cs="Times New Roman"/>
          <w:sz w:val="21"/>
          <w:szCs w:val="21"/>
        </w:rPr>
      </w:pPr>
      <w:del w:id="5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558" w:author="china" w:date="2015-03-24T14:20:00Z"/>
          <w:rFonts w:asciiTheme="minorHAnsi" w:hAnsiTheme="minorHAnsi" w:cs="Times New Roman"/>
          <w:sz w:val="21"/>
          <w:szCs w:val="21"/>
        </w:rPr>
      </w:pPr>
      <w:del w:id="5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6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561" w:author="china" w:date="2015-03-24T14:20:00Z"/>
          <w:rFonts w:asciiTheme="minorHAnsi" w:hAnsiTheme="minorHAnsi" w:cs="Times New Roman"/>
          <w:sz w:val="21"/>
          <w:szCs w:val="21"/>
        </w:rPr>
      </w:pPr>
      <w:del w:id="5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563" w:author="china" w:date="2015-03-24T14:20:00Z"/>
          <w:rFonts w:asciiTheme="minorHAnsi" w:hAnsiTheme="minorHAnsi" w:cs="Times New Roman"/>
          <w:sz w:val="21"/>
          <w:szCs w:val="21"/>
        </w:rPr>
      </w:pPr>
      <w:del w:id="5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BabyLayer::strengthen(Ref* sender,Widget::TouchEventType event)//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强化界面</w:delText>
        </w:r>
      </w:del>
    </w:p>
    <w:p w:rsidR="002E2946" w:rsidRPr="00441F61" w:rsidDel="00B72103" w:rsidRDefault="002E2946" w:rsidP="00441F61">
      <w:pPr>
        <w:spacing w:after="0"/>
        <w:rPr>
          <w:del w:id="565" w:author="china" w:date="2015-03-24T14:20:00Z"/>
          <w:rFonts w:asciiTheme="minorHAnsi" w:hAnsiTheme="minorHAnsi" w:cs="Times New Roman"/>
          <w:sz w:val="21"/>
          <w:szCs w:val="21"/>
        </w:rPr>
      </w:pPr>
      <w:del w:id="5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67" w:author="china" w:date="2015-03-24T14:20:00Z"/>
          <w:rFonts w:asciiTheme="minorHAnsi" w:hAnsiTheme="minorHAnsi" w:cs="Times New Roman"/>
          <w:sz w:val="21"/>
          <w:szCs w:val="21"/>
        </w:rPr>
      </w:pPr>
      <w:del w:id="5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strengthExpInt = 0;</w:delText>
        </w:r>
      </w:del>
    </w:p>
    <w:p w:rsidR="002E2946" w:rsidRPr="00441F61" w:rsidDel="00B72103" w:rsidRDefault="002E2946" w:rsidP="00441F61">
      <w:pPr>
        <w:spacing w:after="0"/>
        <w:rPr>
          <w:del w:id="569" w:author="china" w:date="2015-03-24T14:20:00Z"/>
          <w:rFonts w:asciiTheme="minorHAnsi" w:hAnsiTheme="minorHAnsi" w:cs="Times New Roman"/>
          <w:sz w:val="21"/>
          <w:szCs w:val="21"/>
        </w:rPr>
      </w:pPr>
      <w:del w:id="5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strengthCoin = 0;</w:delText>
        </w:r>
      </w:del>
    </w:p>
    <w:p w:rsidR="002E2946" w:rsidRPr="00441F61" w:rsidDel="00B72103" w:rsidRDefault="002E2946" w:rsidP="00441F61">
      <w:pPr>
        <w:spacing w:after="0"/>
        <w:rPr>
          <w:del w:id="571" w:author="china" w:date="2015-03-24T14:20:00Z"/>
          <w:rFonts w:asciiTheme="minorHAnsi" w:hAnsiTheme="minorHAnsi" w:cs="Times New Roman"/>
          <w:sz w:val="21"/>
          <w:szCs w:val="21"/>
        </w:rPr>
      </w:pPr>
      <w:del w:id="5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573" w:author="china" w:date="2015-03-24T14:20:00Z"/>
          <w:rFonts w:asciiTheme="minorHAnsi" w:hAnsiTheme="minorHAnsi" w:cs="Times New Roman"/>
          <w:sz w:val="21"/>
          <w:szCs w:val="21"/>
        </w:rPr>
      </w:pPr>
      <w:del w:id="5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75" w:author="china" w:date="2015-03-24T14:20:00Z"/>
          <w:rFonts w:asciiTheme="minorHAnsi" w:hAnsiTheme="minorHAnsi" w:cs="Times New Roman"/>
          <w:sz w:val="21"/>
          <w:szCs w:val="21"/>
        </w:rPr>
      </w:pPr>
      <w:del w:id="5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2E2946" w:rsidRPr="00441F61" w:rsidDel="00B72103" w:rsidRDefault="002E2946" w:rsidP="00441F61">
      <w:pPr>
        <w:spacing w:after="0"/>
        <w:rPr>
          <w:del w:id="577" w:author="china" w:date="2015-03-24T14:20:00Z"/>
          <w:rFonts w:asciiTheme="minorHAnsi" w:hAnsiTheme="minorHAnsi" w:cs="Times New Roman"/>
          <w:sz w:val="21"/>
          <w:szCs w:val="21"/>
        </w:rPr>
      </w:pPr>
      <w:del w:id="5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579" w:author="china" w:date="2015-03-24T14:20:00Z"/>
          <w:rFonts w:asciiTheme="minorHAnsi" w:hAnsiTheme="minorHAnsi" w:cs="Times New Roman"/>
          <w:sz w:val="21"/>
          <w:szCs w:val="21"/>
        </w:rPr>
      </w:pPr>
      <w:del w:id="5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//PlayerManager::getInstance()-&gt;m_playerData.m_vdelPerent.clear();</w:delText>
        </w:r>
      </w:del>
    </w:p>
    <w:p w:rsidR="002E2946" w:rsidRPr="00441F61" w:rsidDel="00B72103" w:rsidRDefault="002E2946" w:rsidP="00441F61">
      <w:pPr>
        <w:spacing w:after="0"/>
        <w:rPr>
          <w:del w:id="581" w:author="china" w:date="2015-03-24T14:20:00Z"/>
          <w:rFonts w:asciiTheme="minorHAnsi" w:hAnsiTheme="minorHAnsi" w:cs="Times New Roman"/>
          <w:sz w:val="21"/>
          <w:szCs w:val="21"/>
        </w:rPr>
      </w:pPr>
      <w:del w:id="5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isStrengthen = true;</w:delText>
        </w:r>
      </w:del>
    </w:p>
    <w:p w:rsidR="002E2946" w:rsidRPr="00441F61" w:rsidDel="00B72103" w:rsidRDefault="002E2946" w:rsidP="00441F61">
      <w:pPr>
        <w:spacing w:after="0"/>
        <w:rPr>
          <w:del w:id="583" w:author="china" w:date="2015-03-24T14:20:00Z"/>
          <w:rFonts w:asciiTheme="minorHAnsi" w:hAnsiTheme="minorHAnsi" w:cs="Times New Roman"/>
          <w:sz w:val="21"/>
          <w:szCs w:val="21"/>
        </w:rPr>
      </w:pPr>
      <w:del w:id="5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 = CSLoader::createNode("BabyStrengthenLayer.csb");</w:delText>
        </w:r>
      </w:del>
    </w:p>
    <w:p w:rsidR="002E2946" w:rsidRPr="00441F61" w:rsidDel="00B72103" w:rsidRDefault="002E2946" w:rsidP="00441F61">
      <w:pPr>
        <w:spacing w:after="0"/>
        <w:rPr>
          <w:del w:id="585" w:author="china" w:date="2015-03-24T14:20:00Z"/>
          <w:rFonts w:asciiTheme="minorHAnsi" w:hAnsiTheme="minorHAnsi" w:cs="Times New Roman"/>
          <w:sz w:val="21"/>
          <w:szCs w:val="21"/>
        </w:rPr>
      </w:pPr>
      <w:del w:id="5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this-&gt;addChild(streng);</w:delText>
        </w:r>
      </w:del>
    </w:p>
    <w:p w:rsidR="002E2946" w:rsidRPr="00441F61" w:rsidDel="00B72103" w:rsidRDefault="002E2946" w:rsidP="00441F61">
      <w:pPr>
        <w:spacing w:after="0"/>
        <w:rPr>
          <w:del w:id="587" w:author="china" w:date="2015-03-24T14:20:00Z"/>
          <w:rFonts w:asciiTheme="minorHAnsi" w:hAnsiTheme="minorHAnsi" w:cs="Times New Roman"/>
          <w:sz w:val="21"/>
          <w:szCs w:val="21"/>
        </w:rPr>
      </w:pPr>
      <w:del w:id="5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streng-&gt;setTag(3);</w:delText>
        </w:r>
      </w:del>
    </w:p>
    <w:p w:rsidR="002E2946" w:rsidRPr="00441F61" w:rsidDel="00B72103" w:rsidRDefault="002E2946" w:rsidP="00441F61">
      <w:pPr>
        <w:spacing w:after="0"/>
        <w:rPr>
          <w:del w:id="589" w:author="china" w:date="2015-03-24T14:20:00Z"/>
          <w:rFonts w:asciiTheme="minorHAnsi" w:hAnsiTheme="minorHAnsi" w:cs="Times New Roman"/>
          <w:sz w:val="21"/>
          <w:szCs w:val="21"/>
        </w:rPr>
      </w:pPr>
      <w:del w:id="5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rootPanel = static_cast&lt;ui::Layout*&gt;(streng-&gt;getChildByName("Panel_1"));</w:delText>
        </w:r>
      </w:del>
    </w:p>
    <w:p w:rsidR="002E2946" w:rsidRPr="00441F61" w:rsidDel="00B72103" w:rsidRDefault="002E2946" w:rsidP="00441F61">
      <w:pPr>
        <w:spacing w:after="0"/>
        <w:rPr>
          <w:del w:id="591" w:author="china" w:date="2015-03-24T14:20:00Z"/>
          <w:rFonts w:asciiTheme="minorHAnsi" w:hAnsiTheme="minorHAnsi" w:cs="Times New Roman"/>
          <w:sz w:val="21"/>
          <w:szCs w:val="21"/>
        </w:rPr>
      </w:pPr>
      <w:del w:id="5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 strengthenLoadingBar = static_cast&lt;ui::LoadingBar*&gt;(rootPanel-&gt;getChildByName("LoadingBar_1"));//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强化界面的等级进度条</w:delText>
        </w:r>
      </w:del>
    </w:p>
    <w:p w:rsidR="002E2946" w:rsidRPr="00441F61" w:rsidDel="00B72103" w:rsidRDefault="002E2946" w:rsidP="00441F61">
      <w:pPr>
        <w:spacing w:after="0"/>
        <w:rPr>
          <w:del w:id="593" w:author="china" w:date="2015-03-24T14:20:00Z"/>
          <w:rFonts w:asciiTheme="minorHAnsi" w:hAnsiTheme="minorHAnsi" w:cs="Times New Roman"/>
          <w:sz w:val="21"/>
          <w:szCs w:val="21"/>
        </w:rPr>
      </w:pPr>
      <w:del w:id="5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strengthenLevelText = static_cast&lt;ui::Text*&gt;(rootPanel-&gt;getChildByName("Text_3"));//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显示在进度条上的等级</w:delText>
        </w:r>
      </w:del>
    </w:p>
    <w:p w:rsidR="002E2946" w:rsidRPr="00441F61" w:rsidDel="00B72103" w:rsidRDefault="002E2946" w:rsidP="00441F61">
      <w:pPr>
        <w:spacing w:after="0"/>
        <w:rPr>
          <w:del w:id="595" w:author="china" w:date="2015-03-24T14:20:00Z"/>
          <w:rFonts w:asciiTheme="minorHAnsi" w:hAnsiTheme="minorHAnsi" w:cs="Times New Roman"/>
          <w:sz w:val="21"/>
          <w:szCs w:val="21"/>
        </w:rPr>
      </w:pPr>
      <w:del w:id="5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strengthenExpText = static_cast&lt;ui::Text*&gt;(rootPanel-&gt;getChildByName("Text_4"));//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显示在进度条上的经验值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1200/1300</w:delText>
        </w:r>
      </w:del>
    </w:p>
    <w:p w:rsidR="002E2946" w:rsidRPr="00441F61" w:rsidDel="00B72103" w:rsidRDefault="002E2946" w:rsidP="00441F61">
      <w:pPr>
        <w:spacing w:after="0"/>
        <w:rPr>
          <w:del w:id="597" w:author="china" w:date="2015-03-24T14:20:00Z"/>
          <w:rFonts w:asciiTheme="minorHAnsi" w:hAnsiTheme="minorHAnsi" w:cs="Times New Roman"/>
          <w:sz w:val="21"/>
          <w:szCs w:val="21"/>
        </w:rPr>
      </w:pPr>
      <w:del w:id="5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599" w:author="china" w:date="2015-03-24T14:20:00Z"/>
          <w:rFonts w:asciiTheme="minorHAnsi" w:hAnsiTheme="minorHAnsi" w:cs="Times New Roman"/>
          <w:sz w:val="21"/>
          <w:szCs w:val="21"/>
        </w:rPr>
      </w:pPr>
      <w:del w:id="6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 = static_cast&lt;ui::Text*&gt;(rootPanel-&gt;getChildByName("Text_17"));</w:delText>
        </w:r>
      </w:del>
    </w:p>
    <w:p w:rsidR="002E2946" w:rsidRPr="00441F61" w:rsidDel="00B72103" w:rsidRDefault="002E2946" w:rsidP="00441F61">
      <w:pPr>
        <w:spacing w:after="0"/>
        <w:rPr>
          <w:del w:id="601" w:author="china" w:date="2015-03-24T14:20:00Z"/>
          <w:rFonts w:asciiTheme="minorHAnsi" w:hAnsiTheme="minorHAnsi" w:cs="Times New Roman"/>
          <w:sz w:val="21"/>
          <w:szCs w:val="21"/>
        </w:rPr>
      </w:pPr>
      <w:del w:id="6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strengthExp-&gt;setString("0");</w:delText>
        </w:r>
      </w:del>
    </w:p>
    <w:p w:rsidR="002E2946" w:rsidRPr="00441F61" w:rsidDel="00B72103" w:rsidRDefault="002E2946" w:rsidP="00441F61">
      <w:pPr>
        <w:spacing w:after="0"/>
        <w:rPr>
          <w:del w:id="60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04" w:author="china" w:date="2015-03-24T14:20:00Z"/>
          <w:rFonts w:asciiTheme="minorHAnsi" w:hAnsiTheme="minorHAnsi" w:cs="Times New Roman"/>
          <w:sz w:val="21"/>
          <w:szCs w:val="21"/>
        </w:rPr>
      </w:pPr>
      <w:del w:id="6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 strengthPage= static_cast&lt;ui::PageView*&gt;(rootPanel-&gt;getChildByName("PageView_1"));//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翻页容器</w:delText>
        </w:r>
      </w:del>
    </w:p>
    <w:p w:rsidR="002E2946" w:rsidRPr="00441F61" w:rsidDel="00B72103" w:rsidRDefault="002E2946" w:rsidP="00441F61">
      <w:pPr>
        <w:spacing w:after="0"/>
        <w:rPr>
          <w:del w:id="60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07" w:author="china" w:date="2015-03-24T14:20:00Z"/>
          <w:rFonts w:asciiTheme="minorHAnsi" w:hAnsiTheme="minorHAnsi" w:cs="Times New Roman"/>
          <w:sz w:val="21"/>
          <w:szCs w:val="21"/>
        </w:rPr>
      </w:pPr>
      <w:del w:id="6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 = static_cast&lt;ui::Text*&gt;(rootPanel-&gt;getChildByName("Text_2"));//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强化花费</w:delText>
        </w:r>
      </w:del>
    </w:p>
    <w:p w:rsidR="002E2946" w:rsidRPr="00441F61" w:rsidDel="00B72103" w:rsidRDefault="002E2946" w:rsidP="00441F61">
      <w:pPr>
        <w:spacing w:after="0"/>
        <w:rPr>
          <w:del w:id="60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10" w:author="china" w:date="2015-03-24T14:20:00Z"/>
          <w:rFonts w:asciiTheme="minorHAnsi" w:hAnsiTheme="minorHAnsi" w:cs="Times New Roman"/>
          <w:sz w:val="21"/>
          <w:szCs w:val="21"/>
        </w:rPr>
      </w:pPr>
      <w:del w:id="6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strengCost-&gt;setString(StringConverter::toString(strengthCoin));</w:delText>
        </w:r>
      </w:del>
    </w:p>
    <w:p w:rsidR="002E2946" w:rsidRPr="00441F61" w:rsidDel="00B72103" w:rsidRDefault="002E2946" w:rsidP="00441F61">
      <w:pPr>
        <w:spacing w:after="0"/>
        <w:rPr>
          <w:del w:id="612" w:author="china" w:date="2015-03-24T14:20:00Z"/>
          <w:rFonts w:asciiTheme="minorHAnsi" w:hAnsiTheme="minorHAnsi" w:cs="Times New Roman"/>
          <w:sz w:val="21"/>
          <w:szCs w:val="21"/>
        </w:rPr>
      </w:pPr>
      <w:del w:id="6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strengBtn = static_cast&lt;ui::Button*&gt;(rootPanel-&gt;getChildByName("strengthenBtn"));//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强化按钮</w:delText>
        </w:r>
      </w:del>
    </w:p>
    <w:p w:rsidR="002E2946" w:rsidRPr="00441F61" w:rsidDel="00B72103" w:rsidRDefault="002E2946" w:rsidP="00441F61">
      <w:pPr>
        <w:spacing w:after="0"/>
        <w:rPr>
          <w:del w:id="614" w:author="china" w:date="2015-03-24T14:20:00Z"/>
          <w:rFonts w:asciiTheme="minorHAnsi" w:hAnsiTheme="minorHAnsi" w:cs="Times New Roman"/>
          <w:sz w:val="21"/>
          <w:szCs w:val="21"/>
        </w:rPr>
      </w:pPr>
      <w:del w:id="6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strengBtn-&gt;addTouchEventListener(CC_CALLBACK_2(BabyLayer::confirmStrength, this));</w:delText>
        </w:r>
      </w:del>
    </w:p>
    <w:p w:rsidR="002E2946" w:rsidRPr="00441F61" w:rsidDel="00B72103" w:rsidRDefault="002E2946" w:rsidP="00441F61">
      <w:pPr>
        <w:spacing w:after="0"/>
        <w:rPr>
          <w:del w:id="61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18" w:author="china" w:date="2015-03-24T14:20:00Z"/>
          <w:rFonts w:asciiTheme="minorHAnsi" w:hAnsiTheme="minorHAnsi" w:cs="Times New Roman"/>
          <w:sz w:val="21"/>
          <w:szCs w:val="21"/>
        </w:rPr>
      </w:pPr>
      <w:del w:id="6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strengthenLoadingBar-&gt;setPercent(PlayerManager::getInstance()-&gt;m_playerData.m_vPets[currentBabyPage][3]);</w:delText>
        </w:r>
      </w:del>
    </w:p>
    <w:p w:rsidR="002E2946" w:rsidRPr="00441F61" w:rsidDel="00B72103" w:rsidRDefault="002E2946" w:rsidP="00441F61">
      <w:pPr>
        <w:spacing w:after="0"/>
        <w:rPr>
          <w:del w:id="62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2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22" w:author="china" w:date="2015-03-24T14:20:00Z"/>
          <w:rFonts w:asciiTheme="minorHAnsi" w:hAnsiTheme="minorHAnsi" w:cs="Times New Roman"/>
          <w:sz w:val="21"/>
          <w:szCs w:val="21"/>
        </w:rPr>
      </w:pPr>
      <w:del w:id="6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strengthPetGrade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624" w:author="china" w:date="2015-03-24T14:20:00Z"/>
          <w:rFonts w:asciiTheme="minorHAnsi" w:hAnsiTheme="minorHAnsi" w:cs="Times New Roman"/>
          <w:sz w:val="21"/>
          <w:szCs w:val="21"/>
        </w:rPr>
      </w:pPr>
      <w:del w:id="6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strengthPetLv =PlayerManager::getInstance()-&gt;m_playerData.m_vPets[currentBabyPage][2];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626" w:author="china" w:date="2015-03-24T14:20:00Z"/>
          <w:rFonts w:asciiTheme="minorHAnsi" w:hAnsiTheme="minorHAnsi" w:cs="Times New Roman"/>
          <w:sz w:val="21"/>
          <w:szCs w:val="21"/>
        </w:rPr>
      </w:pPr>
      <w:del w:id="6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needExp = 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628" w:author="china" w:date="2015-03-24T14:20:00Z"/>
          <w:rFonts w:asciiTheme="minorHAnsi" w:hAnsiTheme="minorHAnsi" w:cs="Times New Roman"/>
          <w:sz w:val="21"/>
          <w:szCs w:val="21"/>
        </w:rPr>
      </w:pPr>
      <w:del w:id="6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(needExp == -1 )</w:delText>
        </w:r>
      </w:del>
    </w:p>
    <w:p w:rsidR="002E2946" w:rsidRPr="00441F61" w:rsidDel="00B72103" w:rsidRDefault="002E2946" w:rsidP="00441F61">
      <w:pPr>
        <w:spacing w:after="0"/>
        <w:rPr>
          <w:del w:id="630" w:author="china" w:date="2015-03-24T14:20:00Z"/>
          <w:rFonts w:asciiTheme="minorHAnsi" w:hAnsiTheme="minorHAnsi" w:cs="Times New Roman"/>
          <w:sz w:val="21"/>
          <w:szCs w:val="21"/>
        </w:rPr>
      </w:pPr>
      <w:del w:id="6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632" w:author="china" w:date="2015-03-24T14:20:00Z"/>
          <w:rFonts w:asciiTheme="minorHAnsi" w:hAnsiTheme="minorHAnsi" w:cs="Times New Roman"/>
          <w:sz w:val="21"/>
          <w:szCs w:val="21"/>
        </w:rPr>
      </w:pPr>
      <w:del w:id="6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needExp = dbManager::getInstance()-&gt;getPetLevelUpNeedExp(currentBabyPage+1,strengthPetGrade,strengthPetLv-1);</w:delText>
        </w:r>
      </w:del>
    </w:p>
    <w:p w:rsidR="002E2946" w:rsidRPr="00441F61" w:rsidDel="00B72103" w:rsidRDefault="002E2946" w:rsidP="00441F61">
      <w:pPr>
        <w:spacing w:after="0"/>
        <w:rPr>
          <w:del w:id="634" w:author="china" w:date="2015-03-24T14:20:00Z"/>
          <w:rFonts w:asciiTheme="minorHAnsi" w:hAnsiTheme="minorHAnsi" w:cs="Times New Roman"/>
          <w:sz w:val="21"/>
          <w:szCs w:val="21"/>
        </w:rPr>
      </w:pPr>
      <w:del w:id="6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636" w:author="china" w:date="2015-03-24T14:20:00Z"/>
          <w:rFonts w:asciiTheme="minorHAnsi" w:hAnsiTheme="minorHAnsi" w:cs="Times New Roman"/>
          <w:sz w:val="21"/>
          <w:szCs w:val="21"/>
        </w:rPr>
      </w:pPr>
      <w:del w:id="6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 = "/";</w:delText>
        </w:r>
      </w:del>
    </w:p>
    <w:p w:rsidR="002E2946" w:rsidRPr="00441F61" w:rsidDel="00B72103" w:rsidRDefault="002E2946" w:rsidP="00441F61">
      <w:pPr>
        <w:spacing w:after="0"/>
        <w:rPr>
          <w:del w:id="638" w:author="china" w:date="2015-03-24T14:20:00Z"/>
          <w:rFonts w:asciiTheme="minorHAnsi" w:hAnsiTheme="minorHAnsi" w:cs="Times New Roman"/>
          <w:sz w:val="21"/>
          <w:szCs w:val="21"/>
        </w:rPr>
      </w:pPr>
      <w:del w:id="6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strengthenExpText-&gt;setString(StringConverter::toString(PlayerManager::getInstance()-&gt;m_playerData.m_vPets[currentBabyPage][3])+str+StringConverter::toString(needExp));</w:delText>
        </w:r>
      </w:del>
    </w:p>
    <w:p w:rsidR="002E2946" w:rsidRPr="00441F61" w:rsidDel="00B72103" w:rsidRDefault="002E2946" w:rsidP="00441F61">
      <w:pPr>
        <w:spacing w:after="0"/>
        <w:rPr>
          <w:del w:id="64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41" w:author="china" w:date="2015-03-24T14:20:00Z"/>
          <w:rFonts w:asciiTheme="minorHAnsi" w:hAnsiTheme="minorHAnsi" w:cs="Times New Roman"/>
          <w:sz w:val="21"/>
          <w:szCs w:val="21"/>
        </w:rPr>
      </w:pPr>
      <w:del w:id="6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对应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ID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看表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20001 20002 20003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测试代码</w:delText>
        </w:r>
      </w:del>
    </w:p>
    <w:p w:rsidR="002E2946" w:rsidRPr="00441F61" w:rsidDel="00B72103" w:rsidRDefault="002E2946" w:rsidP="00441F61">
      <w:pPr>
        <w:spacing w:after="0"/>
        <w:rPr>
          <w:del w:id="643" w:author="china" w:date="2015-03-24T14:20:00Z"/>
          <w:rFonts w:asciiTheme="minorHAnsi" w:hAnsiTheme="minorHAnsi" w:cs="Times New Roman"/>
          <w:sz w:val="21"/>
          <w:szCs w:val="21"/>
        </w:rPr>
      </w:pPr>
      <w:del w:id="6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/*PlayerManager::getInstance()-&gt;m_playerData.m_vStrongMaterialID.push_back(20001);</w:delText>
        </w:r>
      </w:del>
    </w:p>
    <w:p w:rsidR="002E2946" w:rsidRPr="00441F61" w:rsidDel="00B72103" w:rsidRDefault="002E2946" w:rsidP="00441F61">
      <w:pPr>
        <w:spacing w:after="0"/>
        <w:rPr>
          <w:del w:id="645" w:author="china" w:date="2015-03-24T14:20:00Z"/>
          <w:rFonts w:asciiTheme="minorHAnsi" w:hAnsiTheme="minorHAnsi" w:cs="Times New Roman"/>
          <w:sz w:val="21"/>
          <w:szCs w:val="21"/>
        </w:rPr>
      </w:pPr>
      <w:del w:id="6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PlayerManager::getInstance()-&gt;m_playerData.m_vStrongMaterialID.push_back(20001);</w:delText>
        </w:r>
      </w:del>
    </w:p>
    <w:p w:rsidR="002E2946" w:rsidRPr="00441F61" w:rsidDel="00B72103" w:rsidRDefault="002E2946" w:rsidP="00441F61">
      <w:pPr>
        <w:spacing w:after="0"/>
        <w:rPr>
          <w:del w:id="647" w:author="china" w:date="2015-03-24T14:20:00Z"/>
          <w:rFonts w:asciiTheme="minorHAnsi" w:hAnsiTheme="minorHAnsi" w:cs="Times New Roman"/>
          <w:sz w:val="21"/>
          <w:szCs w:val="21"/>
        </w:rPr>
      </w:pPr>
      <w:del w:id="6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PlayerManager::getInstance()-&gt;m_playerData.m_vStrongMaterialID.push_back(20001);</w:delText>
        </w:r>
      </w:del>
    </w:p>
    <w:p w:rsidR="002E2946" w:rsidRPr="00441F61" w:rsidDel="00B72103" w:rsidRDefault="002E2946" w:rsidP="00441F61">
      <w:pPr>
        <w:spacing w:after="0"/>
        <w:rPr>
          <w:del w:id="649" w:author="china" w:date="2015-03-24T14:20:00Z"/>
          <w:rFonts w:asciiTheme="minorHAnsi" w:hAnsiTheme="minorHAnsi" w:cs="Times New Roman"/>
          <w:sz w:val="21"/>
          <w:szCs w:val="21"/>
        </w:rPr>
      </w:pPr>
      <w:del w:id="6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PlayerManager::getInstance()-&gt;m_playerData.m_vStrongMaterialID.push_back(20001);</w:delText>
        </w:r>
      </w:del>
    </w:p>
    <w:p w:rsidR="002E2946" w:rsidRPr="00441F61" w:rsidDel="00B72103" w:rsidRDefault="002E2946" w:rsidP="00441F61">
      <w:pPr>
        <w:spacing w:after="0"/>
        <w:rPr>
          <w:del w:id="651" w:author="china" w:date="2015-03-24T14:20:00Z"/>
          <w:rFonts w:asciiTheme="minorHAnsi" w:hAnsiTheme="minorHAnsi" w:cs="Times New Roman"/>
          <w:sz w:val="21"/>
          <w:szCs w:val="21"/>
        </w:rPr>
      </w:pPr>
      <w:del w:id="6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PlayerManager::getInstance()-&gt;m_playerData.m_vStrongMaterialID.push_back(20002);</w:delText>
        </w:r>
      </w:del>
    </w:p>
    <w:p w:rsidR="002E2946" w:rsidRPr="00441F61" w:rsidDel="00B72103" w:rsidRDefault="002E2946" w:rsidP="00441F61">
      <w:pPr>
        <w:spacing w:after="0"/>
        <w:rPr>
          <w:del w:id="653" w:author="china" w:date="2015-03-24T14:20:00Z"/>
          <w:rFonts w:asciiTheme="minorHAnsi" w:hAnsiTheme="minorHAnsi" w:cs="Times New Roman"/>
          <w:sz w:val="21"/>
          <w:szCs w:val="21"/>
        </w:rPr>
      </w:pPr>
      <w:del w:id="6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PlayerManager::getInstance()-&gt;m_playerData.m_vStrongMaterialID.push_back(20002);</w:delText>
        </w:r>
      </w:del>
    </w:p>
    <w:p w:rsidR="002E2946" w:rsidRPr="00441F61" w:rsidDel="00B72103" w:rsidRDefault="002E2946" w:rsidP="00441F61">
      <w:pPr>
        <w:spacing w:after="0"/>
        <w:rPr>
          <w:del w:id="655" w:author="china" w:date="2015-03-24T14:20:00Z"/>
          <w:rFonts w:asciiTheme="minorHAnsi" w:hAnsiTheme="minorHAnsi" w:cs="Times New Roman"/>
          <w:sz w:val="21"/>
          <w:szCs w:val="21"/>
        </w:rPr>
      </w:pPr>
      <w:del w:id="6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PlayerManager::getInstance()-&gt;m_playerData.m_vStrongMaterialID.push_back(20003);</w:delText>
        </w:r>
      </w:del>
    </w:p>
    <w:p w:rsidR="002E2946" w:rsidRPr="00441F61" w:rsidDel="00B72103" w:rsidRDefault="002E2946" w:rsidP="00441F61">
      <w:pPr>
        <w:spacing w:after="0"/>
        <w:rPr>
          <w:del w:id="657" w:author="china" w:date="2015-03-24T14:20:00Z"/>
          <w:rFonts w:asciiTheme="minorHAnsi" w:hAnsiTheme="minorHAnsi" w:cs="Times New Roman"/>
          <w:sz w:val="21"/>
          <w:szCs w:val="21"/>
        </w:rPr>
      </w:pPr>
      <w:del w:id="6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PlayerManager::getInstance()-&gt;m_playerData.m_vStrongMaterialID.push_back(20003);</w:delText>
        </w:r>
      </w:del>
    </w:p>
    <w:p w:rsidR="002E2946" w:rsidRPr="00441F61" w:rsidDel="00B72103" w:rsidRDefault="002E2946" w:rsidP="00441F61">
      <w:pPr>
        <w:spacing w:after="0"/>
        <w:rPr>
          <w:del w:id="659" w:author="china" w:date="2015-03-24T14:20:00Z"/>
          <w:rFonts w:asciiTheme="minorHAnsi" w:hAnsiTheme="minorHAnsi" w:cs="Times New Roman"/>
          <w:sz w:val="21"/>
          <w:szCs w:val="21"/>
        </w:rPr>
      </w:pPr>
      <w:del w:id="6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PlayerManager::getInstance()-&gt;m_playerData.m_vStrongMaterialID.push_back(20003);</w:delText>
        </w:r>
      </w:del>
    </w:p>
    <w:p w:rsidR="002E2946" w:rsidRPr="00441F61" w:rsidDel="00B72103" w:rsidRDefault="002E2946" w:rsidP="00441F61">
      <w:pPr>
        <w:spacing w:after="0"/>
        <w:rPr>
          <w:del w:id="661" w:author="china" w:date="2015-03-24T14:20:00Z"/>
          <w:rFonts w:asciiTheme="minorHAnsi" w:hAnsiTheme="minorHAnsi" w:cs="Times New Roman"/>
          <w:sz w:val="21"/>
          <w:szCs w:val="21"/>
        </w:rPr>
      </w:pPr>
      <w:del w:id="6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PlayerManager::getInstance()-&gt;m_playerData.m_vStrongMaterialID.push_back(20003);*/</w:delText>
        </w:r>
      </w:del>
    </w:p>
    <w:p w:rsidR="002E2946" w:rsidRPr="00441F61" w:rsidDel="00B72103" w:rsidRDefault="002E2946" w:rsidP="00441F61">
      <w:pPr>
        <w:spacing w:after="0"/>
        <w:rPr>
          <w:del w:id="66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64" w:author="china" w:date="2015-03-24T14:20:00Z"/>
          <w:rFonts w:asciiTheme="minorHAnsi" w:hAnsiTheme="minorHAnsi" w:cs="Times New Roman"/>
          <w:sz w:val="21"/>
          <w:szCs w:val="21"/>
        </w:rPr>
      </w:pPr>
      <w:del w:id="6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LBtn = static_cast&lt;Sprite*&gt;(rootPanel-&gt;getChildByName("Sprite_8"));</w:delText>
        </w:r>
      </w:del>
    </w:p>
    <w:p w:rsidR="002E2946" w:rsidRPr="00441F61" w:rsidDel="00B72103" w:rsidRDefault="002E2946" w:rsidP="00441F61">
      <w:pPr>
        <w:spacing w:after="0"/>
        <w:rPr>
          <w:del w:id="666" w:author="china" w:date="2015-03-24T14:20:00Z"/>
          <w:rFonts w:asciiTheme="minorHAnsi" w:hAnsiTheme="minorHAnsi" w:cs="Times New Roman"/>
          <w:sz w:val="21"/>
          <w:szCs w:val="21"/>
        </w:rPr>
      </w:pPr>
      <w:del w:id="6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RBtn = static_cast&lt;Sprite*&gt;(rootPanel-&gt;getChildByName("Sprite_7"));</w:delText>
        </w:r>
      </w:del>
    </w:p>
    <w:p w:rsidR="002E2946" w:rsidRPr="00441F61" w:rsidDel="00B72103" w:rsidRDefault="002E2946" w:rsidP="00441F61">
      <w:pPr>
        <w:spacing w:after="0"/>
        <w:rPr>
          <w:del w:id="668" w:author="china" w:date="2015-03-24T14:20:00Z"/>
          <w:rFonts w:asciiTheme="minorHAnsi" w:hAnsiTheme="minorHAnsi" w:cs="Times New Roman"/>
          <w:sz w:val="21"/>
          <w:szCs w:val="21"/>
        </w:rPr>
      </w:pPr>
      <w:del w:id="6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strengthPageView(currentBabyPage);</w:delText>
        </w:r>
      </w:del>
    </w:p>
    <w:p w:rsidR="002E2946" w:rsidRPr="00441F61" w:rsidDel="00B72103" w:rsidRDefault="002E2946" w:rsidP="00441F61">
      <w:pPr>
        <w:spacing w:after="0"/>
        <w:rPr>
          <w:del w:id="670" w:author="china" w:date="2015-03-24T14:20:00Z"/>
          <w:rFonts w:asciiTheme="minorHAnsi" w:hAnsiTheme="minorHAnsi" w:cs="Times New Roman"/>
          <w:sz w:val="21"/>
          <w:szCs w:val="21"/>
        </w:rPr>
      </w:pPr>
      <w:del w:id="6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strengthenLevelText-&gt;setString(StringConverter::toString(strengthPetLv));</w:delText>
        </w:r>
      </w:del>
    </w:p>
    <w:p w:rsidR="002E2946" w:rsidRPr="00441F61" w:rsidDel="00B72103" w:rsidRDefault="002E2946" w:rsidP="00441F61">
      <w:pPr>
        <w:spacing w:after="0"/>
        <w:rPr>
          <w:del w:id="672" w:author="china" w:date="2015-03-24T14:20:00Z"/>
          <w:rFonts w:asciiTheme="minorHAnsi" w:hAnsiTheme="minorHAnsi" w:cs="Times New Roman"/>
          <w:sz w:val="21"/>
          <w:szCs w:val="21"/>
        </w:rPr>
      </w:pPr>
      <w:del w:id="6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BackBtn = static_cast&lt;ui::Button*&gt;(rootPanel-&gt;getChildByName("Button_5"));</w:delText>
        </w:r>
      </w:del>
    </w:p>
    <w:p w:rsidR="002E2946" w:rsidRPr="00441F61" w:rsidDel="00B72103" w:rsidRDefault="002E2946" w:rsidP="00441F61">
      <w:pPr>
        <w:spacing w:after="0"/>
        <w:rPr>
          <w:del w:id="674" w:author="china" w:date="2015-03-24T14:20:00Z"/>
          <w:rFonts w:asciiTheme="minorHAnsi" w:hAnsiTheme="minorHAnsi" w:cs="Times New Roman"/>
          <w:sz w:val="21"/>
          <w:szCs w:val="21"/>
        </w:rPr>
      </w:pPr>
      <w:del w:id="6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BackBtn-&gt;addTouchEventListener([=](Ref* sender,Widget::TouchEventType event){</w:delText>
        </w:r>
      </w:del>
    </w:p>
    <w:p w:rsidR="002E2946" w:rsidRPr="00441F61" w:rsidDel="00B72103" w:rsidRDefault="002E2946" w:rsidP="00441F61">
      <w:pPr>
        <w:spacing w:after="0"/>
        <w:rPr>
          <w:del w:id="676" w:author="china" w:date="2015-03-24T14:20:00Z"/>
          <w:rFonts w:asciiTheme="minorHAnsi" w:hAnsiTheme="minorHAnsi" w:cs="Times New Roman"/>
          <w:sz w:val="21"/>
          <w:szCs w:val="21"/>
        </w:rPr>
      </w:pPr>
      <w:del w:id="6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678" w:author="china" w:date="2015-03-24T14:20:00Z"/>
          <w:rFonts w:asciiTheme="minorHAnsi" w:hAnsiTheme="minorHAnsi" w:cs="Times New Roman"/>
          <w:sz w:val="21"/>
          <w:szCs w:val="21"/>
        </w:rPr>
      </w:pPr>
      <w:del w:id="6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680" w:author="china" w:date="2015-03-24T14:20:00Z"/>
          <w:rFonts w:asciiTheme="minorHAnsi" w:hAnsiTheme="minorHAnsi" w:cs="Times New Roman"/>
          <w:sz w:val="21"/>
          <w:szCs w:val="21"/>
        </w:rPr>
      </w:pPr>
      <w:del w:id="6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682" w:author="china" w:date="2015-03-24T14:20:00Z"/>
          <w:rFonts w:asciiTheme="minorHAnsi" w:hAnsiTheme="minorHAnsi" w:cs="Times New Roman"/>
          <w:sz w:val="21"/>
          <w:szCs w:val="21"/>
        </w:rPr>
      </w:pPr>
      <w:del w:id="6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this-&gt;removeChildByTag(3);</w:delText>
        </w:r>
      </w:del>
    </w:p>
    <w:p w:rsidR="002E2946" w:rsidRPr="00441F61" w:rsidDel="00B72103" w:rsidRDefault="002E2946" w:rsidP="00441F61">
      <w:pPr>
        <w:spacing w:after="0"/>
        <w:rPr>
          <w:del w:id="684" w:author="china" w:date="2015-03-24T14:20:00Z"/>
          <w:rFonts w:asciiTheme="minorHAnsi" w:hAnsiTheme="minorHAnsi" w:cs="Times New Roman"/>
          <w:sz w:val="21"/>
          <w:szCs w:val="21"/>
        </w:rPr>
      </w:pPr>
      <w:del w:id="6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686" w:author="china" w:date="2015-03-24T14:20:00Z"/>
          <w:rFonts w:asciiTheme="minorHAnsi" w:hAnsiTheme="minorHAnsi" w:cs="Times New Roman"/>
          <w:sz w:val="21"/>
          <w:szCs w:val="21"/>
        </w:rPr>
      </w:pPr>
      <w:del w:id="6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68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89" w:author="china" w:date="2015-03-24T14:20:00Z"/>
          <w:rFonts w:asciiTheme="minorHAnsi" w:hAnsiTheme="minorHAnsi" w:cs="Times New Roman"/>
          <w:sz w:val="21"/>
          <w:szCs w:val="21"/>
        </w:rPr>
      </w:pPr>
      <w:del w:id="6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});</w:delText>
        </w:r>
      </w:del>
    </w:p>
    <w:p w:rsidR="002E2946" w:rsidRPr="00441F61" w:rsidDel="00B72103" w:rsidRDefault="002E2946" w:rsidP="00441F61">
      <w:pPr>
        <w:spacing w:after="0"/>
        <w:rPr>
          <w:del w:id="691" w:author="china" w:date="2015-03-24T14:20:00Z"/>
          <w:rFonts w:asciiTheme="minorHAnsi" w:hAnsiTheme="minorHAnsi" w:cs="Times New Roman"/>
          <w:sz w:val="21"/>
          <w:szCs w:val="21"/>
        </w:rPr>
      </w:pPr>
      <w:del w:id="6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693" w:author="china" w:date="2015-03-24T14:20:00Z"/>
          <w:rFonts w:asciiTheme="minorHAnsi" w:hAnsiTheme="minorHAnsi" w:cs="Times New Roman"/>
          <w:sz w:val="21"/>
          <w:szCs w:val="21"/>
        </w:rPr>
      </w:pPr>
      <w:del w:id="6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695" w:author="china" w:date="2015-03-24T14:20:00Z"/>
          <w:rFonts w:asciiTheme="minorHAnsi" w:hAnsiTheme="minorHAnsi" w:cs="Times New Roman"/>
          <w:sz w:val="21"/>
          <w:szCs w:val="21"/>
        </w:rPr>
      </w:pPr>
      <w:del w:id="6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69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698" w:author="china" w:date="2015-03-24T14:20:00Z"/>
          <w:rFonts w:asciiTheme="minorHAnsi" w:hAnsiTheme="minorHAnsi" w:cs="Times New Roman"/>
          <w:sz w:val="21"/>
          <w:szCs w:val="21"/>
        </w:rPr>
      </w:pPr>
      <w:del w:id="6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700" w:author="china" w:date="2015-03-24T14:20:00Z"/>
          <w:rFonts w:asciiTheme="minorHAnsi" w:hAnsiTheme="minorHAnsi" w:cs="Times New Roman"/>
          <w:sz w:val="21"/>
          <w:szCs w:val="21"/>
        </w:rPr>
      </w:pPr>
      <w:del w:id="7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BabyLayer::skillupgrade(Ref* sender,Widget::TouchEventType event)//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技能升级</w:delText>
        </w:r>
      </w:del>
    </w:p>
    <w:p w:rsidR="002E2946" w:rsidRPr="00441F61" w:rsidDel="00B72103" w:rsidRDefault="002E2946" w:rsidP="00441F61">
      <w:pPr>
        <w:spacing w:after="0"/>
        <w:rPr>
          <w:del w:id="702" w:author="china" w:date="2015-03-24T14:20:00Z"/>
          <w:rFonts w:asciiTheme="minorHAnsi" w:hAnsiTheme="minorHAnsi" w:cs="Times New Roman"/>
          <w:sz w:val="21"/>
          <w:szCs w:val="21"/>
        </w:rPr>
      </w:pPr>
      <w:del w:id="7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704" w:author="china" w:date="2015-03-24T14:20:00Z"/>
          <w:rFonts w:asciiTheme="minorHAnsi" w:hAnsiTheme="minorHAnsi" w:cs="Times New Roman"/>
          <w:sz w:val="21"/>
          <w:szCs w:val="21"/>
        </w:rPr>
      </w:pPr>
      <w:del w:id="7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706" w:author="china" w:date="2015-03-24T14:20:00Z"/>
          <w:rFonts w:asciiTheme="minorHAnsi" w:hAnsiTheme="minorHAnsi" w:cs="Times New Roman"/>
          <w:sz w:val="21"/>
          <w:szCs w:val="21"/>
        </w:rPr>
      </w:pPr>
      <w:del w:id="7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708" w:author="china" w:date="2015-03-24T14:20:00Z"/>
          <w:rFonts w:asciiTheme="minorHAnsi" w:hAnsiTheme="minorHAnsi" w:cs="Times New Roman"/>
          <w:sz w:val="21"/>
          <w:szCs w:val="21"/>
        </w:rPr>
      </w:pPr>
      <w:del w:id="7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71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11" w:author="china" w:date="2015-03-24T14:20:00Z"/>
          <w:rFonts w:asciiTheme="minorHAnsi" w:hAnsiTheme="minorHAnsi" w:cs="Times New Roman"/>
          <w:sz w:val="21"/>
          <w:szCs w:val="21"/>
        </w:rPr>
      </w:pPr>
      <w:del w:id="7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upgrade = CSLoader::createNode("BabySkillUpgradeLayer.csb");</w:delText>
        </w:r>
      </w:del>
    </w:p>
    <w:p w:rsidR="002E2946" w:rsidRPr="00441F61" w:rsidDel="00B72103" w:rsidRDefault="002E2946" w:rsidP="00441F61">
      <w:pPr>
        <w:spacing w:after="0"/>
        <w:rPr>
          <w:del w:id="713" w:author="china" w:date="2015-03-24T14:20:00Z"/>
          <w:rFonts w:asciiTheme="minorHAnsi" w:hAnsiTheme="minorHAnsi" w:cs="Times New Roman"/>
          <w:sz w:val="21"/>
          <w:szCs w:val="21"/>
        </w:rPr>
      </w:pPr>
      <w:del w:id="7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this-&gt;addChild(upgrade);</w:delText>
        </w:r>
      </w:del>
    </w:p>
    <w:p w:rsidR="002E2946" w:rsidRPr="00441F61" w:rsidDel="00B72103" w:rsidRDefault="002E2946" w:rsidP="00441F61">
      <w:pPr>
        <w:spacing w:after="0"/>
        <w:rPr>
          <w:del w:id="715" w:author="china" w:date="2015-03-24T14:20:00Z"/>
          <w:rFonts w:asciiTheme="minorHAnsi" w:hAnsiTheme="minorHAnsi" w:cs="Times New Roman"/>
          <w:sz w:val="21"/>
          <w:szCs w:val="21"/>
        </w:rPr>
      </w:pPr>
      <w:del w:id="7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upgrade-&gt;setTag(2);</w:delText>
        </w:r>
      </w:del>
    </w:p>
    <w:p w:rsidR="002E2946" w:rsidRPr="00441F61" w:rsidDel="00B72103" w:rsidRDefault="002E2946" w:rsidP="00441F61">
      <w:pPr>
        <w:spacing w:after="0"/>
        <w:rPr>
          <w:del w:id="717" w:author="china" w:date="2015-03-24T14:20:00Z"/>
          <w:rFonts w:asciiTheme="minorHAnsi" w:hAnsiTheme="minorHAnsi" w:cs="Times New Roman"/>
          <w:sz w:val="21"/>
          <w:szCs w:val="21"/>
        </w:rPr>
      </w:pPr>
      <w:del w:id="7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rootPanel = static_cast&lt;ui::Layout*&gt;(upgrade-&gt;getChildByName("Panel_1"));</w:delText>
        </w:r>
      </w:del>
    </w:p>
    <w:p w:rsidR="002E2946" w:rsidRPr="00441F61" w:rsidDel="00B72103" w:rsidRDefault="002E2946" w:rsidP="00441F61">
      <w:pPr>
        <w:spacing w:after="0"/>
        <w:rPr>
          <w:del w:id="719" w:author="china" w:date="2015-03-24T14:20:00Z"/>
          <w:rFonts w:asciiTheme="minorHAnsi" w:hAnsiTheme="minorHAnsi" w:cs="Times New Roman"/>
          <w:sz w:val="21"/>
          <w:szCs w:val="21"/>
        </w:rPr>
      </w:pPr>
      <w:del w:id="7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SkillIcon = static_cast&lt;ui::ImageView*&gt;(rootPanel-&gt;getChildByName("Image_2"));//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技能图标</w:delText>
        </w:r>
      </w:del>
    </w:p>
    <w:p w:rsidR="002E2946" w:rsidRPr="00441F61" w:rsidDel="00B72103" w:rsidRDefault="002E2946" w:rsidP="00441F61">
      <w:pPr>
        <w:spacing w:after="0"/>
        <w:rPr>
          <w:del w:id="721" w:author="china" w:date="2015-03-24T14:20:00Z"/>
          <w:rFonts w:asciiTheme="minorHAnsi" w:hAnsiTheme="minorHAnsi" w:cs="Times New Roman"/>
          <w:sz w:val="21"/>
          <w:szCs w:val="21"/>
        </w:rPr>
      </w:pPr>
      <w:del w:id="7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PropertyText = static_cast&lt;ui::Text*&gt;(rootPanel-&gt;getChildByName("Text_4"));//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技能属性显示</w:delText>
        </w:r>
      </w:del>
    </w:p>
    <w:p w:rsidR="002E2946" w:rsidRPr="00441F61" w:rsidDel="00B72103" w:rsidRDefault="002E2946" w:rsidP="00441F61">
      <w:pPr>
        <w:spacing w:after="0"/>
        <w:rPr>
          <w:del w:id="723" w:author="china" w:date="2015-03-24T14:20:00Z"/>
          <w:rFonts w:asciiTheme="minorHAnsi" w:hAnsiTheme="minorHAnsi" w:cs="Times New Roman"/>
          <w:sz w:val="21"/>
          <w:szCs w:val="21"/>
        </w:rPr>
      </w:pPr>
      <w:del w:id="7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upgradeCost = static_cast&lt;ui::Text*&gt;(rootPanel-&gt;getChildByName("Text_3"));//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花费显示</w:delText>
        </w:r>
      </w:del>
    </w:p>
    <w:p w:rsidR="002E2946" w:rsidRPr="00441F61" w:rsidDel="00B72103" w:rsidRDefault="002E2946" w:rsidP="00441F61">
      <w:pPr>
        <w:spacing w:after="0"/>
        <w:rPr>
          <w:del w:id="725" w:author="china" w:date="2015-03-24T14:20:00Z"/>
          <w:rFonts w:asciiTheme="minorHAnsi" w:hAnsiTheme="minorHAnsi" w:cs="Times New Roman"/>
          <w:sz w:val="21"/>
          <w:szCs w:val="21"/>
        </w:rPr>
      </w:pPr>
      <w:del w:id="7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upgradeBtn = static_cast&lt;ui::Button*&gt;(rootPanel-&gt;getChildByName("UpgradeBtn"));//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升级按钮</w:delText>
        </w:r>
      </w:del>
    </w:p>
    <w:p w:rsidR="002E2946" w:rsidRPr="00441F61" w:rsidDel="00B72103" w:rsidRDefault="002E2946" w:rsidP="00441F61">
      <w:pPr>
        <w:spacing w:after="0"/>
        <w:rPr>
          <w:del w:id="727" w:author="china" w:date="2015-03-24T14:20:00Z"/>
          <w:rFonts w:asciiTheme="minorHAnsi" w:hAnsiTheme="minorHAnsi" w:cs="Times New Roman"/>
          <w:sz w:val="21"/>
          <w:szCs w:val="21"/>
        </w:rPr>
      </w:pPr>
      <w:del w:id="7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BackBtn = static_cast&lt;ui::Button*&gt;(rootPanel-&gt;getChildByName("Button_2"));</w:delText>
        </w:r>
      </w:del>
    </w:p>
    <w:p w:rsidR="002E2946" w:rsidRPr="00441F61" w:rsidDel="00B72103" w:rsidRDefault="002E2946" w:rsidP="00441F61">
      <w:pPr>
        <w:spacing w:after="0"/>
        <w:rPr>
          <w:del w:id="729" w:author="china" w:date="2015-03-24T14:20:00Z"/>
          <w:rFonts w:asciiTheme="minorHAnsi" w:hAnsiTheme="minorHAnsi" w:cs="Times New Roman"/>
          <w:sz w:val="21"/>
          <w:szCs w:val="21"/>
        </w:rPr>
      </w:pPr>
      <w:del w:id="7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BackBtn-&gt;addTouchEventListener([=](Ref* sender,Widget::TouchEventType event){</w:delText>
        </w:r>
      </w:del>
    </w:p>
    <w:p w:rsidR="002E2946" w:rsidRPr="00441F61" w:rsidDel="00B72103" w:rsidRDefault="002E2946" w:rsidP="00441F61">
      <w:pPr>
        <w:spacing w:after="0"/>
        <w:rPr>
          <w:del w:id="731" w:author="china" w:date="2015-03-24T14:20:00Z"/>
          <w:rFonts w:asciiTheme="minorHAnsi" w:hAnsiTheme="minorHAnsi" w:cs="Times New Roman"/>
          <w:sz w:val="21"/>
          <w:szCs w:val="21"/>
        </w:rPr>
      </w:pPr>
      <w:del w:id="7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733" w:author="china" w:date="2015-03-24T14:20:00Z"/>
          <w:rFonts w:asciiTheme="minorHAnsi" w:hAnsiTheme="minorHAnsi" w:cs="Times New Roman"/>
          <w:sz w:val="21"/>
          <w:szCs w:val="21"/>
        </w:rPr>
      </w:pPr>
      <w:del w:id="7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735" w:author="china" w:date="2015-03-24T14:20:00Z"/>
          <w:rFonts w:asciiTheme="minorHAnsi" w:hAnsiTheme="minorHAnsi" w:cs="Times New Roman"/>
          <w:sz w:val="21"/>
          <w:szCs w:val="21"/>
        </w:rPr>
      </w:pPr>
      <w:del w:id="7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737" w:author="china" w:date="2015-03-24T14:20:00Z"/>
          <w:rFonts w:asciiTheme="minorHAnsi" w:hAnsiTheme="minorHAnsi" w:cs="Times New Roman"/>
          <w:sz w:val="21"/>
          <w:szCs w:val="21"/>
        </w:rPr>
      </w:pPr>
      <w:del w:id="7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this-&gt;removeChildByTag(2);</w:delText>
        </w:r>
      </w:del>
    </w:p>
    <w:p w:rsidR="002E2946" w:rsidRPr="00441F61" w:rsidDel="00B72103" w:rsidRDefault="002E2946" w:rsidP="00441F61">
      <w:pPr>
        <w:spacing w:after="0"/>
        <w:rPr>
          <w:del w:id="739" w:author="china" w:date="2015-03-24T14:20:00Z"/>
          <w:rFonts w:asciiTheme="minorHAnsi" w:hAnsiTheme="minorHAnsi" w:cs="Times New Roman"/>
          <w:sz w:val="21"/>
          <w:szCs w:val="21"/>
        </w:rPr>
      </w:pPr>
      <w:del w:id="7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741" w:author="china" w:date="2015-03-24T14:20:00Z"/>
          <w:rFonts w:asciiTheme="minorHAnsi" w:hAnsiTheme="minorHAnsi" w:cs="Times New Roman"/>
          <w:sz w:val="21"/>
          <w:szCs w:val="21"/>
        </w:rPr>
      </w:pPr>
      <w:del w:id="7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7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44" w:author="china" w:date="2015-03-24T14:20:00Z"/>
          <w:rFonts w:asciiTheme="minorHAnsi" w:hAnsiTheme="minorHAnsi" w:cs="Times New Roman"/>
          <w:sz w:val="21"/>
          <w:szCs w:val="21"/>
        </w:rPr>
      </w:pPr>
      <w:del w:id="7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});</w:delText>
        </w:r>
      </w:del>
    </w:p>
    <w:p w:rsidR="002E2946" w:rsidRPr="00441F61" w:rsidDel="00B72103" w:rsidRDefault="002E2946" w:rsidP="00441F61">
      <w:pPr>
        <w:spacing w:after="0"/>
        <w:rPr>
          <w:del w:id="74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47" w:author="china" w:date="2015-03-24T14:20:00Z"/>
          <w:rFonts w:asciiTheme="minorHAnsi" w:hAnsiTheme="minorHAnsi" w:cs="Times New Roman"/>
          <w:sz w:val="21"/>
          <w:szCs w:val="21"/>
        </w:rPr>
      </w:pPr>
      <w:del w:id="7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749" w:author="china" w:date="2015-03-24T14:20:00Z"/>
          <w:rFonts w:asciiTheme="minorHAnsi" w:hAnsiTheme="minorHAnsi" w:cs="Times New Roman"/>
          <w:sz w:val="21"/>
          <w:szCs w:val="21"/>
        </w:rPr>
      </w:pPr>
      <w:del w:id="7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75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52" w:author="china" w:date="2015-03-24T14:20:00Z"/>
          <w:rFonts w:asciiTheme="minorHAnsi" w:hAnsiTheme="minorHAnsi" w:cs="Times New Roman"/>
          <w:sz w:val="21"/>
          <w:szCs w:val="21"/>
        </w:rPr>
      </w:pPr>
      <w:del w:id="7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754" w:author="china" w:date="2015-03-24T14:20:00Z"/>
          <w:rFonts w:asciiTheme="minorHAnsi" w:hAnsiTheme="minorHAnsi" w:cs="Times New Roman"/>
          <w:sz w:val="21"/>
          <w:szCs w:val="21"/>
        </w:rPr>
      </w:pPr>
      <w:del w:id="7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BabyLayer::evolve(Ref* sender,Widget::TouchEventType event)//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进化</w:delText>
        </w:r>
      </w:del>
    </w:p>
    <w:p w:rsidR="002E2946" w:rsidRPr="00441F61" w:rsidDel="00B72103" w:rsidRDefault="002E2946" w:rsidP="00441F61">
      <w:pPr>
        <w:spacing w:after="0"/>
        <w:rPr>
          <w:del w:id="756" w:author="china" w:date="2015-03-24T14:20:00Z"/>
          <w:rFonts w:asciiTheme="minorHAnsi" w:hAnsiTheme="minorHAnsi" w:cs="Times New Roman"/>
          <w:sz w:val="21"/>
          <w:szCs w:val="21"/>
        </w:rPr>
      </w:pPr>
      <w:del w:id="7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758" w:author="china" w:date="2015-03-24T14:20:00Z"/>
          <w:rFonts w:asciiTheme="minorHAnsi" w:hAnsiTheme="minorHAnsi" w:cs="Times New Roman"/>
          <w:sz w:val="21"/>
          <w:szCs w:val="21"/>
        </w:rPr>
      </w:pPr>
      <w:del w:id="7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760" w:author="china" w:date="2015-03-24T14:20:00Z"/>
          <w:rFonts w:asciiTheme="minorHAnsi" w:hAnsiTheme="minorHAnsi" w:cs="Times New Roman"/>
          <w:sz w:val="21"/>
          <w:szCs w:val="21"/>
        </w:rPr>
      </w:pPr>
      <w:del w:id="7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762" w:author="china" w:date="2015-03-24T14:20:00Z"/>
          <w:rFonts w:asciiTheme="minorHAnsi" w:hAnsiTheme="minorHAnsi" w:cs="Times New Roman"/>
          <w:sz w:val="21"/>
          <w:szCs w:val="21"/>
        </w:rPr>
      </w:pPr>
      <w:del w:id="7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76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65" w:author="china" w:date="2015-03-24T14:20:00Z"/>
          <w:rFonts w:asciiTheme="minorHAnsi" w:hAnsiTheme="minorHAnsi" w:cs="Times New Roman"/>
          <w:sz w:val="21"/>
          <w:szCs w:val="21"/>
        </w:rPr>
      </w:pPr>
      <w:del w:id="7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isShowEvolve = true;</w:delText>
        </w:r>
      </w:del>
    </w:p>
    <w:p w:rsidR="002E2946" w:rsidRPr="00441F61" w:rsidDel="00B72103" w:rsidRDefault="002E2946" w:rsidP="00441F61">
      <w:pPr>
        <w:spacing w:after="0"/>
        <w:rPr>
          <w:del w:id="76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768" w:author="china" w:date="2015-03-24T14:20:00Z"/>
          <w:rFonts w:asciiTheme="minorHAnsi" w:hAnsiTheme="minorHAnsi" w:cs="Times New Roman"/>
          <w:sz w:val="21"/>
          <w:szCs w:val="21"/>
        </w:rPr>
      </w:pPr>
      <w:del w:id="7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 = CSLoader::createNode("BabyEvolveLayer.csb");</w:delText>
        </w:r>
      </w:del>
    </w:p>
    <w:p w:rsidR="002E2946" w:rsidRPr="00441F61" w:rsidDel="00B72103" w:rsidRDefault="002E2946" w:rsidP="00441F61">
      <w:pPr>
        <w:spacing w:after="0"/>
        <w:rPr>
          <w:del w:id="770" w:author="china" w:date="2015-03-24T14:20:00Z"/>
          <w:rFonts w:asciiTheme="minorHAnsi" w:hAnsiTheme="minorHAnsi" w:cs="Times New Roman"/>
          <w:sz w:val="21"/>
          <w:szCs w:val="21"/>
        </w:rPr>
      </w:pPr>
      <w:del w:id="7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this-&gt;addChild(streng);</w:delText>
        </w:r>
      </w:del>
    </w:p>
    <w:p w:rsidR="002E2946" w:rsidRPr="00441F61" w:rsidDel="00B72103" w:rsidRDefault="002E2946" w:rsidP="00441F61">
      <w:pPr>
        <w:spacing w:after="0"/>
        <w:rPr>
          <w:del w:id="772" w:author="china" w:date="2015-03-24T14:20:00Z"/>
          <w:rFonts w:asciiTheme="minorHAnsi" w:hAnsiTheme="minorHAnsi" w:cs="Times New Roman"/>
          <w:sz w:val="21"/>
          <w:szCs w:val="21"/>
        </w:rPr>
      </w:pPr>
      <w:del w:id="7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streng-&gt;setTag(4);</w:delText>
        </w:r>
      </w:del>
    </w:p>
    <w:p w:rsidR="002E2946" w:rsidRPr="00441F61" w:rsidDel="00B72103" w:rsidRDefault="002E2946" w:rsidP="00441F61">
      <w:pPr>
        <w:spacing w:after="0"/>
        <w:rPr>
          <w:del w:id="774" w:author="china" w:date="2015-03-24T14:20:00Z"/>
          <w:rFonts w:asciiTheme="minorHAnsi" w:hAnsiTheme="minorHAnsi" w:cs="Times New Roman"/>
          <w:sz w:val="21"/>
          <w:szCs w:val="21"/>
        </w:rPr>
      </w:pPr>
      <w:del w:id="7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putOnPanel = static_cast&lt;ui::Layout*&gt;(streng-&gt;getChildByName("Panel_2"));</w:delText>
        </w:r>
      </w:del>
    </w:p>
    <w:p w:rsidR="002E2946" w:rsidRPr="00441F61" w:rsidDel="00B72103" w:rsidRDefault="002E2946" w:rsidP="00441F61">
      <w:pPr>
        <w:spacing w:after="0"/>
        <w:rPr>
          <w:del w:id="776" w:author="china" w:date="2015-03-24T14:20:00Z"/>
          <w:rFonts w:asciiTheme="minorHAnsi" w:hAnsiTheme="minorHAnsi" w:cs="Times New Roman"/>
          <w:sz w:val="21"/>
          <w:szCs w:val="21"/>
        </w:rPr>
      </w:pPr>
      <w:del w:id="7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strengthenBtn = static_cast&lt;ui::Button*&gt;(putOnPanel-&gt;getChildByName("strengthenBtn"));//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强化按钮</w:delText>
        </w:r>
      </w:del>
    </w:p>
    <w:p w:rsidR="002E2946" w:rsidRPr="00441F61" w:rsidDel="00B72103" w:rsidRDefault="002E2946" w:rsidP="00441F61">
      <w:pPr>
        <w:spacing w:after="0"/>
        <w:rPr>
          <w:del w:id="778" w:author="china" w:date="2015-03-24T14:20:00Z"/>
          <w:rFonts w:asciiTheme="minorHAnsi" w:hAnsiTheme="minorHAnsi" w:cs="Times New Roman"/>
          <w:sz w:val="21"/>
          <w:szCs w:val="21"/>
        </w:rPr>
      </w:pPr>
      <w:del w:id="7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evolveCost = static_cast&lt;ui::Text*&gt;(putOnPanel-&gt;getChildByName("Text_2"));//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显示进化费用</w:delText>
        </w:r>
      </w:del>
    </w:p>
    <w:p w:rsidR="002E2946" w:rsidRPr="00441F61" w:rsidDel="00B72103" w:rsidRDefault="002E2946" w:rsidP="00441F61">
      <w:pPr>
        <w:spacing w:after="0"/>
        <w:rPr>
          <w:del w:id="780" w:author="china" w:date="2015-03-24T14:20:00Z"/>
          <w:rFonts w:asciiTheme="minorHAnsi" w:hAnsiTheme="minorHAnsi" w:cs="Times New Roman"/>
          <w:sz w:val="21"/>
          <w:szCs w:val="21"/>
        </w:rPr>
      </w:pPr>
      <w:del w:id="7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evolveCost-&gt;setString("aaaaa");</w:delText>
        </w:r>
      </w:del>
    </w:p>
    <w:p w:rsidR="002E2946" w:rsidRPr="00441F61" w:rsidDel="00B72103" w:rsidRDefault="002E2946" w:rsidP="00441F61">
      <w:pPr>
        <w:spacing w:after="0"/>
        <w:rPr>
          <w:del w:id="782" w:author="china" w:date="2015-03-24T14:20:00Z"/>
          <w:rFonts w:asciiTheme="minorHAnsi" w:hAnsiTheme="minorHAnsi" w:cs="Times New Roman"/>
          <w:sz w:val="21"/>
          <w:szCs w:val="21"/>
        </w:rPr>
      </w:pPr>
      <w:del w:id="7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 = static_cast&lt;ui::ImageView*&gt;(putOnPanel-&gt;getChildByName("Image_1"));//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材料图标共六种</w:delText>
        </w:r>
      </w:del>
    </w:p>
    <w:p w:rsidR="002E2946" w:rsidRPr="00441F61" w:rsidDel="00B72103" w:rsidRDefault="002E2946" w:rsidP="00441F61">
      <w:pPr>
        <w:spacing w:after="0"/>
        <w:rPr>
          <w:del w:id="784" w:author="china" w:date="2015-03-24T14:20:00Z"/>
          <w:rFonts w:asciiTheme="minorHAnsi" w:hAnsiTheme="minorHAnsi" w:cs="Times New Roman"/>
          <w:sz w:val="21"/>
          <w:szCs w:val="21"/>
        </w:rPr>
      </w:pPr>
      <w:del w:id="7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 = static_cast&lt;ui::ImageView*&gt;(putOnPanel-&gt;getChildByName("Image_2"));</w:delText>
        </w:r>
      </w:del>
    </w:p>
    <w:p w:rsidR="002E2946" w:rsidRPr="00441F61" w:rsidDel="00B72103" w:rsidRDefault="002E2946" w:rsidP="00441F61">
      <w:pPr>
        <w:spacing w:after="0"/>
        <w:rPr>
          <w:del w:id="786" w:author="china" w:date="2015-03-24T14:20:00Z"/>
          <w:rFonts w:asciiTheme="minorHAnsi" w:hAnsiTheme="minorHAnsi" w:cs="Times New Roman"/>
          <w:sz w:val="21"/>
          <w:szCs w:val="21"/>
        </w:rPr>
      </w:pPr>
      <w:del w:id="7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 = static_cast&lt;ui::ImageView*&gt;(putOnPanel-&gt;getChildByName("Image_3"));</w:delText>
        </w:r>
      </w:del>
    </w:p>
    <w:p w:rsidR="002E2946" w:rsidRPr="00441F61" w:rsidDel="00B72103" w:rsidRDefault="002E2946" w:rsidP="00441F61">
      <w:pPr>
        <w:spacing w:after="0"/>
        <w:rPr>
          <w:del w:id="788" w:author="china" w:date="2015-03-24T14:20:00Z"/>
          <w:rFonts w:asciiTheme="minorHAnsi" w:hAnsiTheme="minorHAnsi" w:cs="Times New Roman"/>
          <w:sz w:val="21"/>
          <w:szCs w:val="21"/>
        </w:rPr>
      </w:pPr>
      <w:del w:id="7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strengthenIcon4 = static_cast&lt;ui::ImageView*&gt;(putOnPanel-&gt;getChildByName("Image_4"));</w:delText>
        </w:r>
      </w:del>
    </w:p>
    <w:p w:rsidR="002E2946" w:rsidRPr="00441F61" w:rsidDel="00B72103" w:rsidRDefault="002E2946" w:rsidP="00441F61">
      <w:pPr>
        <w:spacing w:after="0"/>
        <w:rPr>
          <w:del w:id="790" w:author="china" w:date="2015-03-24T14:20:00Z"/>
          <w:rFonts w:asciiTheme="minorHAnsi" w:hAnsiTheme="minorHAnsi" w:cs="Times New Roman"/>
          <w:sz w:val="21"/>
          <w:szCs w:val="21"/>
        </w:rPr>
      </w:pPr>
      <w:del w:id="7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strengthenIcon5 = static_cast&lt;ui::ImageView*&gt;(putOnPanel-&gt;getChildByName("Image_5"));</w:delText>
        </w:r>
      </w:del>
    </w:p>
    <w:p w:rsidR="002E2946" w:rsidRPr="00441F61" w:rsidDel="00B72103" w:rsidRDefault="002E2946" w:rsidP="00441F61">
      <w:pPr>
        <w:spacing w:after="0"/>
        <w:rPr>
          <w:del w:id="792" w:author="china" w:date="2015-03-24T14:20:00Z"/>
          <w:rFonts w:asciiTheme="minorHAnsi" w:hAnsiTheme="minorHAnsi" w:cs="Times New Roman"/>
          <w:sz w:val="21"/>
          <w:szCs w:val="21"/>
        </w:rPr>
      </w:pPr>
      <w:del w:id="7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strengthenIcon6 = static_cast&lt;ui::ImageView*&gt;(putOnPanel-&gt;getChildByName("Image_6"));</w:delText>
        </w:r>
      </w:del>
    </w:p>
    <w:p w:rsidR="002E2946" w:rsidRPr="00441F61" w:rsidDel="00B72103" w:rsidRDefault="002E2946" w:rsidP="00441F61">
      <w:pPr>
        <w:spacing w:after="0"/>
        <w:rPr>
          <w:del w:id="794" w:author="china" w:date="2015-03-24T14:20:00Z"/>
          <w:rFonts w:asciiTheme="minorHAnsi" w:hAnsiTheme="minorHAnsi" w:cs="Times New Roman"/>
          <w:sz w:val="21"/>
          <w:szCs w:val="21"/>
        </w:rPr>
      </w:pPr>
      <w:del w:id="7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/*strengthenIcon4-&gt;setVisible(false);</w:delText>
        </w:r>
      </w:del>
    </w:p>
    <w:p w:rsidR="002E2946" w:rsidRPr="00441F61" w:rsidDel="00B72103" w:rsidRDefault="002E2946" w:rsidP="00441F61">
      <w:pPr>
        <w:spacing w:after="0"/>
        <w:rPr>
          <w:del w:id="796" w:author="china" w:date="2015-03-24T14:20:00Z"/>
          <w:rFonts w:asciiTheme="minorHAnsi" w:hAnsiTheme="minorHAnsi" w:cs="Times New Roman"/>
          <w:sz w:val="21"/>
          <w:szCs w:val="21"/>
        </w:rPr>
      </w:pPr>
      <w:del w:id="7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strengthenIcon5-&gt;setVisible(false);</w:delText>
        </w:r>
      </w:del>
    </w:p>
    <w:p w:rsidR="002E2946" w:rsidRPr="00441F61" w:rsidDel="00B72103" w:rsidRDefault="002E2946" w:rsidP="00441F61">
      <w:pPr>
        <w:spacing w:after="0"/>
        <w:rPr>
          <w:del w:id="798" w:author="china" w:date="2015-03-24T14:20:00Z"/>
          <w:rFonts w:asciiTheme="minorHAnsi" w:hAnsiTheme="minorHAnsi" w:cs="Times New Roman"/>
          <w:sz w:val="21"/>
          <w:szCs w:val="21"/>
        </w:rPr>
      </w:pPr>
      <w:del w:id="7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strengthenIcon6-&gt;setVisible(false);*/</w:delText>
        </w:r>
      </w:del>
    </w:p>
    <w:p w:rsidR="002E2946" w:rsidRPr="00441F61" w:rsidDel="00B72103" w:rsidRDefault="002E2946" w:rsidP="00441F61">
      <w:pPr>
        <w:spacing w:after="0"/>
        <w:rPr>
          <w:del w:id="80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01" w:author="china" w:date="2015-03-24T14:20:00Z"/>
          <w:rFonts w:asciiTheme="minorHAnsi" w:hAnsiTheme="minorHAnsi" w:cs="Times New Roman"/>
          <w:sz w:val="21"/>
          <w:szCs w:val="21"/>
        </w:rPr>
      </w:pPr>
      <w:del w:id="8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 = static_cast&lt;ui::Text*&gt;(putOnPanel-&gt;getChildByName("Text_3"));//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显示在材料图标上面的数字</w:delText>
        </w:r>
      </w:del>
    </w:p>
    <w:p w:rsidR="002E2946" w:rsidRPr="00441F61" w:rsidDel="00B72103" w:rsidRDefault="002E2946" w:rsidP="00441F61">
      <w:pPr>
        <w:spacing w:after="0"/>
        <w:rPr>
          <w:del w:id="803" w:author="china" w:date="2015-03-24T14:20:00Z"/>
          <w:rFonts w:asciiTheme="minorHAnsi" w:hAnsiTheme="minorHAnsi" w:cs="Times New Roman"/>
          <w:sz w:val="21"/>
          <w:szCs w:val="21"/>
        </w:rPr>
      </w:pPr>
      <w:del w:id="8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 = static_cast&lt;ui::Text*&gt;(putOnPanel-&gt;getChildByName("Text_4"));</w:delText>
        </w:r>
      </w:del>
    </w:p>
    <w:p w:rsidR="002E2946" w:rsidRPr="00441F61" w:rsidDel="00B72103" w:rsidRDefault="002E2946" w:rsidP="00441F61">
      <w:pPr>
        <w:spacing w:after="0"/>
        <w:rPr>
          <w:del w:id="805" w:author="china" w:date="2015-03-24T14:20:00Z"/>
          <w:rFonts w:asciiTheme="minorHAnsi" w:hAnsiTheme="minorHAnsi" w:cs="Times New Roman"/>
          <w:sz w:val="21"/>
          <w:szCs w:val="21"/>
        </w:rPr>
      </w:pPr>
      <w:del w:id="8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 = static_cast&lt;ui::Text*&gt;(putOnPanel-&gt;getChildByName("Text_5"));</w:delText>
        </w:r>
      </w:del>
    </w:p>
    <w:p w:rsidR="002E2946" w:rsidRPr="00441F61" w:rsidDel="00B72103" w:rsidRDefault="002E2946" w:rsidP="00441F61">
      <w:pPr>
        <w:spacing w:after="0"/>
        <w:rPr>
          <w:del w:id="807" w:author="china" w:date="2015-03-24T14:20:00Z"/>
          <w:rFonts w:asciiTheme="minorHAnsi" w:hAnsiTheme="minorHAnsi" w:cs="Times New Roman"/>
          <w:sz w:val="21"/>
          <w:szCs w:val="21"/>
        </w:rPr>
      </w:pPr>
      <w:del w:id="8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iconText4 = static_cast&lt;ui::Text*&gt;(putOnPanel-&gt;getChildByName("Text_6"));</w:delText>
        </w:r>
      </w:del>
    </w:p>
    <w:p w:rsidR="002E2946" w:rsidRPr="00441F61" w:rsidDel="00B72103" w:rsidRDefault="002E2946" w:rsidP="00441F61">
      <w:pPr>
        <w:spacing w:after="0"/>
        <w:rPr>
          <w:del w:id="809" w:author="china" w:date="2015-03-24T14:20:00Z"/>
          <w:rFonts w:asciiTheme="minorHAnsi" w:hAnsiTheme="minorHAnsi" w:cs="Times New Roman"/>
          <w:sz w:val="21"/>
          <w:szCs w:val="21"/>
        </w:rPr>
      </w:pPr>
      <w:del w:id="8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iconText5 = static_cast&lt;ui::Text*&gt;(putOnPanel-&gt;getChildByName("Text_7"));</w:delText>
        </w:r>
      </w:del>
    </w:p>
    <w:p w:rsidR="002E2946" w:rsidRPr="00441F61" w:rsidDel="00B72103" w:rsidRDefault="002E2946" w:rsidP="00441F61">
      <w:pPr>
        <w:spacing w:after="0"/>
        <w:rPr>
          <w:del w:id="811" w:author="china" w:date="2015-03-24T14:20:00Z"/>
          <w:rFonts w:asciiTheme="minorHAnsi" w:hAnsiTheme="minorHAnsi" w:cs="Times New Roman"/>
          <w:sz w:val="21"/>
          <w:szCs w:val="21"/>
        </w:rPr>
      </w:pPr>
      <w:del w:id="8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iconText6 = static_cast&lt;ui::Text*&gt;(putOnPanel-&gt;getChildByName("Text_8"));</w:delText>
        </w:r>
      </w:del>
    </w:p>
    <w:p w:rsidR="002E2946" w:rsidRPr="00441F61" w:rsidDel="00B72103" w:rsidRDefault="002E2946" w:rsidP="00441F61">
      <w:pPr>
        <w:spacing w:after="0"/>
        <w:rPr>
          <w:del w:id="813" w:author="china" w:date="2015-03-24T14:20:00Z"/>
          <w:rFonts w:asciiTheme="minorHAnsi" w:hAnsiTheme="minorHAnsi" w:cs="Times New Roman"/>
          <w:sz w:val="21"/>
          <w:szCs w:val="21"/>
        </w:rPr>
      </w:pPr>
      <w:del w:id="8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iconText4-&gt;setVisible(false);</w:delText>
        </w:r>
      </w:del>
    </w:p>
    <w:p w:rsidR="002E2946" w:rsidRPr="00441F61" w:rsidDel="00B72103" w:rsidRDefault="002E2946" w:rsidP="00441F61">
      <w:pPr>
        <w:spacing w:after="0"/>
        <w:rPr>
          <w:del w:id="815" w:author="china" w:date="2015-03-24T14:20:00Z"/>
          <w:rFonts w:asciiTheme="minorHAnsi" w:hAnsiTheme="minorHAnsi" w:cs="Times New Roman"/>
          <w:sz w:val="21"/>
          <w:szCs w:val="21"/>
        </w:rPr>
      </w:pPr>
      <w:del w:id="8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iconText5-&gt;setVisible(false);</w:delText>
        </w:r>
      </w:del>
    </w:p>
    <w:p w:rsidR="002E2946" w:rsidRPr="00441F61" w:rsidDel="00B72103" w:rsidRDefault="002E2946" w:rsidP="00441F61">
      <w:pPr>
        <w:spacing w:after="0"/>
        <w:rPr>
          <w:del w:id="817" w:author="china" w:date="2015-03-24T14:20:00Z"/>
          <w:rFonts w:asciiTheme="minorHAnsi" w:hAnsiTheme="minorHAnsi" w:cs="Times New Roman"/>
          <w:sz w:val="21"/>
          <w:szCs w:val="21"/>
        </w:rPr>
      </w:pPr>
      <w:del w:id="8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iconText6-&gt;setVisible(false);</w:delText>
        </w:r>
      </w:del>
    </w:p>
    <w:p w:rsidR="002E2946" w:rsidRPr="00441F61" w:rsidDel="00B72103" w:rsidRDefault="002E2946" w:rsidP="00441F61">
      <w:pPr>
        <w:spacing w:after="0"/>
        <w:rPr>
          <w:del w:id="81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20" w:author="china" w:date="2015-03-24T14:20:00Z"/>
          <w:rFonts w:asciiTheme="minorHAnsi" w:hAnsiTheme="minorHAnsi" w:cs="Times New Roman"/>
          <w:sz w:val="21"/>
          <w:szCs w:val="21"/>
        </w:rPr>
      </w:pPr>
      <w:del w:id="8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此段代码因为数据是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-1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需要测试更改数据表</w:delText>
        </w:r>
      </w:del>
    </w:p>
    <w:p w:rsidR="002E2946" w:rsidRPr="00441F61" w:rsidDel="00B72103" w:rsidRDefault="002E2946" w:rsidP="00441F61">
      <w:pPr>
        <w:spacing w:after="0"/>
        <w:rPr>
          <w:del w:id="822" w:author="china" w:date="2015-03-24T14:20:00Z"/>
          <w:rFonts w:asciiTheme="minorHAnsi" w:hAnsiTheme="minorHAnsi" w:cs="Times New Roman"/>
          <w:sz w:val="21"/>
          <w:szCs w:val="21"/>
        </w:rPr>
      </w:pPr>
      <w:del w:id="8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grad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824" w:author="china" w:date="2015-03-24T14:20:00Z"/>
          <w:rFonts w:asciiTheme="minorHAnsi" w:hAnsiTheme="minorHAnsi" w:cs="Times New Roman"/>
          <w:sz w:val="21"/>
          <w:szCs w:val="21"/>
        </w:rPr>
      </w:pPr>
      <w:del w:id="8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materialAId = dbManager::getInstance()-&gt;getPetGradeUpNeedMaterial_A_ID(currentBabyPage+1,grad);//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ID//</w:delText>
        </w:r>
      </w:del>
    </w:p>
    <w:p w:rsidR="002E2946" w:rsidRPr="00441F61" w:rsidDel="00B72103" w:rsidRDefault="002E2946" w:rsidP="00441F61">
      <w:pPr>
        <w:spacing w:after="0"/>
        <w:rPr>
          <w:del w:id="826" w:author="china" w:date="2015-03-24T14:20:00Z"/>
          <w:rFonts w:asciiTheme="minorHAnsi" w:hAnsiTheme="minorHAnsi" w:cs="Times New Roman"/>
          <w:sz w:val="21"/>
          <w:szCs w:val="21"/>
        </w:rPr>
      </w:pPr>
      <w:del w:id="8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materialBId = dbManager::getInstance()-&gt;getPetGradeUpNeedMaterial_B_ID(currentBabyPage+1,grad);//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ID//</w:delText>
        </w:r>
      </w:del>
    </w:p>
    <w:p w:rsidR="002E2946" w:rsidRPr="00441F61" w:rsidDel="00B72103" w:rsidRDefault="002E2946" w:rsidP="00441F61">
      <w:pPr>
        <w:spacing w:after="0"/>
        <w:rPr>
          <w:del w:id="828" w:author="china" w:date="2015-03-24T14:20:00Z"/>
          <w:rFonts w:asciiTheme="minorHAnsi" w:hAnsiTheme="minorHAnsi" w:cs="Times New Roman"/>
          <w:sz w:val="21"/>
          <w:szCs w:val="21"/>
        </w:rPr>
      </w:pPr>
      <w:del w:id="8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materialCId = dbManager::getInstance()-&gt;getPetGradeUpNeedMaterial_C_ID(currentBabyPage+1,grad);</w:delText>
        </w:r>
      </w:del>
    </w:p>
    <w:p w:rsidR="002E2946" w:rsidRPr="00441F61" w:rsidDel="00B72103" w:rsidRDefault="002E2946" w:rsidP="00441F61">
      <w:pPr>
        <w:spacing w:after="0"/>
        <w:rPr>
          <w:del w:id="83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31" w:author="china" w:date="2015-03-24T14:20:00Z"/>
          <w:rFonts w:asciiTheme="minorHAnsi" w:hAnsiTheme="minorHAnsi" w:cs="Times New Roman"/>
          <w:sz w:val="21"/>
          <w:szCs w:val="21"/>
        </w:rPr>
      </w:pPr>
      <w:del w:id="8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materialANum = dbManager::getInstance()-&gt;getPetGradeUpNeedMaterial_A_num(currentBabyPage+1,grad);//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833" w:author="china" w:date="2015-03-24T14:20:00Z"/>
          <w:rFonts w:asciiTheme="minorHAnsi" w:hAnsiTheme="minorHAnsi" w:cs="Times New Roman"/>
          <w:sz w:val="21"/>
          <w:szCs w:val="21"/>
        </w:rPr>
      </w:pPr>
      <w:del w:id="8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materialBNum = dbManager::getInstance()-&gt;getPetGradeUpNeedMaterial_B_num(currentBabyPage+1,grad);//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835" w:author="china" w:date="2015-03-24T14:20:00Z"/>
          <w:rFonts w:asciiTheme="minorHAnsi" w:hAnsiTheme="minorHAnsi" w:cs="Times New Roman"/>
          <w:sz w:val="21"/>
          <w:szCs w:val="21"/>
        </w:rPr>
      </w:pPr>
      <w:del w:id="8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materialCNum = dbManager::getInstance()-&gt;getPetGradeUpNeedMaterial_C_num(currentBabyPage+1,grad);</w:delText>
        </w:r>
      </w:del>
    </w:p>
    <w:p w:rsidR="002E2946" w:rsidRPr="00441F61" w:rsidDel="00B72103" w:rsidRDefault="002E2946" w:rsidP="00441F61">
      <w:pPr>
        <w:spacing w:after="0"/>
        <w:rPr>
          <w:del w:id="837" w:author="china" w:date="2015-03-24T14:20:00Z"/>
          <w:rFonts w:asciiTheme="minorHAnsi" w:hAnsiTheme="minorHAnsi" w:cs="Times New Roman"/>
          <w:sz w:val="21"/>
          <w:szCs w:val="21"/>
        </w:rPr>
      </w:pPr>
      <w:del w:id="8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需要根据上面得到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materialid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进行载入图片</w:delText>
        </w:r>
      </w:del>
    </w:p>
    <w:p w:rsidR="002E2946" w:rsidRPr="00441F61" w:rsidDel="00B72103" w:rsidRDefault="002E2946" w:rsidP="00441F61">
      <w:pPr>
        <w:spacing w:after="0"/>
        <w:rPr>
          <w:del w:id="839" w:author="china" w:date="2015-03-24T14:20:00Z"/>
          <w:rFonts w:asciiTheme="minorHAnsi" w:hAnsiTheme="minorHAnsi" w:cs="Times New Roman"/>
          <w:sz w:val="21"/>
          <w:szCs w:val="21"/>
        </w:rPr>
      </w:pPr>
      <w:del w:id="8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//evolveIcon1-&gt;loadTexture("pet_1.png");</w:delText>
        </w:r>
      </w:del>
    </w:p>
    <w:p w:rsidR="002E2946" w:rsidRPr="00441F61" w:rsidDel="00B72103" w:rsidRDefault="002E2946" w:rsidP="00441F61">
      <w:pPr>
        <w:spacing w:after="0"/>
        <w:rPr>
          <w:del w:id="841" w:author="china" w:date="2015-03-24T14:20:00Z"/>
          <w:rFonts w:asciiTheme="minorHAnsi" w:hAnsiTheme="minorHAnsi" w:cs="Times New Roman"/>
          <w:sz w:val="21"/>
          <w:szCs w:val="21"/>
        </w:rPr>
      </w:pPr>
      <w:del w:id="8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//evolveIcon2-&gt;loadTexture("pet_2.png");</w:delText>
        </w:r>
      </w:del>
    </w:p>
    <w:p w:rsidR="002E2946" w:rsidRPr="00441F61" w:rsidDel="00B72103" w:rsidRDefault="002E2946" w:rsidP="00441F61">
      <w:pPr>
        <w:spacing w:after="0"/>
        <w:rPr>
          <w:del w:id="843" w:author="china" w:date="2015-03-24T14:20:00Z"/>
          <w:rFonts w:asciiTheme="minorHAnsi" w:hAnsiTheme="minorHAnsi" w:cs="Times New Roman"/>
          <w:sz w:val="21"/>
          <w:szCs w:val="21"/>
        </w:rPr>
      </w:pPr>
      <w:del w:id="8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//evolveIcon3-&gt;loadTexture("pet_3.png");</w:delText>
        </w:r>
      </w:del>
    </w:p>
    <w:p w:rsidR="002E2946" w:rsidRPr="00441F61" w:rsidDel="00B72103" w:rsidRDefault="002E2946" w:rsidP="00441F61">
      <w:pPr>
        <w:spacing w:after="0"/>
        <w:rPr>
          <w:del w:id="84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46" w:author="china" w:date="2015-03-24T14:20:00Z"/>
          <w:rFonts w:asciiTheme="minorHAnsi" w:hAnsiTheme="minorHAnsi" w:cs="Times New Roman"/>
          <w:sz w:val="21"/>
          <w:szCs w:val="21"/>
        </w:rPr>
      </w:pPr>
      <w:del w:id="8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freshEvolveImg(0);</w:delText>
        </w:r>
      </w:del>
    </w:p>
    <w:p w:rsidR="002E2946" w:rsidRPr="00441F61" w:rsidDel="00B72103" w:rsidRDefault="002E2946" w:rsidP="00441F61">
      <w:pPr>
        <w:spacing w:after="0"/>
        <w:rPr>
          <w:del w:id="848" w:author="china" w:date="2015-03-24T14:20:00Z"/>
          <w:rFonts w:asciiTheme="minorHAnsi" w:hAnsiTheme="minorHAnsi" w:cs="Times New Roman"/>
          <w:sz w:val="21"/>
          <w:szCs w:val="21"/>
        </w:rPr>
      </w:pPr>
      <w:del w:id="8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evolveBtn = static_cast&lt;ui::Button*&gt;(putOnPanel-&gt;getChildByName("evolveBtn"));</w:delText>
        </w:r>
      </w:del>
    </w:p>
    <w:p w:rsidR="002E2946" w:rsidRPr="00441F61" w:rsidDel="00B72103" w:rsidRDefault="002E2946" w:rsidP="00441F61">
      <w:pPr>
        <w:spacing w:after="0"/>
        <w:rPr>
          <w:del w:id="850" w:author="china" w:date="2015-03-24T14:20:00Z"/>
          <w:rFonts w:asciiTheme="minorHAnsi" w:hAnsiTheme="minorHAnsi" w:cs="Times New Roman"/>
          <w:sz w:val="21"/>
          <w:szCs w:val="21"/>
        </w:rPr>
      </w:pPr>
      <w:del w:id="8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evolveBtn-&gt;addTouchEventListener(CC_CALLBACK_2(BabyLayer::confirmEvolve,this));</w:delText>
        </w:r>
      </w:del>
    </w:p>
    <w:p w:rsidR="002E2946" w:rsidRPr="00441F61" w:rsidDel="00B72103" w:rsidRDefault="002E2946" w:rsidP="00441F61">
      <w:pPr>
        <w:spacing w:after="0"/>
        <w:rPr>
          <w:del w:id="85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53" w:author="china" w:date="2015-03-24T14:20:00Z"/>
          <w:rFonts w:asciiTheme="minorHAnsi" w:hAnsiTheme="minorHAnsi" w:cs="Times New Roman"/>
          <w:sz w:val="21"/>
          <w:szCs w:val="21"/>
        </w:rPr>
      </w:pPr>
      <w:del w:id="8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BackBtn = static_cast&lt;ui::Button*&gt;(putOnPanel-&gt;getChildByName("Button_8"));</w:delText>
        </w:r>
      </w:del>
    </w:p>
    <w:p w:rsidR="002E2946" w:rsidRPr="00441F61" w:rsidDel="00B72103" w:rsidRDefault="002E2946" w:rsidP="00441F61">
      <w:pPr>
        <w:spacing w:after="0"/>
        <w:rPr>
          <w:del w:id="855" w:author="china" w:date="2015-03-24T14:20:00Z"/>
          <w:rFonts w:asciiTheme="minorHAnsi" w:hAnsiTheme="minorHAnsi" w:cs="Times New Roman"/>
          <w:sz w:val="21"/>
          <w:szCs w:val="21"/>
        </w:rPr>
      </w:pPr>
      <w:del w:id="8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BackBtn-&gt;addTouchEventListener([=](Ref* sender,Widget::TouchEventType event){</w:delText>
        </w:r>
      </w:del>
    </w:p>
    <w:p w:rsidR="002E2946" w:rsidRPr="00441F61" w:rsidDel="00B72103" w:rsidRDefault="002E2946" w:rsidP="00441F61">
      <w:pPr>
        <w:spacing w:after="0"/>
        <w:rPr>
          <w:del w:id="857" w:author="china" w:date="2015-03-24T14:20:00Z"/>
          <w:rFonts w:asciiTheme="minorHAnsi" w:hAnsiTheme="minorHAnsi" w:cs="Times New Roman"/>
          <w:sz w:val="21"/>
          <w:szCs w:val="21"/>
        </w:rPr>
      </w:pPr>
      <w:del w:id="8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859" w:author="china" w:date="2015-03-24T14:20:00Z"/>
          <w:rFonts w:asciiTheme="minorHAnsi" w:hAnsiTheme="minorHAnsi" w:cs="Times New Roman"/>
          <w:sz w:val="21"/>
          <w:szCs w:val="21"/>
        </w:rPr>
      </w:pPr>
      <w:del w:id="8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861" w:author="china" w:date="2015-03-24T14:20:00Z"/>
          <w:rFonts w:asciiTheme="minorHAnsi" w:hAnsiTheme="minorHAnsi" w:cs="Times New Roman"/>
          <w:sz w:val="21"/>
          <w:szCs w:val="21"/>
        </w:rPr>
      </w:pPr>
      <w:del w:id="8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863" w:author="china" w:date="2015-03-24T14:20:00Z"/>
          <w:rFonts w:asciiTheme="minorHAnsi" w:hAnsiTheme="minorHAnsi" w:cs="Times New Roman"/>
          <w:sz w:val="21"/>
          <w:szCs w:val="21"/>
        </w:rPr>
      </w:pPr>
      <w:del w:id="8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this-&gt;removeChildByTag(4);</w:delText>
        </w:r>
      </w:del>
    </w:p>
    <w:p w:rsidR="002E2946" w:rsidRPr="00441F61" w:rsidDel="00B72103" w:rsidRDefault="002E2946" w:rsidP="00441F61">
      <w:pPr>
        <w:spacing w:after="0"/>
        <w:rPr>
          <w:del w:id="865" w:author="china" w:date="2015-03-24T14:20:00Z"/>
          <w:rFonts w:asciiTheme="minorHAnsi" w:hAnsiTheme="minorHAnsi" w:cs="Times New Roman"/>
          <w:sz w:val="21"/>
          <w:szCs w:val="21"/>
        </w:rPr>
      </w:pPr>
      <w:del w:id="8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867" w:author="china" w:date="2015-03-24T14:20:00Z"/>
          <w:rFonts w:asciiTheme="minorHAnsi" w:hAnsiTheme="minorHAnsi" w:cs="Times New Roman"/>
          <w:sz w:val="21"/>
          <w:szCs w:val="21"/>
        </w:rPr>
      </w:pPr>
      <w:del w:id="8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86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70" w:author="china" w:date="2015-03-24T14:20:00Z"/>
          <w:rFonts w:asciiTheme="minorHAnsi" w:hAnsiTheme="minorHAnsi" w:cs="Times New Roman"/>
          <w:sz w:val="21"/>
          <w:szCs w:val="21"/>
        </w:rPr>
      </w:pPr>
      <w:del w:id="8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});</w:delText>
        </w:r>
      </w:del>
    </w:p>
    <w:p w:rsidR="002E2946" w:rsidRPr="00441F61" w:rsidDel="00B72103" w:rsidRDefault="002E2946" w:rsidP="00441F61">
      <w:pPr>
        <w:spacing w:after="0"/>
        <w:rPr>
          <w:del w:id="872" w:author="china" w:date="2015-03-24T14:20:00Z"/>
          <w:rFonts w:asciiTheme="minorHAnsi" w:hAnsiTheme="minorHAnsi" w:cs="Times New Roman"/>
          <w:sz w:val="21"/>
          <w:szCs w:val="21"/>
        </w:rPr>
      </w:pPr>
      <w:del w:id="8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874" w:author="china" w:date="2015-03-24T14:20:00Z"/>
          <w:rFonts w:asciiTheme="minorHAnsi" w:hAnsiTheme="minorHAnsi" w:cs="Times New Roman"/>
          <w:sz w:val="21"/>
          <w:szCs w:val="21"/>
        </w:rPr>
      </w:pPr>
      <w:del w:id="8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876" w:author="china" w:date="2015-03-24T14:20:00Z"/>
          <w:rFonts w:asciiTheme="minorHAnsi" w:hAnsiTheme="minorHAnsi" w:cs="Times New Roman"/>
          <w:sz w:val="21"/>
          <w:szCs w:val="21"/>
        </w:rPr>
      </w:pPr>
      <w:del w:id="8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878" w:author="china" w:date="2015-03-24T14:20:00Z"/>
          <w:rFonts w:asciiTheme="minorHAnsi" w:hAnsiTheme="minorHAnsi" w:cs="Times New Roman"/>
          <w:sz w:val="21"/>
          <w:szCs w:val="21"/>
        </w:rPr>
      </w:pPr>
      <w:del w:id="8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880" w:author="china" w:date="2015-03-24T14:20:00Z"/>
          <w:rFonts w:asciiTheme="minorHAnsi" w:hAnsiTheme="minorHAnsi" w:cs="Times New Roman"/>
          <w:sz w:val="21"/>
          <w:szCs w:val="21"/>
        </w:rPr>
      </w:pPr>
      <w:del w:id="8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BabyLayer::StrengthOrNot(Ref* sender,Widget::TouchEventType event)</w:delText>
        </w:r>
      </w:del>
    </w:p>
    <w:p w:rsidR="002E2946" w:rsidRPr="00441F61" w:rsidDel="00B72103" w:rsidRDefault="002E2946" w:rsidP="00441F61">
      <w:pPr>
        <w:spacing w:after="0"/>
        <w:rPr>
          <w:del w:id="882" w:author="china" w:date="2015-03-24T14:20:00Z"/>
          <w:rFonts w:asciiTheme="minorHAnsi" w:hAnsiTheme="minorHAnsi" w:cs="Times New Roman"/>
          <w:sz w:val="21"/>
          <w:szCs w:val="21"/>
        </w:rPr>
      </w:pPr>
      <w:del w:id="8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884" w:author="china" w:date="2015-03-24T14:20:00Z"/>
          <w:rFonts w:asciiTheme="minorHAnsi" w:hAnsiTheme="minorHAnsi" w:cs="Times New Roman"/>
          <w:sz w:val="21"/>
          <w:szCs w:val="21"/>
        </w:rPr>
      </w:pPr>
      <w:del w:id="8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ImageView* image = static_cast&lt;ui::ImageView*&gt;(sender);</w:delText>
        </w:r>
      </w:del>
    </w:p>
    <w:p w:rsidR="002E2946" w:rsidRPr="00441F61" w:rsidDel="00B72103" w:rsidRDefault="002E2946" w:rsidP="00441F61">
      <w:pPr>
        <w:spacing w:after="0"/>
        <w:rPr>
          <w:del w:id="886" w:author="china" w:date="2015-03-24T14:20:00Z"/>
          <w:rFonts w:asciiTheme="minorHAnsi" w:hAnsiTheme="minorHAnsi" w:cs="Times New Roman"/>
          <w:sz w:val="21"/>
          <w:szCs w:val="21"/>
        </w:rPr>
      </w:pPr>
      <w:del w:id="8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888" w:author="china" w:date="2015-03-24T14:20:00Z"/>
          <w:rFonts w:asciiTheme="minorHAnsi" w:hAnsiTheme="minorHAnsi" w:cs="Times New Roman"/>
          <w:sz w:val="21"/>
          <w:szCs w:val="21"/>
        </w:rPr>
      </w:pPr>
      <w:del w:id="8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890" w:author="china" w:date="2015-03-24T14:20:00Z"/>
          <w:rFonts w:asciiTheme="minorHAnsi" w:hAnsiTheme="minorHAnsi" w:cs="Times New Roman"/>
          <w:sz w:val="21"/>
          <w:szCs w:val="21"/>
        </w:rPr>
      </w:pPr>
      <w:del w:id="8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2E2946" w:rsidRPr="00441F61" w:rsidDel="00B72103" w:rsidRDefault="002E2946" w:rsidP="00441F61">
      <w:pPr>
        <w:spacing w:after="0"/>
        <w:rPr>
          <w:del w:id="89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893" w:author="china" w:date="2015-03-24T14:20:00Z"/>
          <w:rFonts w:asciiTheme="minorHAnsi" w:hAnsiTheme="minorHAnsi" w:cs="Times New Roman"/>
          <w:sz w:val="21"/>
          <w:szCs w:val="21"/>
        </w:rPr>
      </w:pPr>
      <w:del w:id="8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 PlayerManager::getInstance()-&gt;m_playerData.m_vStrongMaterialID.size(); i++)</w:delText>
        </w:r>
      </w:del>
    </w:p>
    <w:p w:rsidR="002E2946" w:rsidRPr="00441F61" w:rsidDel="00B72103" w:rsidRDefault="002E2946" w:rsidP="00441F61">
      <w:pPr>
        <w:spacing w:after="0"/>
        <w:rPr>
          <w:del w:id="895" w:author="china" w:date="2015-03-24T14:20:00Z"/>
          <w:rFonts w:asciiTheme="minorHAnsi" w:hAnsiTheme="minorHAnsi" w:cs="Times New Roman"/>
          <w:sz w:val="21"/>
          <w:szCs w:val="21"/>
        </w:rPr>
      </w:pPr>
      <w:del w:id="8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897" w:author="china" w:date="2015-03-24T14:20:00Z"/>
          <w:rFonts w:asciiTheme="minorHAnsi" w:hAnsiTheme="minorHAnsi" w:cs="Times New Roman"/>
          <w:sz w:val="21"/>
          <w:szCs w:val="21"/>
        </w:rPr>
      </w:pPr>
      <w:del w:id="8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(image-&gt;getTag()==i)</w:delText>
        </w:r>
      </w:del>
    </w:p>
    <w:p w:rsidR="002E2946" w:rsidRPr="00441F61" w:rsidDel="00B72103" w:rsidRDefault="002E2946" w:rsidP="00441F61">
      <w:pPr>
        <w:spacing w:after="0"/>
        <w:rPr>
          <w:del w:id="899" w:author="china" w:date="2015-03-24T14:20:00Z"/>
          <w:rFonts w:asciiTheme="minorHAnsi" w:hAnsiTheme="minorHAnsi" w:cs="Times New Roman"/>
          <w:sz w:val="21"/>
          <w:szCs w:val="21"/>
        </w:rPr>
      </w:pPr>
      <w:del w:id="9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01" w:author="china" w:date="2015-03-24T14:20:00Z"/>
          <w:rFonts w:asciiTheme="minorHAnsi" w:hAnsiTheme="minorHAnsi" w:cs="Times New Roman"/>
          <w:sz w:val="21"/>
          <w:szCs w:val="21"/>
        </w:rPr>
      </w:pPr>
      <w:del w:id="9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(image-&gt;getChildByTag(1)-&gt;isVisible())</w:delText>
        </w:r>
      </w:del>
    </w:p>
    <w:p w:rsidR="002E2946" w:rsidRPr="00441F61" w:rsidDel="00B72103" w:rsidRDefault="002E2946" w:rsidP="00441F61">
      <w:pPr>
        <w:spacing w:after="0"/>
        <w:rPr>
          <w:del w:id="903" w:author="china" w:date="2015-03-24T14:20:00Z"/>
          <w:rFonts w:asciiTheme="minorHAnsi" w:hAnsiTheme="minorHAnsi" w:cs="Times New Roman"/>
          <w:sz w:val="21"/>
          <w:szCs w:val="21"/>
        </w:rPr>
      </w:pPr>
      <w:del w:id="9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05" w:author="china" w:date="2015-03-24T14:20:00Z"/>
          <w:rFonts w:asciiTheme="minorHAnsi" w:hAnsiTheme="minorHAnsi" w:cs="Times New Roman"/>
          <w:sz w:val="21"/>
          <w:szCs w:val="21"/>
        </w:rPr>
      </w:pPr>
      <w:del w:id="9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image-&gt;getChildByTag(1)-&gt;setVisible(false);</w:delText>
        </w:r>
      </w:del>
    </w:p>
    <w:p w:rsidR="002E2946" w:rsidRPr="00441F61" w:rsidDel="00B72103" w:rsidRDefault="002E2946" w:rsidP="00441F61">
      <w:pPr>
        <w:spacing w:after="0"/>
        <w:rPr>
          <w:del w:id="907" w:author="china" w:date="2015-03-24T14:20:00Z"/>
          <w:rFonts w:asciiTheme="minorHAnsi" w:hAnsiTheme="minorHAnsi" w:cs="Times New Roman"/>
          <w:sz w:val="21"/>
          <w:szCs w:val="21"/>
        </w:rPr>
      </w:pPr>
      <w:del w:id="9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vecSelect.at(i)=0;</w:delText>
        </w:r>
      </w:del>
    </w:p>
    <w:p w:rsidR="002E2946" w:rsidRPr="00441F61" w:rsidDel="00B72103" w:rsidRDefault="002E2946" w:rsidP="00441F61">
      <w:pPr>
        <w:spacing w:after="0"/>
        <w:rPr>
          <w:del w:id="909" w:author="china" w:date="2015-03-24T14:20:00Z"/>
          <w:rFonts w:asciiTheme="minorHAnsi" w:hAnsiTheme="minorHAnsi" w:cs="Times New Roman"/>
          <w:sz w:val="21"/>
          <w:szCs w:val="21"/>
        </w:rPr>
      </w:pPr>
      <w:del w:id="9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strengthCoin = strengthCoin - dbManager::getInstance()-&gt;getItemEffectMax(PlayerManager::getInstance()-&gt;m_playerData.m_vStrongMaterialID.at(i));</w:delText>
        </w:r>
      </w:del>
    </w:p>
    <w:p w:rsidR="002E2946" w:rsidRPr="00441F61" w:rsidDel="00B72103" w:rsidRDefault="002E2946" w:rsidP="00441F61">
      <w:pPr>
        <w:spacing w:after="0"/>
        <w:rPr>
          <w:del w:id="911" w:author="china" w:date="2015-03-24T14:20:00Z"/>
          <w:rFonts w:asciiTheme="minorHAnsi" w:hAnsiTheme="minorHAnsi" w:cs="Times New Roman"/>
          <w:sz w:val="21"/>
          <w:szCs w:val="21"/>
        </w:rPr>
      </w:pPr>
      <w:del w:id="9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strengCost-&gt;setString(StringConverter::toString(strengthCoin));</w:delText>
        </w:r>
      </w:del>
    </w:p>
    <w:p w:rsidR="002E2946" w:rsidRPr="00441F61" w:rsidDel="00B72103" w:rsidRDefault="002E2946" w:rsidP="00441F61">
      <w:pPr>
        <w:spacing w:after="0"/>
        <w:rPr>
          <w:del w:id="91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14" w:author="china" w:date="2015-03-24T14:20:00Z"/>
          <w:rFonts w:asciiTheme="minorHAnsi" w:hAnsiTheme="minorHAnsi" w:cs="Times New Roman"/>
          <w:sz w:val="21"/>
          <w:szCs w:val="21"/>
        </w:rPr>
      </w:pPr>
      <w:del w:id="9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strengthExpInt  = strengthExpInt - dbManager::getInstance()-&gt;getItemEffectMin(PlayerManager::getInstance()-&gt;m_playerData.m_vStrongMaterialID.at(i));</w:delText>
        </w:r>
      </w:del>
    </w:p>
    <w:p w:rsidR="002E2946" w:rsidRPr="00441F61" w:rsidDel="00B72103" w:rsidRDefault="002E2946" w:rsidP="00441F61">
      <w:pPr>
        <w:spacing w:after="0"/>
        <w:rPr>
          <w:del w:id="916" w:author="china" w:date="2015-03-24T14:20:00Z"/>
          <w:rFonts w:asciiTheme="minorHAnsi" w:hAnsiTheme="minorHAnsi" w:cs="Times New Roman"/>
          <w:sz w:val="21"/>
          <w:szCs w:val="21"/>
        </w:rPr>
      </w:pPr>
      <w:del w:id="9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strengthExp-&gt;setString(StringConverter::toString(strengthExpInt));</w:delText>
        </w:r>
      </w:del>
    </w:p>
    <w:p w:rsidR="002E2946" w:rsidRPr="00441F61" w:rsidDel="00B72103" w:rsidRDefault="002E2946" w:rsidP="00441F61">
      <w:pPr>
        <w:spacing w:after="0"/>
        <w:rPr>
          <w:del w:id="918" w:author="china" w:date="2015-03-24T14:20:00Z"/>
          <w:rFonts w:asciiTheme="minorHAnsi" w:hAnsiTheme="minorHAnsi" w:cs="Times New Roman"/>
          <w:sz w:val="21"/>
          <w:szCs w:val="21"/>
        </w:rPr>
      </w:pPr>
      <w:del w:id="9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20" w:author="china" w:date="2015-03-24T14:20:00Z"/>
          <w:rFonts w:asciiTheme="minorHAnsi" w:hAnsiTheme="minorHAnsi" w:cs="Times New Roman"/>
          <w:sz w:val="21"/>
          <w:szCs w:val="21"/>
        </w:rPr>
      </w:pPr>
      <w:del w:id="9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922" w:author="china" w:date="2015-03-24T14:20:00Z"/>
          <w:rFonts w:asciiTheme="minorHAnsi" w:hAnsiTheme="minorHAnsi" w:cs="Times New Roman"/>
          <w:sz w:val="21"/>
          <w:szCs w:val="21"/>
        </w:rPr>
      </w:pPr>
      <w:del w:id="9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24" w:author="china" w:date="2015-03-24T14:20:00Z"/>
          <w:rFonts w:asciiTheme="minorHAnsi" w:hAnsiTheme="minorHAnsi" w:cs="Times New Roman"/>
          <w:sz w:val="21"/>
          <w:szCs w:val="21"/>
        </w:rPr>
      </w:pPr>
      <w:del w:id="9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image-&gt;getChildByTag(1)-&gt;setVisible(true);</w:delText>
        </w:r>
      </w:del>
    </w:p>
    <w:p w:rsidR="002E2946" w:rsidRPr="00441F61" w:rsidDel="00B72103" w:rsidRDefault="002E2946" w:rsidP="00441F61">
      <w:pPr>
        <w:spacing w:after="0"/>
        <w:rPr>
          <w:del w:id="926" w:author="china" w:date="2015-03-24T14:20:00Z"/>
          <w:rFonts w:asciiTheme="minorHAnsi" w:hAnsiTheme="minorHAnsi" w:cs="Times New Roman"/>
          <w:sz w:val="21"/>
          <w:szCs w:val="21"/>
        </w:rPr>
      </w:pPr>
      <w:del w:id="9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vecSelect.at(i)=1;</w:delText>
        </w:r>
      </w:del>
    </w:p>
    <w:p w:rsidR="002E2946" w:rsidRPr="00441F61" w:rsidDel="00B72103" w:rsidRDefault="002E2946" w:rsidP="00441F61">
      <w:pPr>
        <w:spacing w:after="0"/>
        <w:rPr>
          <w:del w:id="928" w:author="china" w:date="2015-03-24T14:20:00Z"/>
          <w:rFonts w:asciiTheme="minorHAnsi" w:hAnsiTheme="minorHAnsi" w:cs="Times New Roman"/>
          <w:sz w:val="21"/>
          <w:szCs w:val="21"/>
        </w:rPr>
      </w:pPr>
      <w:del w:id="9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strengthCoin = strengthCoin + dbManager::getInstance()-&gt;getItemEffectMax(PlayerManager::getInstance()-&gt;m_playerData.m_vStrongMaterialID.at(i));</w:delText>
        </w:r>
      </w:del>
    </w:p>
    <w:p w:rsidR="002E2946" w:rsidRPr="00441F61" w:rsidDel="00B72103" w:rsidRDefault="002E2946" w:rsidP="00441F61">
      <w:pPr>
        <w:spacing w:after="0"/>
        <w:rPr>
          <w:del w:id="930" w:author="china" w:date="2015-03-24T14:20:00Z"/>
          <w:rFonts w:asciiTheme="minorHAnsi" w:hAnsiTheme="minorHAnsi" w:cs="Times New Roman"/>
          <w:sz w:val="21"/>
          <w:szCs w:val="21"/>
        </w:rPr>
      </w:pPr>
      <w:del w:id="9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strengCost-&gt;setString(StringConverter::toString(strengthCoin));</w:delText>
        </w:r>
      </w:del>
    </w:p>
    <w:p w:rsidR="002E2946" w:rsidRPr="00441F61" w:rsidDel="00B72103" w:rsidRDefault="002E2946" w:rsidP="00441F61">
      <w:pPr>
        <w:spacing w:after="0"/>
        <w:rPr>
          <w:del w:id="93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33" w:author="china" w:date="2015-03-24T14:20:00Z"/>
          <w:rFonts w:asciiTheme="minorHAnsi" w:hAnsiTheme="minorHAnsi" w:cs="Times New Roman"/>
          <w:sz w:val="21"/>
          <w:szCs w:val="21"/>
        </w:rPr>
      </w:pPr>
      <w:del w:id="9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strengthExpInt  = strengthExpInt + dbManager::getInstance()-&gt;getItemEffectMin(PlayerManager::getInstance()-&gt;m_playerData.m_vStrongMaterialID.at(i));</w:delText>
        </w:r>
      </w:del>
    </w:p>
    <w:p w:rsidR="002E2946" w:rsidRPr="00441F61" w:rsidDel="00B72103" w:rsidRDefault="002E2946" w:rsidP="00441F61">
      <w:pPr>
        <w:spacing w:after="0"/>
        <w:rPr>
          <w:del w:id="935" w:author="china" w:date="2015-03-24T14:20:00Z"/>
          <w:rFonts w:asciiTheme="minorHAnsi" w:hAnsiTheme="minorHAnsi" w:cs="Times New Roman"/>
          <w:sz w:val="21"/>
          <w:szCs w:val="21"/>
        </w:rPr>
      </w:pPr>
      <w:del w:id="9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strengthExp-&gt;setString(StringConverter::toString(strengthExpInt));</w:delText>
        </w:r>
      </w:del>
    </w:p>
    <w:p w:rsidR="002E2946" w:rsidRPr="00441F61" w:rsidDel="00B72103" w:rsidRDefault="002E2946" w:rsidP="00441F61">
      <w:pPr>
        <w:spacing w:after="0"/>
        <w:rPr>
          <w:del w:id="937" w:author="china" w:date="2015-03-24T14:20:00Z"/>
          <w:rFonts w:asciiTheme="minorHAnsi" w:hAnsiTheme="minorHAnsi" w:cs="Times New Roman"/>
          <w:sz w:val="21"/>
          <w:szCs w:val="21"/>
        </w:rPr>
      </w:pPr>
      <w:del w:id="9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39" w:author="china" w:date="2015-03-24T14:20:00Z"/>
          <w:rFonts w:asciiTheme="minorHAnsi" w:hAnsiTheme="minorHAnsi" w:cs="Times New Roman"/>
          <w:sz w:val="21"/>
          <w:szCs w:val="21"/>
        </w:rPr>
      </w:pPr>
      <w:del w:id="9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41" w:author="china" w:date="2015-03-24T14:20:00Z"/>
          <w:rFonts w:asciiTheme="minorHAnsi" w:hAnsiTheme="minorHAnsi" w:cs="Times New Roman"/>
          <w:sz w:val="21"/>
          <w:szCs w:val="21"/>
        </w:rPr>
      </w:pPr>
      <w:del w:id="9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44" w:author="china" w:date="2015-03-24T14:20:00Z"/>
          <w:rFonts w:asciiTheme="minorHAnsi" w:hAnsiTheme="minorHAnsi" w:cs="Times New Roman"/>
          <w:sz w:val="21"/>
          <w:szCs w:val="21"/>
        </w:rPr>
      </w:pPr>
      <w:del w:id="9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94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47" w:author="china" w:date="2015-03-24T14:20:00Z"/>
          <w:rFonts w:asciiTheme="minorHAnsi" w:hAnsiTheme="minorHAnsi" w:cs="Times New Roman"/>
          <w:sz w:val="21"/>
          <w:szCs w:val="21"/>
        </w:rPr>
      </w:pPr>
      <w:del w:id="9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default:</w:delText>
        </w:r>
      </w:del>
    </w:p>
    <w:p w:rsidR="002E2946" w:rsidRPr="00441F61" w:rsidDel="00B72103" w:rsidRDefault="002E2946" w:rsidP="00441F61">
      <w:pPr>
        <w:spacing w:after="0"/>
        <w:rPr>
          <w:del w:id="949" w:author="china" w:date="2015-03-24T14:20:00Z"/>
          <w:rFonts w:asciiTheme="minorHAnsi" w:hAnsiTheme="minorHAnsi" w:cs="Times New Roman"/>
          <w:sz w:val="21"/>
          <w:szCs w:val="21"/>
        </w:rPr>
      </w:pPr>
      <w:del w:id="9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951" w:author="china" w:date="2015-03-24T14:20:00Z"/>
          <w:rFonts w:asciiTheme="minorHAnsi" w:hAnsiTheme="minorHAnsi" w:cs="Times New Roman"/>
          <w:sz w:val="21"/>
          <w:szCs w:val="21"/>
        </w:rPr>
      </w:pPr>
      <w:del w:id="9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53" w:author="china" w:date="2015-03-24T14:20:00Z"/>
          <w:rFonts w:asciiTheme="minorHAnsi" w:hAnsiTheme="minorHAnsi" w:cs="Times New Roman"/>
          <w:sz w:val="21"/>
          <w:szCs w:val="21"/>
        </w:rPr>
      </w:pPr>
      <w:del w:id="9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5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5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57" w:author="china" w:date="2015-03-24T14:20:00Z"/>
          <w:rFonts w:asciiTheme="minorHAnsi" w:hAnsiTheme="minorHAnsi" w:cs="Times New Roman"/>
          <w:sz w:val="21"/>
          <w:szCs w:val="21"/>
        </w:rPr>
      </w:pPr>
      <w:del w:id="9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BabyLayer::babyInfo(Ref* sender,Widget::TouchEventType event)</w:delText>
        </w:r>
      </w:del>
    </w:p>
    <w:p w:rsidR="002E2946" w:rsidRPr="00441F61" w:rsidDel="00B72103" w:rsidRDefault="002E2946" w:rsidP="00441F61">
      <w:pPr>
        <w:spacing w:after="0"/>
        <w:rPr>
          <w:del w:id="959" w:author="china" w:date="2015-03-24T14:20:00Z"/>
          <w:rFonts w:asciiTheme="minorHAnsi" w:hAnsiTheme="minorHAnsi" w:cs="Times New Roman"/>
          <w:sz w:val="21"/>
          <w:szCs w:val="21"/>
        </w:rPr>
      </w:pPr>
      <w:del w:id="9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61" w:author="china" w:date="2015-03-24T14:20:00Z"/>
          <w:rFonts w:asciiTheme="minorHAnsi" w:hAnsiTheme="minorHAnsi" w:cs="Times New Roman"/>
          <w:sz w:val="21"/>
          <w:szCs w:val="21"/>
        </w:rPr>
      </w:pPr>
      <w:del w:id="9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ui::ImageView* image = static_cast&lt;ui::ImageView*&gt;(sender);</w:delText>
        </w:r>
      </w:del>
    </w:p>
    <w:p w:rsidR="002E2946" w:rsidRPr="00441F61" w:rsidDel="00B72103" w:rsidRDefault="002E2946" w:rsidP="00441F61">
      <w:pPr>
        <w:spacing w:after="0"/>
        <w:rPr>
          <w:del w:id="963" w:author="china" w:date="2015-03-24T14:20:00Z"/>
          <w:rFonts w:asciiTheme="minorHAnsi" w:hAnsiTheme="minorHAnsi" w:cs="Times New Roman"/>
          <w:sz w:val="21"/>
          <w:szCs w:val="21"/>
        </w:rPr>
      </w:pPr>
      <w:del w:id="9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num = image-&gt;getTag();</w:delText>
        </w:r>
      </w:del>
    </w:p>
    <w:p w:rsidR="002E2946" w:rsidRPr="00441F61" w:rsidDel="00B72103" w:rsidRDefault="002E2946" w:rsidP="00441F61">
      <w:pPr>
        <w:spacing w:after="0"/>
        <w:rPr>
          <w:del w:id="965" w:author="china" w:date="2015-03-24T14:20:00Z"/>
          <w:rFonts w:asciiTheme="minorHAnsi" w:hAnsiTheme="minorHAnsi" w:cs="Times New Roman"/>
          <w:sz w:val="21"/>
          <w:szCs w:val="21"/>
        </w:rPr>
      </w:pPr>
      <w:del w:id="9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967" w:author="china" w:date="2015-03-24T14:20:00Z"/>
          <w:rFonts w:asciiTheme="minorHAnsi" w:hAnsiTheme="minorHAnsi" w:cs="Times New Roman"/>
          <w:sz w:val="21"/>
          <w:szCs w:val="21"/>
        </w:rPr>
      </w:pPr>
      <w:del w:id="9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69" w:author="china" w:date="2015-03-24T14:20:00Z"/>
          <w:rFonts w:asciiTheme="minorHAnsi" w:hAnsiTheme="minorHAnsi" w:cs="Times New Roman"/>
          <w:sz w:val="21"/>
          <w:szCs w:val="21"/>
        </w:rPr>
      </w:pPr>
      <w:del w:id="9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2E2946" w:rsidRPr="00441F61" w:rsidDel="00B72103" w:rsidRDefault="002E2946" w:rsidP="00441F61">
      <w:pPr>
        <w:spacing w:after="0"/>
        <w:rPr>
          <w:del w:id="971" w:author="china" w:date="2015-03-24T14:20:00Z"/>
          <w:rFonts w:asciiTheme="minorHAnsi" w:hAnsiTheme="minorHAnsi" w:cs="Times New Roman"/>
          <w:sz w:val="21"/>
          <w:szCs w:val="21"/>
        </w:rPr>
      </w:pPr>
      <w:del w:id="9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73" w:author="china" w:date="2015-03-24T14:20:00Z"/>
          <w:rFonts w:asciiTheme="minorHAnsi" w:hAnsiTheme="minorHAnsi" w:cs="Times New Roman"/>
          <w:sz w:val="21"/>
          <w:szCs w:val="21"/>
        </w:rPr>
      </w:pPr>
      <w:del w:id="9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CCLOG("num == %d",num);</w:delText>
        </w:r>
      </w:del>
    </w:p>
    <w:p w:rsidR="002E2946" w:rsidRPr="00441F61" w:rsidDel="00B72103" w:rsidRDefault="002E2946" w:rsidP="00441F61">
      <w:pPr>
        <w:spacing w:after="0"/>
        <w:rPr>
          <w:del w:id="975" w:author="china" w:date="2015-03-24T14:20:00Z"/>
          <w:rFonts w:asciiTheme="minorHAnsi" w:hAnsiTheme="minorHAnsi" w:cs="Times New Roman"/>
          <w:sz w:val="21"/>
          <w:szCs w:val="21"/>
        </w:rPr>
      </w:pPr>
      <w:del w:id="9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pageView-&gt;scrollToPage(num);</w:delText>
        </w:r>
      </w:del>
    </w:p>
    <w:p w:rsidR="002E2946" w:rsidRPr="00441F61" w:rsidDel="00B72103" w:rsidRDefault="002E2946" w:rsidP="00441F61">
      <w:pPr>
        <w:spacing w:after="0"/>
        <w:rPr>
          <w:del w:id="977" w:author="china" w:date="2015-03-24T14:20:00Z"/>
          <w:rFonts w:asciiTheme="minorHAnsi" w:hAnsiTheme="minorHAnsi" w:cs="Times New Roman"/>
          <w:sz w:val="21"/>
          <w:szCs w:val="21"/>
        </w:rPr>
      </w:pPr>
      <w:del w:id="9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//currentBabyPage=num;</w:delText>
        </w:r>
      </w:del>
    </w:p>
    <w:p w:rsidR="002E2946" w:rsidRPr="00441F61" w:rsidDel="00B72103" w:rsidRDefault="002E2946" w:rsidP="00441F61">
      <w:pPr>
        <w:spacing w:after="0"/>
        <w:rPr>
          <w:del w:id="979" w:author="china" w:date="2015-03-24T14:20:00Z"/>
          <w:rFonts w:asciiTheme="minorHAnsi" w:hAnsiTheme="minorHAnsi" w:cs="Times New Roman"/>
          <w:sz w:val="21"/>
          <w:szCs w:val="21"/>
        </w:rPr>
      </w:pPr>
      <w:del w:id="9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81" w:author="china" w:date="2015-03-24T14:20:00Z"/>
          <w:rFonts w:asciiTheme="minorHAnsi" w:hAnsiTheme="minorHAnsi" w:cs="Times New Roman"/>
          <w:sz w:val="21"/>
          <w:szCs w:val="21"/>
        </w:rPr>
      </w:pPr>
      <w:del w:id="9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983" w:author="china" w:date="2015-03-24T14:20:00Z"/>
          <w:rFonts w:asciiTheme="minorHAnsi" w:hAnsiTheme="minorHAnsi" w:cs="Times New Roman"/>
          <w:sz w:val="21"/>
          <w:szCs w:val="21"/>
        </w:rPr>
      </w:pPr>
      <w:del w:id="9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8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86" w:author="china" w:date="2015-03-24T14:20:00Z"/>
          <w:rFonts w:asciiTheme="minorHAnsi" w:hAnsiTheme="minorHAnsi" w:cs="Times New Roman"/>
          <w:sz w:val="21"/>
          <w:szCs w:val="21"/>
        </w:rPr>
      </w:pPr>
      <w:del w:id="9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98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989" w:author="china" w:date="2015-03-24T14:20:00Z"/>
          <w:rFonts w:asciiTheme="minorHAnsi" w:hAnsiTheme="minorHAnsi" w:cs="Times New Roman"/>
          <w:sz w:val="21"/>
          <w:szCs w:val="21"/>
        </w:rPr>
      </w:pPr>
      <w:del w:id="9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BabyLayer::freshAllBabyIcon()</w:delText>
        </w:r>
      </w:del>
    </w:p>
    <w:p w:rsidR="002E2946" w:rsidRPr="00441F61" w:rsidDel="00B72103" w:rsidRDefault="002E2946" w:rsidP="00441F61">
      <w:pPr>
        <w:spacing w:after="0"/>
        <w:rPr>
          <w:del w:id="991" w:author="china" w:date="2015-03-24T14:20:00Z"/>
          <w:rFonts w:asciiTheme="minorHAnsi" w:hAnsiTheme="minorHAnsi" w:cs="Times New Roman"/>
          <w:sz w:val="21"/>
          <w:szCs w:val="21"/>
        </w:rPr>
      </w:pPr>
      <w:del w:id="9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93" w:author="china" w:date="2015-03-24T14:20:00Z"/>
          <w:rFonts w:asciiTheme="minorHAnsi" w:hAnsiTheme="minorHAnsi" w:cs="Times New Roman"/>
          <w:sz w:val="21"/>
          <w:szCs w:val="21"/>
        </w:rPr>
      </w:pPr>
      <w:del w:id="9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 ;i&lt;7;i++)</w:delText>
        </w:r>
      </w:del>
    </w:p>
    <w:p w:rsidR="002E2946" w:rsidRPr="00441F61" w:rsidDel="00B72103" w:rsidRDefault="002E2946" w:rsidP="00441F61">
      <w:pPr>
        <w:spacing w:after="0"/>
        <w:rPr>
          <w:del w:id="995" w:author="china" w:date="2015-03-24T14:20:00Z"/>
          <w:rFonts w:asciiTheme="minorHAnsi" w:hAnsiTheme="minorHAnsi" w:cs="Times New Roman"/>
          <w:sz w:val="21"/>
          <w:szCs w:val="21"/>
        </w:rPr>
      </w:pPr>
      <w:del w:id="9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997" w:author="china" w:date="2015-03-24T14:20:00Z"/>
          <w:rFonts w:asciiTheme="minorHAnsi" w:hAnsiTheme="minorHAnsi" w:cs="Times New Roman"/>
          <w:sz w:val="21"/>
          <w:szCs w:val="21"/>
        </w:rPr>
      </w:pPr>
      <w:del w:id="9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vecBabyIcon.at(i)-&gt;removeAllChildren();</w:delText>
        </w:r>
      </w:del>
    </w:p>
    <w:p w:rsidR="002E2946" w:rsidRPr="00441F61" w:rsidDel="00B72103" w:rsidRDefault="002E2946" w:rsidP="00441F61">
      <w:pPr>
        <w:spacing w:after="0"/>
        <w:rPr>
          <w:del w:id="999" w:author="china" w:date="2015-03-24T14:20:00Z"/>
          <w:rFonts w:asciiTheme="minorHAnsi" w:hAnsiTheme="minorHAnsi" w:cs="Times New Roman"/>
          <w:sz w:val="21"/>
          <w:szCs w:val="21"/>
        </w:rPr>
      </w:pPr>
      <w:del w:id="10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001" w:author="china" w:date="2015-03-24T14:20:00Z"/>
          <w:rFonts w:asciiTheme="minorHAnsi" w:hAnsiTheme="minorHAnsi" w:cs="Times New Roman"/>
          <w:sz w:val="21"/>
          <w:szCs w:val="21"/>
        </w:rPr>
      </w:pPr>
      <w:del w:id="10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003" w:author="china" w:date="2015-03-24T14:20:00Z"/>
          <w:rFonts w:asciiTheme="minorHAnsi" w:hAnsiTheme="minorHAnsi" w:cs="Times New Roman"/>
          <w:sz w:val="21"/>
          <w:szCs w:val="21"/>
        </w:rPr>
      </w:pPr>
      <w:del w:id="10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00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0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0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0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09" w:author="china" w:date="2015-03-24T14:20:00Z"/>
          <w:rFonts w:asciiTheme="minorHAnsi" w:hAnsiTheme="minorHAnsi" w:cs="Times New Roman"/>
          <w:sz w:val="21"/>
          <w:szCs w:val="21"/>
        </w:rPr>
      </w:pPr>
      <w:del w:id="10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BabyLayer::confirmStrength(Ref* sender,Widget::TouchEventType event)</w:delText>
        </w:r>
      </w:del>
    </w:p>
    <w:p w:rsidR="002E2946" w:rsidRPr="00441F61" w:rsidDel="00B72103" w:rsidRDefault="002E2946" w:rsidP="00441F61">
      <w:pPr>
        <w:spacing w:after="0"/>
        <w:rPr>
          <w:del w:id="1011" w:author="china" w:date="2015-03-24T14:20:00Z"/>
          <w:rFonts w:asciiTheme="minorHAnsi" w:hAnsiTheme="minorHAnsi" w:cs="Times New Roman"/>
          <w:sz w:val="21"/>
          <w:szCs w:val="21"/>
        </w:rPr>
      </w:pPr>
      <w:del w:id="10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13" w:author="china" w:date="2015-03-24T14:20:00Z"/>
          <w:rFonts w:asciiTheme="minorHAnsi" w:hAnsiTheme="minorHAnsi" w:cs="Times New Roman"/>
          <w:sz w:val="21"/>
          <w:szCs w:val="21"/>
        </w:rPr>
      </w:pPr>
      <w:del w:id="10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1015" w:author="china" w:date="2015-03-24T14:20:00Z"/>
          <w:rFonts w:asciiTheme="minorHAnsi" w:hAnsiTheme="minorHAnsi" w:cs="Times New Roman"/>
          <w:sz w:val="21"/>
          <w:szCs w:val="21"/>
        </w:rPr>
      </w:pPr>
      <w:del w:id="10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17" w:author="china" w:date="2015-03-24T14:20:00Z"/>
          <w:rFonts w:asciiTheme="minorHAnsi" w:hAnsiTheme="minorHAnsi" w:cs="Times New Roman"/>
          <w:sz w:val="21"/>
          <w:szCs w:val="21"/>
        </w:rPr>
      </w:pPr>
      <w:del w:id="10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2E2946" w:rsidRPr="00441F61" w:rsidDel="00B72103" w:rsidRDefault="002E2946" w:rsidP="00441F61">
      <w:pPr>
        <w:spacing w:after="0"/>
        <w:rPr>
          <w:del w:id="1019" w:author="china" w:date="2015-03-24T14:20:00Z"/>
          <w:rFonts w:asciiTheme="minorHAnsi" w:hAnsiTheme="minorHAnsi" w:cs="Times New Roman"/>
          <w:sz w:val="21"/>
          <w:szCs w:val="21"/>
        </w:rPr>
      </w:pPr>
      <w:del w:id="10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21" w:author="china" w:date="2015-03-24T14:20:00Z"/>
          <w:rFonts w:asciiTheme="minorHAnsi" w:hAnsiTheme="minorHAnsi" w:cs="Times New Roman"/>
          <w:sz w:val="21"/>
          <w:szCs w:val="21"/>
        </w:rPr>
      </w:pPr>
      <w:del w:id="10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n = 0;</w:delText>
        </w:r>
      </w:del>
    </w:p>
    <w:p w:rsidR="002E2946" w:rsidRPr="00441F61" w:rsidDel="00B72103" w:rsidRDefault="002E2946" w:rsidP="00441F61">
      <w:pPr>
        <w:spacing w:after="0"/>
        <w:rPr>
          <w:del w:id="1023" w:author="china" w:date="2015-03-24T14:20:00Z"/>
          <w:rFonts w:asciiTheme="minorHAnsi" w:hAnsiTheme="minorHAnsi" w:cs="Times New Roman"/>
          <w:sz w:val="21"/>
          <w:szCs w:val="21"/>
        </w:rPr>
      </w:pPr>
      <w:del w:id="10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0;i&lt;vecSelect.size();i++)</w:delText>
        </w:r>
      </w:del>
    </w:p>
    <w:p w:rsidR="002E2946" w:rsidRPr="00441F61" w:rsidDel="00B72103" w:rsidRDefault="002E2946" w:rsidP="00441F61">
      <w:pPr>
        <w:spacing w:after="0"/>
        <w:rPr>
          <w:del w:id="1025" w:author="china" w:date="2015-03-24T14:20:00Z"/>
          <w:rFonts w:asciiTheme="minorHAnsi" w:hAnsiTheme="minorHAnsi" w:cs="Times New Roman"/>
          <w:sz w:val="21"/>
          <w:szCs w:val="21"/>
        </w:rPr>
      </w:pPr>
      <w:del w:id="10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27" w:author="china" w:date="2015-03-24T14:20:00Z"/>
          <w:rFonts w:asciiTheme="minorHAnsi" w:hAnsiTheme="minorHAnsi" w:cs="Times New Roman"/>
          <w:sz w:val="21"/>
          <w:szCs w:val="21"/>
        </w:rPr>
      </w:pPr>
      <w:del w:id="10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n+=vecSelect.at(i);</w:delText>
        </w:r>
      </w:del>
    </w:p>
    <w:p w:rsidR="002E2946" w:rsidRPr="00441F61" w:rsidDel="00B72103" w:rsidRDefault="002E2946" w:rsidP="00441F61">
      <w:pPr>
        <w:spacing w:after="0"/>
        <w:rPr>
          <w:del w:id="1029" w:author="china" w:date="2015-03-24T14:20:00Z"/>
          <w:rFonts w:asciiTheme="minorHAnsi" w:hAnsiTheme="minorHAnsi" w:cs="Times New Roman"/>
          <w:sz w:val="21"/>
          <w:szCs w:val="21"/>
        </w:rPr>
      </w:pPr>
      <w:del w:id="10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031" w:author="china" w:date="2015-03-24T14:20:00Z"/>
          <w:rFonts w:asciiTheme="minorHAnsi" w:hAnsiTheme="minorHAnsi" w:cs="Times New Roman"/>
          <w:sz w:val="21"/>
          <w:szCs w:val="21"/>
        </w:rPr>
      </w:pPr>
      <w:del w:id="10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 == 0)</w:delText>
        </w:r>
      </w:del>
    </w:p>
    <w:p w:rsidR="002E2946" w:rsidRPr="00441F61" w:rsidDel="00B72103" w:rsidRDefault="002E2946" w:rsidP="00441F61">
      <w:pPr>
        <w:spacing w:after="0"/>
        <w:rPr>
          <w:del w:id="1033" w:author="china" w:date="2015-03-24T14:20:00Z"/>
          <w:rFonts w:asciiTheme="minorHAnsi" w:hAnsiTheme="minorHAnsi" w:cs="Times New Roman"/>
          <w:sz w:val="21"/>
          <w:szCs w:val="21"/>
        </w:rPr>
      </w:pPr>
      <w:del w:id="10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35" w:author="china" w:date="2015-03-24T14:20:00Z"/>
          <w:rFonts w:asciiTheme="minorHAnsi" w:hAnsiTheme="minorHAnsi" w:cs="Times New Roman"/>
          <w:sz w:val="21"/>
          <w:szCs w:val="21"/>
        </w:rPr>
      </w:pPr>
      <w:del w:id="10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未选中</w:delText>
        </w:r>
      </w:del>
    </w:p>
    <w:p w:rsidR="002E2946" w:rsidRPr="00441F61" w:rsidDel="00B72103" w:rsidRDefault="002E2946" w:rsidP="00441F61">
      <w:pPr>
        <w:spacing w:after="0"/>
        <w:rPr>
          <w:del w:id="1037" w:author="china" w:date="2015-03-24T14:20:00Z"/>
          <w:rFonts w:asciiTheme="minorHAnsi" w:hAnsiTheme="minorHAnsi" w:cs="Times New Roman"/>
          <w:sz w:val="21"/>
          <w:szCs w:val="21"/>
        </w:rPr>
      </w:pPr>
      <w:del w:id="10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popText(13);</w:delText>
        </w:r>
      </w:del>
    </w:p>
    <w:p w:rsidR="002E2946" w:rsidRPr="00441F61" w:rsidDel="00B72103" w:rsidRDefault="002E2946" w:rsidP="00441F61">
      <w:pPr>
        <w:spacing w:after="0"/>
        <w:rPr>
          <w:del w:id="1039" w:author="china" w:date="2015-03-24T14:20:00Z"/>
          <w:rFonts w:asciiTheme="minorHAnsi" w:hAnsiTheme="minorHAnsi" w:cs="Times New Roman"/>
          <w:sz w:val="21"/>
          <w:szCs w:val="21"/>
        </w:rPr>
      </w:pPr>
      <w:del w:id="10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return;</w:delText>
        </w:r>
      </w:del>
    </w:p>
    <w:p w:rsidR="002E2946" w:rsidRPr="00441F61" w:rsidDel="00B72103" w:rsidRDefault="002E2946" w:rsidP="00441F61">
      <w:pPr>
        <w:spacing w:after="0"/>
        <w:rPr>
          <w:del w:id="1041" w:author="china" w:date="2015-03-24T14:20:00Z"/>
          <w:rFonts w:asciiTheme="minorHAnsi" w:hAnsiTheme="minorHAnsi" w:cs="Times New Roman"/>
          <w:sz w:val="21"/>
          <w:szCs w:val="21"/>
        </w:rPr>
      </w:pPr>
      <w:del w:id="10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0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044" w:author="china" w:date="2015-03-24T14:20:00Z"/>
          <w:rFonts w:asciiTheme="minorHAnsi" w:hAnsiTheme="minorHAnsi" w:cs="Times New Roman"/>
          <w:sz w:val="21"/>
          <w:szCs w:val="21"/>
        </w:rPr>
      </w:pPr>
      <w:del w:id="10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playerMoney = PlayerManager::getInstance()-&gt;m_playerData.money;</w:delText>
        </w:r>
      </w:del>
    </w:p>
    <w:p w:rsidR="002E2946" w:rsidRPr="00441F61" w:rsidDel="00B72103" w:rsidRDefault="002E2946" w:rsidP="00441F61">
      <w:pPr>
        <w:spacing w:after="0"/>
        <w:rPr>
          <w:del w:id="1046" w:author="china" w:date="2015-03-24T14:20:00Z"/>
          <w:rFonts w:asciiTheme="minorHAnsi" w:hAnsiTheme="minorHAnsi" w:cs="Times New Roman"/>
          <w:sz w:val="21"/>
          <w:szCs w:val="21"/>
        </w:rPr>
      </w:pPr>
      <w:del w:id="10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048" w:author="china" w:date="2015-03-24T14:20:00Z"/>
          <w:rFonts w:asciiTheme="minorHAnsi" w:hAnsiTheme="minorHAnsi" w:cs="Times New Roman"/>
          <w:sz w:val="21"/>
          <w:szCs w:val="21"/>
        </w:rPr>
      </w:pPr>
      <w:del w:id="10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(playerMoney &gt;= strengthCoin)</w:delText>
        </w:r>
      </w:del>
    </w:p>
    <w:p w:rsidR="002E2946" w:rsidRPr="00441F61" w:rsidDel="00B72103" w:rsidRDefault="002E2946" w:rsidP="00441F61">
      <w:pPr>
        <w:spacing w:after="0"/>
        <w:rPr>
          <w:del w:id="1050" w:author="china" w:date="2015-03-24T14:20:00Z"/>
          <w:rFonts w:asciiTheme="minorHAnsi" w:hAnsiTheme="minorHAnsi" w:cs="Times New Roman"/>
          <w:sz w:val="21"/>
          <w:szCs w:val="21"/>
        </w:rPr>
      </w:pPr>
      <w:del w:id="10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52" w:author="china" w:date="2015-03-24T14:20:00Z"/>
          <w:rFonts w:asciiTheme="minorHAnsi" w:hAnsiTheme="minorHAnsi" w:cs="Times New Roman"/>
          <w:sz w:val="21"/>
          <w:szCs w:val="21"/>
        </w:rPr>
      </w:pPr>
      <w:del w:id="10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CCLOG("aaaaaaaaaaaaaaaaaaaaa");//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执行强化操作</w:delText>
        </w:r>
      </w:del>
    </w:p>
    <w:p w:rsidR="002E2946" w:rsidRPr="00441F61" w:rsidDel="00B72103" w:rsidRDefault="002E2946" w:rsidP="00441F61">
      <w:pPr>
        <w:spacing w:after="0"/>
        <w:rPr>
          <w:del w:id="1054" w:author="china" w:date="2015-03-24T14:20:00Z"/>
          <w:rFonts w:asciiTheme="minorHAnsi" w:hAnsiTheme="minorHAnsi" w:cs="Times New Roman"/>
          <w:sz w:val="21"/>
          <w:szCs w:val="21"/>
        </w:rPr>
      </w:pPr>
      <w:del w:id="10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isSuccessStrength = PlayerManager::getInstance()-&gt;strongerPet(currentBabyPage+1,vecSelect);//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宝宝强化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0,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失败，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满级，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2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钱不够，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成功</w:delText>
        </w:r>
      </w:del>
    </w:p>
    <w:p w:rsidR="002E2946" w:rsidRPr="00441F61" w:rsidDel="00B72103" w:rsidRDefault="002E2946" w:rsidP="00441F61">
      <w:pPr>
        <w:spacing w:after="0"/>
        <w:rPr>
          <w:del w:id="1056" w:author="china" w:date="2015-03-24T14:20:00Z"/>
          <w:rFonts w:asciiTheme="minorHAnsi" w:hAnsiTheme="minorHAnsi" w:cs="Times New Roman"/>
          <w:sz w:val="21"/>
          <w:szCs w:val="21"/>
        </w:rPr>
      </w:pPr>
      <w:del w:id="10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058" w:author="china" w:date="2015-03-24T14:20:00Z"/>
          <w:rFonts w:asciiTheme="minorHAnsi" w:hAnsiTheme="minorHAnsi" w:cs="Times New Roman"/>
          <w:sz w:val="21"/>
          <w:szCs w:val="21"/>
        </w:rPr>
      </w:pPr>
      <w:del w:id="10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(isSuccessStrength)</w:delText>
        </w:r>
      </w:del>
    </w:p>
    <w:p w:rsidR="002E2946" w:rsidRPr="00441F61" w:rsidDel="00B72103" w:rsidRDefault="002E2946" w:rsidP="00441F61">
      <w:pPr>
        <w:spacing w:after="0"/>
        <w:rPr>
          <w:del w:id="1060" w:author="china" w:date="2015-03-24T14:20:00Z"/>
          <w:rFonts w:asciiTheme="minorHAnsi" w:hAnsiTheme="minorHAnsi" w:cs="Times New Roman"/>
          <w:sz w:val="21"/>
          <w:szCs w:val="21"/>
        </w:rPr>
      </w:pPr>
      <w:del w:id="10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62" w:author="china" w:date="2015-03-24T14:20:00Z"/>
          <w:rFonts w:asciiTheme="minorHAnsi" w:hAnsiTheme="minorHAnsi" w:cs="Times New Roman"/>
          <w:sz w:val="21"/>
          <w:szCs w:val="21"/>
        </w:rPr>
      </w:pPr>
      <w:del w:id="10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0:</w:delText>
        </w:r>
      </w:del>
    </w:p>
    <w:p w:rsidR="002E2946" w:rsidRPr="00441F61" w:rsidDel="00B72103" w:rsidRDefault="002E2946" w:rsidP="00441F61">
      <w:pPr>
        <w:spacing w:after="0"/>
        <w:rPr>
          <w:del w:id="1064" w:author="china" w:date="2015-03-24T14:20:00Z"/>
          <w:rFonts w:asciiTheme="minorHAnsi" w:hAnsiTheme="minorHAnsi" w:cs="Times New Roman"/>
          <w:sz w:val="21"/>
          <w:szCs w:val="21"/>
        </w:rPr>
      </w:pPr>
      <w:del w:id="10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CCLOG("strength fail ==========");</w:delText>
        </w:r>
      </w:del>
    </w:p>
    <w:p w:rsidR="002E2946" w:rsidRPr="00441F61" w:rsidDel="00B72103" w:rsidRDefault="002E2946" w:rsidP="00441F61">
      <w:pPr>
        <w:spacing w:after="0"/>
        <w:rPr>
          <w:del w:id="1066" w:author="china" w:date="2015-03-24T14:20:00Z"/>
          <w:rFonts w:asciiTheme="minorHAnsi" w:hAnsiTheme="minorHAnsi" w:cs="Times New Roman"/>
          <w:sz w:val="21"/>
          <w:szCs w:val="21"/>
        </w:rPr>
      </w:pPr>
      <w:del w:id="10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popText(14);</w:delText>
        </w:r>
      </w:del>
    </w:p>
    <w:p w:rsidR="002E2946" w:rsidRPr="00441F61" w:rsidDel="00B72103" w:rsidRDefault="002E2946" w:rsidP="00441F61">
      <w:pPr>
        <w:spacing w:after="0"/>
        <w:rPr>
          <w:del w:id="1068" w:author="china" w:date="2015-03-24T14:20:00Z"/>
          <w:rFonts w:asciiTheme="minorHAnsi" w:hAnsiTheme="minorHAnsi" w:cs="Times New Roman"/>
          <w:sz w:val="21"/>
          <w:szCs w:val="21"/>
        </w:rPr>
      </w:pPr>
      <w:del w:id="10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070" w:author="china" w:date="2015-03-24T14:20:00Z"/>
          <w:rFonts w:asciiTheme="minorHAnsi" w:hAnsiTheme="minorHAnsi" w:cs="Times New Roman"/>
          <w:sz w:val="21"/>
          <w:szCs w:val="21"/>
        </w:rPr>
      </w:pPr>
      <w:del w:id="10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1:</w:delText>
        </w:r>
      </w:del>
    </w:p>
    <w:p w:rsidR="002E2946" w:rsidRPr="00441F61" w:rsidDel="00B72103" w:rsidRDefault="002E2946" w:rsidP="00441F61">
      <w:pPr>
        <w:spacing w:after="0"/>
        <w:rPr>
          <w:del w:id="1072" w:author="china" w:date="2015-03-24T14:20:00Z"/>
          <w:rFonts w:asciiTheme="minorHAnsi" w:hAnsiTheme="minorHAnsi" w:cs="Times New Roman"/>
          <w:sz w:val="21"/>
          <w:szCs w:val="21"/>
        </w:rPr>
      </w:pPr>
      <w:del w:id="10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CCLOG("strength full ==========");</w:delText>
        </w:r>
      </w:del>
    </w:p>
    <w:p w:rsidR="002E2946" w:rsidRPr="00441F61" w:rsidDel="00B72103" w:rsidRDefault="002E2946" w:rsidP="00441F61">
      <w:pPr>
        <w:spacing w:after="0"/>
        <w:rPr>
          <w:del w:id="1074" w:author="china" w:date="2015-03-24T14:20:00Z"/>
          <w:rFonts w:asciiTheme="minorHAnsi" w:hAnsiTheme="minorHAnsi" w:cs="Times New Roman"/>
          <w:sz w:val="21"/>
          <w:szCs w:val="21"/>
        </w:rPr>
      </w:pPr>
      <w:del w:id="10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popText(12);</w:delText>
        </w:r>
      </w:del>
    </w:p>
    <w:p w:rsidR="002E2946" w:rsidRPr="00441F61" w:rsidDel="00B72103" w:rsidRDefault="002E2946" w:rsidP="00441F61">
      <w:pPr>
        <w:spacing w:after="0"/>
        <w:rPr>
          <w:del w:id="1076" w:author="china" w:date="2015-03-24T14:20:00Z"/>
          <w:rFonts w:asciiTheme="minorHAnsi" w:hAnsiTheme="minorHAnsi" w:cs="Times New Roman"/>
          <w:sz w:val="21"/>
          <w:szCs w:val="21"/>
        </w:rPr>
      </w:pPr>
      <w:del w:id="10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078" w:author="china" w:date="2015-03-24T14:20:00Z"/>
          <w:rFonts w:asciiTheme="minorHAnsi" w:hAnsiTheme="minorHAnsi" w:cs="Times New Roman"/>
          <w:sz w:val="21"/>
          <w:szCs w:val="21"/>
        </w:rPr>
      </w:pPr>
      <w:del w:id="10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2:</w:delText>
        </w:r>
      </w:del>
    </w:p>
    <w:p w:rsidR="002E2946" w:rsidRPr="00441F61" w:rsidDel="00B72103" w:rsidRDefault="002E2946" w:rsidP="00441F61">
      <w:pPr>
        <w:spacing w:after="0"/>
        <w:rPr>
          <w:del w:id="1080" w:author="china" w:date="2015-03-24T14:20:00Z"/>
          <w:rFonts w:asciiTheme="minorHAnsi" w:hAnsiTheme="minorHAnsi" w:cs="Times New Roman"/>
          <w:sz w:val="21"/>
          <w:szCs w:val="21"/>
        </w:rPr>
      </w:pPr>
      <w:del w:id="10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CCLOG("strength money ");</w:delText>
        </w:r>
      </w:del>
    </w:p>
    <w:p w:rsidR="002E2946" w:rsidRPr="00441F61" w:rsidDel="00B72103" w:rsidRDefault="002E2946" w:rsidP="00441F61">
      <w:pPr>
        <w:spacing w:after="0"/>
        <w:rPr>
          <w:del w:id="1082" w:author="china" w:date="2015-03-24T14:20:00Z"/>
          <w:rFonts w:asciiTheme="minorHAnsi" w:hAnsiTheme="minorHAnsi" w:cs="Times New Roman"/>
          <w:sz w:val="21"/>
          <w:szCs w:val="21"/>
        </w:rPr>
      </w:pPr>
      <w:del w:id="10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popText(11);</w:delText>
        </w:r>
      </w:del>
    </w:p>
    <w:p w:rsidR="002E2946" w:rsidRPr="00441F61" w:rsidDel="00B72103" w:rsidRDefault="002E2946" w:rsidP="00441F61">
      <w:pPr>
        <w:spacing w:after="0"/>
        <w:rPr>
          <w:del w:id="1084" w:author="china" w:date="2015-03-24T14:20:00Z"/>
          <w:rFonts w:asciiTheme="minorHAnsi" w:hAnsiTheme="minorHAnsi" w:cs="Times New Roman"/>
          <w:sz w:val="21"/>
          <w:szCs w:val="21"/>
        </w:rPr>
      </w:pPr>
      <w:del w:id="10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086" w:author="china" w:date="2015-03-24T14:20:00Z"/>
          <w:rFonts w:asciiTheme="minorHAnsi" w:hAnsiTheme="minorHAnsi" w:cs="Times New Roman"/>
          <w:sz w:val="21"/>
          <w:szCs w:val="21"/>
        </w:rPr>
      </w:pPr>
      <w:del w:id="10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3:</w:delText>
        </w:r>
      </w:del>
    </w:p>
    <w:p w:rsidR="002E2946" w:rsidRPr="00441F61" w:rsidDel="00B72103" w:rsidRDefault="002E2946" w:rsidP="00441F61">
      <w:pPr>
        <w:spacing w:after="0"/>
        <w:rPr>
          <w:del w:id="1088" w:author="china" w:date="2015-03-24T14:20:00Z"/>
          <w:rFonts w:asciiTheme="minorHAnsi" w:hAnsiTheme="minorHAnsi" w:cs="Times New Roman"/>
          <w:sz w:val="21"/>
          <w:szCs w:val="21"/>
        </w:rPr>
      </w:pPr>
      <w:del w:id="10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090" w:author="china" w:date="2015-03-24T14:20:00Z"/>
          <w:rFonts w:asciiTheme="minorHAnsi" w:hAnsiTheme="minorHAnsi" w:cs="Times New Roman"/>
          <w:sz w:val="21"/>
          <w:szCs w:val="21"/>
        </w:rPr>
      </w:pPr>
      <w:del w:id="10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popText(15);</w:delText>
        </w:r>
      </w:del>
    </w:p>
    <w:p w:rsidR="002E2946" w:rsidRPr="00441F61" w:rsidDel="00B72103" w:rsidRDefault="002E2946" w:rsidP="00441F61">
      <w:pPr>
        <w:spacing w:after="0"/>
        <w:rPr>
          <w:del w:id="1092" w:author="china" w:date="2015-03-24T14:20:00Z"/>
          <w:rFonts w:asciiTheme="minorHAnsi" w:hAnsiTheme="minorHAnsi" w:cs="Times New Roman"/>
          <w:sz w:val="21"/>
          <w:szCs w:val="21"/>
        </w:rPr>
      </w:pPr>
      <w:del w:id="10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CCLOG("strength success   ===");</w:delText>
        </w:r>
      </w:del>
    </w:p>
    <w:p w:rsidR="002E2946" w:rsidRPr="00441F61" w:rsidDel="00B72103" w:rsidRDefault="002E2946" w:rsidP="00441F61">
      <w:pPr>
        <w:spacing w:after="0"/>
        <w:rPr>
          <w:del w:id="1094" w:author="china" w:date="2015-03-24T14:20:00Z"/>
          <w:rFonts w:asciiTheme="minorHAnsi" w:hAnsiTheme="minorHAnsi" w:cs="Times New Roman"/>
          <w:sz w:val="21"/>
          <w:szCs w:val="21"/>
        </w:rPr>
      </w:pPr>
      <w:del w:id="10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freshStrengthConfirm();</w:delText>
        </w:r>
      </w:del>
    </w:p>
    <w:p w:rsidR="002E2946" w:rsidRPr="00441F61" w:rsidDel="00B72103" w:rsidRDefault="002E2946" w:rsidP="00441F61">
      <w:pPr>
        <w:spacing w:after="0"/>
        <w:rPr>
          <w:del w:id="1096" w:author="china" w:date="2015-03-24T14:20:00Z"/>
          <w:rFonts w:asciiTheme="minorHAnsi" w:hAnsiTheme="minorHAnsi" w:cs="Times New Roman"/>
          <w:sz w:val="21"/>
          <w:szCs w:val="21"/>
        </w:rPr>
      </w:pPr>
      <w:del w:id="10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PlayerDB::getInstance()-&gt;savePrinted();</w:delText>
        </w:r>
      </w:del>
    </w:p>
    <w:p w:rsidR="002E2946" w:rsidRPr="00441F61" w:rsidDel="00B72103" w:rsidRDefault="002E2946" w:rsidP="00441F61">
      <w:pPr>
        <w:spacing w:after="0"/>
        <w:rPr>
          <w:del w:id="1098" w:author="china" w:date="2015-03-24T14:20:00Z"/>
          <w:rFonts w:asciiTheme="minorHAnsi" w:hAnsiTheme="minorHAnsi" w:cs="Times New Roman"/>
          <w:sz w:val="21"/>
          <w:szCs w:val="21"/>
        </w:rPr>
      </w:pPr>
      <w:del w:id="10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delPrinted();</w:delText>
        </w:r>
      </w:del>
    </w:p>
    <w:p w:rsidR="002E2946" w:rsidRPr="00441F61" w:rsidDel="00B72103" w:rsidRDefault="002E2946" w:rsidP="00441F61">
      <w:pPr>
        <w:spacing w:after="0"/>
        <w:rPr>
          <w:del w:id="1100" w:author="china" w:date="2015-03-24T14:20:00Z"/>
          <w:rFonts w:asciiTheme="minorHAnsi" w:hAnsiTheme="minorHAnsi" w:cs="Times New Roman"/>
          <w:sz w:val="21"/>
          <w:szCs w:val="21"/>
        </w:rPr>
      </w:pPr>
      <w:del w:id="11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02" w:author="china" w:date="2015-03-24T14:20:00Z"/>
          <w:rFonts w:asciiTheme="minorHAnsi" w:hAnsiTheme="minorHAnsi" w:cs="Times New Roman"/>
          <w:sz w:val="21"/>
          <w:szCs w:val="21"/>
        </w:rPr>
      </w:pPr>
      <w:del w:id="11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104" w:author="china" w:date="2015-03-24T14:20:00Z"/>
          <w:rFonts w:asciiTheme="minorHAnsi" w:hAnsiTheme="minorHAnsi" w:cs="Times New Roman"/>
          <w:sz w:val="21"/>
          <w:szCs w:val="21"/>
        </w:rPr>
      </w:pPr>
      <w:del w:id="11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default:</w:delText>
        </w:r>
      </w:del>
    </w:p>
    <w:p w:rsidR="002E2946" w:rsidRPr="00441F61" w:rsidDel="00B72103" w:rsidRDefault="002E2946" w:rsidP="00441F61">
      <w:pPr>
        <w:spacing w:after="0"/>
        <w:rPr>
          <w:del w:id="1106" w:author="china" w:date="2015-03-24T14:20:00Z"/>
          <w:rFonts w:asciiTheme="minorHAnsi" w:hAnsiTheme="minorHAnsi" w:cs="Times New Roman"/>
          <w:sz w:val="21"/>
          <w:szCs w:val="21"/>
        </w:rPr>
      </w:pPr>
      <w:del w:id="11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108" w:author="china" w:date="2015-03-24T14:20:00Z"/>
          <w:rFonts w:asciiTheme="minorHAnsi" w:hAnsiTheme="minorHAnsi" w:cs="Times New Roman"/>
          <w:sz w:val="21"/>
          <w:szCs w:val="21"/>
        </w:rPr>
      </w:pPr>
      <w:del w:id="11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10" w:author="china" w:date="2015-03-24T14:20:00Z"/>
          <w:rFonts w:asciiTheme="minorHAnsi" w:hAnsiTheme="minorHAnsi" w:cs="Times New Roman"/>
          <w:sz w:val="21"/>
          <w:szCs w:val="21"/>
        </w:rPr>
      </w:pPr>
      <w:del w:id="11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12" w:author="china" w:date="2015-03-24T14:20:00Z"/>
          <w:rFonts w:asciiTheme="minorHAnsi" w:hAnsiTheme="minorHAnsi" w:cs="Times New Roman"/>
          <w:sz w:val="21"/>
          <w:szCs w:val="21"/>
        </w:rPr>
      </w:pPr>
      <w:del w:id="11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1114" w:author="china" w:date="2015-03-24T14:20:00Z"/>
          <w:rFonts w:asciiTheme="minorHAnsi" w:hAnsiTheme="minorHAnsi" w:cs="Times New Roman"/>
          <w:sz w:val="21"/>
          <w:szCs w:val="21"/>
        </w:rPr>
      </w:pPr>
      <w:del w:id="11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16" w:author="china" w:date="2015-03-24T14:20:00Z"/>
          <w:rFonts w:asciiTheme="minorHAnsi" w:hAnsiTheme="minorHAnsi" w:cs="Times New Roman"/>
          <w:sz w:val="21"/>
          <w:szCs w:val="21"/>
        </w:rPr>
      </w:pPr>
      <w:del w:id="11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CCLOG("YYYYYYYY");//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不执行任何操作</w:delText>
        </w:r>
      </w:del>
    </w:p>
    <w:p w:rsidR="002E2946" w:rsidRPr="00441F61" w:rsidDel="00B72103" w:rsidRDefault="002E2946" w:rsidP="00441F61">
      <w:pPr>
        <w:spacing w:after="0"/>
        <w:rPr>
          <w:del w:id="1118" w:author="china" w:date="2015-03-24T14:20:00Z"/>
          <w:rFonts w:asciiTheme="minorHAnsi" w:hAnsiTheme="minorHAnsi" w:cs="Times New Roman"/>
          <w:sz w:val="21"/>
          <w:szCs w:val="21"/>
        </w:rPr>
      </w:pPr>
      <w:del w:id="11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popText(11);</w:delText>
        </w:r>
      </w:del>
    </w:p>
    <w:p w:rsidR="002E2946" w:rsidRPr="00441F61" w:rsidDel="00B72103" w:rsidRDefault="002E2946" w:rsidP="00441F61">
      <w:pPr>
        <w:spacing w:after="0"/>
        <w:rPr>
          <w:del w:id="1120" w:author="china" w:date="2015-03-24T14:20:00Z"/>
          <w:rFonts w:asciiTheme="minorHAnsi" w:hAnsiTheme="minorHAnsi" w:cs="Times New Roman"/>
          <w:sz w:val="21"/>
          <w:szCs w:val="21"/>
        </w:rPr>
      </w:pPr>
      <w:del w:id="11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22" w:author="china" w:date="2015-03-24T14:20:00Z"/>
          <w:rFonts w:asciiTheme="minorHAnsi" w:hAnsiTheme="minorHAnsi" w:cs="Times New Roman"/>
          <w:sz w:val="21"/>
          <w:szCs w:val="21"/>
        </w:rPr>
      </w:pPr>
      <w:del w:id="11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24" w:author="china" w:date="2015-03-24T14:20:00Z"/>
          <w:rFonts w:asciiTheme="minorHAnsi" w:hAnsiTheme="minorHAnsi" w:cs="Times New Roman"/>
          <w:sz w:val="21"/>
          <w:szCs w:val="21"/>
        </w:rPr>
      </w:pPr>
      <w:del w:id="11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126" w:author="china" w:date="2015-03-24T14:20:00Z"/>
          <w:rFonts w:asciiTheme="minorHAnsi" w:hAnsiTheme="minorHAnsi" w:cs="Times New Roman"/>
          <w:sz w:val="21"/>
          <w:szCs w:val="21"/>
        </w:rPr>
      </w:pPr>
      <w:del w:id="11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2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29" w:author="china" w:date="2015-03-24T14:20:00Z"/>
          <w:rFonts w:asciiTheme="minorHAnsi" w:hAnsiTheme="minorHAnsi" w:cs="Times New Roman"/>
          <w:sz w:val="21"/>
          <w:szCs w:val="21"/>
        </w:rPr>
      </w:pPr>
      <w:del w:id="11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31" w:author="china" w:date="2015-03-24T14:20:00Z"/>
          <w:rFonts w:asciiTheme="minorHAnsi" w:hAnsiTheme="minorHAnsi" w:cs="Times New Roman"/>
          <w:sz w:val="21"/>
          <w:szCs w:val="21"/>
        </w:rPr>
      </w:pPr>
      <w:del w:id="11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BabyLayer::popText(int detail)</w:delText>
        </w:r>
      </w:del>
    </w:p>
    <w:p w:rsidR="002E2946" w:rsidRPr="00441F61" w:rsidDel="00B72103" w:rsidRDefault="002E2946" w:rsidP="00441F61">
      <w:pPr>
        <w:spacing w:after="0"/>
        <w:rPr>
          <w:del w:id="1133" w:author="china" w:date="2015-03-24T14:20:00Z"/>
          <w:rFonts w:asciiTheme="minorHAnsi" w:hAnsiTheme="minorHAnsi" w:cs="Times New Roman"/>
          <w:sz w:val="21"/>
          <w:szCs w:val="21"/>
        </w:rPr>
      </w:pPr>
      <w:del w:id="11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35" w:author="china" w:date="2015-03-24T14:20:00Z"/>
          <w:rFonts w:asciiTheme="minorHAnsi" w:hAnsiTheme="minorHAnsi" w:cs="Times New Roman"/>
          <w:sz w:val="21"/>
          <w:szCs w:val="21"/>
        </w:rPr>
      </w:pPr>
      <w:del w:id="11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popText = Text::create("No Event", "fonts/MIni.ttf",50);</w:delText>
        </w:r>
      </w:del>
    </w:p>
    <w:p w:rsidR="002E2946" w:rsidRPr="00441F61" w:rsidDel="00B72103" w:rsidRDefault="002E2946" w:rsidP="00441F61">
      <w:pPr>
        <w:spacing w:after="0"/>
        <w:rPr>
          <w:del w:id="113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38" w:author="china" w:date="2015-03-24T14:20:00Z"/>
          <w:rFonts w:asciiTheme="minorHAnsi" w:hAnsiTheme="minorHAnsi" w:cs="Times New Roman"/>
          <w:sz w:val="21"/>
          <w:szCs w:val="21"/>
        </w:rPr>
      </w:pPr>
      <w:del w:id="11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String_propertyCfg *str = (String_propertyCfg*)dbManager::stringTable.get(detail);</w:delText>
        </w:r>
      </w:del>
    </w:p>
    <w:p w:rsidR="002E2946" w:rsidRPr="00441F61" w:rsidDel="00B72103" w:rsidRDefault="002E2946" w:rsidP="00441F61">
      <w:pPr>
        <w:spacing w:after="0"/>
        <w:rPr>
          <w:del w:id="1140" w:author="china" w:date="2015-03-24T14:20:00Z"/>
          <w:rFonts w:asciiTheme="minorHAnsi" w:hAnsiTheme="minorHAnsi" w:cs="Times New Roman"/>
          <w:sz w:val="21"/>
          <w:szCs w:val="21"/>
        </w:rPr>
      </w:pPr>
      <w:del w:id="11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(!str)</w:delText>
        </w:r>
      </w:del>
    </w:p>
    <w:p w:rsidR="002E2946" w:rsidRPr="00441F61" w:rsidDel="00B72103" w:rsidRDefault="002E2946" w:rsidP="00441F61">
      <w:pPr>
        <w:spacing w:after="0"/>
        <w:rPr>
          <w:del w:id="1142" w:author="china" w:date="2015-03-24T14:20:00Z"/>
          <w:rFonts w:asciiTheme="minorHAnsi" w:hAnsiTheme="minorHAnsi" w:cs="Times New Roman"/>
          <w:sz w:val="21"/>
          <w:szCs w:val="21"/>
        </w:rPr>
      </w:pPr>
      <w:del w:id="1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CCLOG("read file error preferentiallayer");</w:delText>
        </w:r>
      </w:del>
    </w:p>
    <w:p w:rsidR="002E2946" w:rsidRPr="00441F61" w:rsidDel="00B72103" w:rsidRDefault="002E2946" w:rsidP="00441F61">
      <w:pPr>
        <w:spacing w:after="0"/>
        <w:rPr>
          <w:del w:id="1144" w:author="china" w:date="2015-03-24T14:20:00Z"/>
          <w:rFonts w:asciiTheme="minorHAnsi" w:hAnsiTheme="minorHAnsi" w:cs="Times New Roman"/>
          <w:sz w:val="21"/>
          <w:szCs w:val="21"/>
        </w:rPr>
      </w:pPr>
      <w:del w:id="1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popText-&gt;setString(str-&gt;value);</w:delText>
        </w:r>
      </w:del>
    </w:p>
    <w:p w:rsidR="002E2946" w:rsidRPr="00441F61" w:rsidDel="00B72103" w:rsidRDefault="002E2946" w:rsidP="00441F61">
      <w:pPr>
        <w:spacing w:after="0"/>
        <w:rPr>
          <w:del w:id="114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47" w:author="china" w:date="2015-03-24T14:20:00Z"/>
          <w:rFonts w:asciiTheme="minorHAnsi" w:hAnsiTheme="minorHAnsi" w:cs="Times New Roman"/>
          <w:sz w:val="21"/>
          <w:szCs w:val="21"/>
        </w:rPr>
      </w:pPr>
      <w:del w:id="11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this-&gt;addChild(popText,1,500);</w:delText>
        </w:r>
      </w:del>
    </w:p>
    <w:p w:rsidR="002E2946" w:rsidRPr="00441F61" w:rsidDel="00B72103" w:rsidRDefault="002E2946" w:rsidP="00441F61">
      <w:pPr>
        <w:spacing w:after="0"/>
        <w:rPr>
          <w:del w:id="1149" w:author="china" w:date="2015-03-24T14:20:00Z"/>
          <w:rFonts w:asciiTheme="minorHAnsi" w:hAnsiTheme="minorHAnsi" w:cs="Times New Roman"/>
          <w:sz w:val="21"/>
          <w:szCs w:val="21"/>
        </w:rPr>
      </w:pPr>
      <w:del w:id="11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popText-&gt;setPosition(Vec2(Director::getInstance()-&gt;getWinSize().width/2, Director::getInstance()-&gt;getWinSize().height/2));</w:delText>
        </w:r>
      </w:del>
    </w:p>
    <w:p w:rsidR="002E2946" w:rsidRPr="00441F61" w:rsidDel="00B72103" w:rsidRDefault="002E2946" w:rsidP="00441F61">
      <w:pPr>
        <w:spacing w:after="0"/>
        <w:rPr>
          <w:del w:id="1151" w:author="china" w:date="2015-03-24T14:20:00Z"/>
          <w:rFonts w:asciiTheme="minorHAnsi" w:hAnsiTheme="minorHAnsi" w:cs="Times New Roman"/>
          <w:sz w:val="21"/>
          <w:szCs w:val="21"/>
        </w:rPr>
      </w:pPr>
      <w:del w:id="11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popText-&gt;runAction(Sequence::create(  MoveBy::create(3, Vec2(0, 300)),RemoveSelf::create(),nullptr));</w:delText>
        </w:r>
      </w:del>
    </w:p>
    <w:p w:rsidR="002E2946" w:rsidRPr="00441F61" w:rsidDel="00B72103" w:rsidRDefault="002E2946" w:rsidP="00441F61">
      <w:pPr>
        <w:spacing w:after="0"/>
        <w:rPr>
          <w:del w:id="1153" w:author="china" w:date="2015-03-24T14:20:00Z"/>
          <w:rFonts w:asciiTheme="minorHAnsi" w:hAnsiTheme="minorHAnsi" w:cs="Times New Roman"/>
          <w:sz w:val="21"/>
          <w:szCs w:val="21"/>
        </w:rPr>
      </w:pPr>
      <w:del w:id="11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5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56" w:author="china" w:date="2015-03-24T14:20:00Z"/>
          <w:rFonts w:asciiTheme="minorHAnsi" w:hAnsiTheme="minorHAnsi" w:cs="Times New Roman"/>
          <w:sz w:val="21"/>
          <w:szCs w:val="21"/>
        </w:rPr>
      </w:pPr>
      <w:del w:id="11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BabyLayer::confirmEvolve(Ref* sender,Widget::TouchEventType event)</w:delText>
        </w:r>
      </w:del>
    </w:p>
    <w:p w:rsidR="002E2946" w:rsidRPr="00441F61" w:rsidDel="00B72103" w:rsidRDefault="002E2946" w:rsidP="00441F61">
      <w:pPr>
        <w:spacing w:after="0"/>
        <w:rPr>
          <w:del w:id="1158" w:author="china" w:date="2015-03-24T14:20:00Z"/>
          <w:rFonts w:asciiTheme="minorHAnsi" w:hAnsiTheme="minorHAnsi" w:cs="Times New Roman"/>
          <w:sz w:val="21"/>
          <w:szCs w:val="21"/>
        </w:rPr>
      </w:pPr>
      <w:del w:id="11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60" w:author="china" w:date="2015-03-24T14:20:00Z"/>
          <w:rFonts w:asciiTheme="minorHAnsi" w:hAnsiTheme="minorHAnsi" w:cs="Times New Roman"/>
          <w:sz w:val="21"/>
          <w:szCs w:val="21"/>
        </w:rPr>
      </w:pPr>
      <w:del w:id="11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2E2946" w:rsidRPr="00441F61" w:rsidDel="00B72103" w:rsidRDefault="002E2946" w:rsidP="00441F61">
      <w:pPr>
        <w:spacing w:after="0"/>
        <w:rPr>
          <w:del w:id="1162" w:author="china" w:date="2015-03-24T14:20:00Z"/>
          <w:rFonts w:asciiTheme="minorHAnsi" w:hAnsiTheme="minorHAnsi" w:cs="Times New Roman"/>
          <w:sz w:val="21"/>
          <w:szCs w:val="21"/>
        </w:rPr>
      </w:pPr>
      <w:del w:id="11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64" w:author="china" w:date="2015-03-24T14:20:00Z"/>
          <w:rFonts w:asciiTheme="minorHAnsi" w:hAnsiTheme="minorHAnsi" w:cs="Times New Roman"/>
          <w:sz w:val="21"/>
          <w:szCs w:val="21"/>
        </w:rPr>
      </w:pPr>
      <w:del w:id="11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2E2946" w:rsidRPr="00441F61" w:rsidDel="00B72103" w:rsidRDefault="002E2946" w:rsidP="00441F61">
      <w:pPr>
        <w:spacing w:after="0"/>
        <w:rPr>
          <w:del w:id="1166" w:author="china" w:date="2015-03-24T14:20:00Z"/>
          <w:rFonts w:asciiTheme="minorHAnsi" w:hAnsiTheme="minorHAnsi" w:cs="Times New Roman"/>
          <w:sz w:val="21"/>
          <w:szCs w:val="21"/>
        </w:rPr>
      </w:pPr>
      <w:del w:id="11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68" w:author="china" w:date="2015-03-24T14:20:00Z"/>
          <w:rFonts w:asciiTheme="minorHAnsi" w:hAnsiTheme="minorHAnsi" w:cs="Times New Roman"/>
          <w:sz w:val="21"/>
          <w:szCs w:val="21"/>
        </w:rPr>
      </w:pPr>
      <w:del w:id="11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grad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1170" w:author="china" w:date="2015-03-24T14:20:00Z"/>
          <w:rFonts w:asciiTheme="minorHAnsi" w:hAnsiTheme="minorHAnsi" w:cs="Times New Roman"/>
          <w:sz w:val="21"/>
          <w:szCs w:val="21"/>
        </w:rPr>
      </w:pPr>
      <w:del w:id="11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needCoin = dbManager::getInstance()-&gt;getPetGradeUpNeedCoin(currentBabyPage+1, grad+1);</w:delText>
        </w:r>
      </w:del>
    </w:p>
    <w:p w:rsidR="002E2946" w:rsidRPr="00441F61" w:rsidDel="00B72103" w:rsidRDefault="002E2946" w:rsidP="00441F61">
      <w:pPr>
        <w:spacing w:after="0"/>
        <w:rPr>
          <w:del w:id="1172" w:author="china" w:date="2015-03-24T14:20:00Z"/>
          <w:rFonts w:asciiTheme="minorHAnsi" w:hAnsiTheme="minorHAnsi" w:cs="Times New Roman"/>
          <w:sz w:val="21"/>
          <w:szCs w:val="21"/>
        </w:rPr>
      </w:pPr>
      <w:del w:id="11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(needCoin&gt;PlayerManager::getInstance()-&gt;m_playerData.money)</w:delText>
        </w:r>
      </w:del>
    </w:p>
    <w:p w:rsidR="002E2946" w:rsidRPr="00441F61" w:rsidDel="00B72103" w:rsidRDefault="002E2946" w:rsidP="00441F61">
      <w:pPr>
        <w:spacing w:after="0"/>
        <w:rPr>
          <w:del w:id="1174" w:author="china" w:date="2015-03-24T14:20:00Z"/>
          <w:rFonts w:asciiTheme="minorHAnsi" w:hAnsiTheme="minorHAnsi" w:cs="Times New Roman"/>
          <w:sz w:val="21"/>
          <w:szCs w:val="21"/>
        </w:rPr>
      </w:pPr>
      <w:del w:id="11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76" w:author="china" w:date="2015-03-24T14:20:00Z"/>
          <w:rFonts w:asciiTheme="minorHAnsi" w:hAnsiTheme="minorHAnsi" w:cs="Times New Roman"/>
          <w:sz w:val="21"/>
          <w:szCs w:val="21"/>
        </w:rPr>
      </w:pPr>
      <w:del w:id="11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金币不足</w:delText>
        </w:r>
      </w:del>
    </w:p>
    <w:p w:rsidR="002E2946" w:rsidRPr="00441F61" w:rsidDel="00B72103" w:rsidRDefault="002E2946" w:rsidP="00441F61">
      <w:pPr>
        <w:spacing w:after="0"/>
        <w:rPr>
          <w:del w:id="1178" w:author="china" w:date="2015-03-24T14:20:00Z"/>
          <w:rFonts w:asciiTheme="minorHAnsi" w:hAnsiTheme="minorHAnsi" w:cs="Times New Roman"/>
          <w:sz w:val="21"/>
          <w:szCs w:val="21"/>
        </w:rPr>
      </w:pPr>
      <w:del w:id="11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CCLOG("not enough money");</w:delText>
        </w:r>
      </w:del>
    </w:p>
    <w:p w:rsidR="002E2946" w:rsidRPr="00441F61" w:rsidDel="00B72103" w:rsidRDefault="002E2946" w:rsidP="00441F61">
      <w:pPr>
        <w:spacing w:after="0"/>
        <w:rPr>
          <w:del w:id="1180" w:author="china" w:date="2015-03-24T14:20:00Z"/>
          <w:rFonts w:asciiTheme="minorHAnsi" w:hAnsiTheme="minorHAnsi" w:cs="Times New Roman"/>
          <w:sz w:val="21"/>
          <w:szCs w:val="21"/>
        </w:rPr>
      </w:pPr>
      <w:del w:id="11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182" w:author="china" w:date="2015-03-24T14:20:00Z"/>
          <w:rFonts w:asciiTheme="minorHAnsi" w:hAnsiTheme="minorHAnsi" w:cs="Times New Roman"/>
          <w:sz w:val="21"/>
          <w:szCs w:val="21"/>
        </w:rPr>
      </w:pPr>
      <w:del w:id="11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18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85" w:author="china" w:date="2015-03-24T14:20:00Z"/>
          <w:rFonts w:asciiTheme="minorHAnsi" w:hAnsiTheme="minorHAnsi" w:cs="Times New Roman"/>
          <w:sz w:val="21"/>
          <w:szCs w:val="21"/>
        </w:rPr>
      </w:pPr>
      <w:del w:id="11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strengthPetGrade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1187" w:author="china" w:date="2015-03-24T14:20:00Z"/>
          <w:rFonts w:asciiTheme="minorHAnsi" w:hAnsiTheme="minorHAnsi" w:cs="Times New Roman"/>
          <w:sz w:val="21"/>
          <w:szCs w:val="21"/>
        </w:rPr>
      </w:pPr>
      <w:del w:id="11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strengthPetLv =PlayerManager::getInstance()-&gt;m_playerData.m_vPets[currentBabyPage][2];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118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190" w:author="china" w:date="2015-03-24T14:20:00Z"/>
          <w:rFonts w:asciiTheme="minorHAnsi" w:hAnsiTheme="minorHAnsi" w:cs="Times New Roman"/>
          <w:sz w:val="21"/>
          <w:szCs w:val="21"/>
        </w:rPr>
      </w:pPr>
      <w:del w:id="11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needExp = 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1192" w:author="china" w:date="2015-03-24T14:20:00Z"/>
          <w:rFonts w:asciiTheme="minorHAnsi" w:hAnsiTheme="minorHAnsi" w:cs="Times New Roman"/>
          <w:sz w:val="21"/>
          <w:szCs w:val="21"/>
        </w:rPr>
      </w:pPr>
      <w:del w:id="11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(needExp == -1)</w:delText>
        </w:r>
      </w:del>
    </w:p>
    <w:p w:rsidR="002E2946" w:rsidRPr="00441F61" w:rsidDel="00B72103" w:rsidRDefault="002E2946" w:rsidP="00441F61">
      <w:pPr>
        <w:spacing w:after="0"/>
        <w:rPr>
          <w:del w:id="1194" w:author="china" w:date="2015-03-24T14:20:00Z"/>
          <w:rFonts w:asciiTheme="minorHAnsi" w:hAnsiTheme="minorHAnsi" w:cs="Times New Roman"/>
          <w:sz w:val="21"/>
          <w:szCs w:val="21"/>
        </w:rPr>
      </w:pPr>
      <w:del w:id="11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196" w:author="china" w:date="2015-03-24T14:20:00Z"/>
          <w:rFonts w:asciiTheme="minorHAnsi" w:hAnsiTheme="minorHAnsi" w:cs="Times New Roman"/>
          <w:sz w:val="21"/>
          <w:szCs w:val="21"/>
        </w:rPr>
      </w:pPr>
      <w:del w:id="11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needExp = dbManager::getInstance()-&gt;getPetLevelUpNeedExp(currentBabyPage+1,strengthPetGrade,strengthPetLv-1);</w:delText>
        </w:r>
      </w:del>
    </w:p>
    <w:p w:rsidR="002E2946" w:rsidRPr="00441F61" w:rsidDel="00B72103" w:rsidRDefault="002E2946" w:rsidP="00441F61">
      <w:pPr>
        <w:spacing w:after="0"/>
        <w:rPr>
          <w:del w:id="1198" w:author="china" w:date="2015-03-24T14:20:00Z"/>
          <w:rFonts w:asciiTheme="minorHAnsi" w:hAnsiTheme="minorHAnsi" w:cs="Times New Roman"/>
          <w:sz w:val="21"/>
          <w:szCs w:val="21"/>
        </w:rPr>
      </w:pPr>
      <w:del w:id="11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0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01" w:author="china" w:date="2015-03-24T14:20:00Z"/>
          <w:rFonts w:asciiTheme="minorHAnsi" w:hAnsiTheme="minorHAnsi" w:cs="Times New Roman"/>
          <w:sz w:val="21"/>
          <w:szCs w:val="21"/>
        </w:rPr>
      </w:pPr>
      <w:del w:id="12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nowExp = PlayerManager::getInstance()-&gt;m_playerData.m_vPets[currentBabyPage][3];</w:delText>
        </w:r>
      </w:del>
    </w:p>
    <w:p w:rsidR="002E2946" w:rsidRPr="00441F61" w:rsidDel="00B72103" w:rsidRDefault="002E2946" w:rsidP="00441F61">
      <w:pPr>
        <w:spacing w:after="0"/>
        <w:rPr>
          <w:del w:id="1203" w:author="china" w:date="2015-03-24T14:20:00Z"/>
          <w:rFonts w:asciiTheme="minorHAnsi" w:hAnsiTheme="minorHAnsi" w:cs="Times New Roman"/>
          <w:sz w:val="21"/>
          <w:szCs w:val="21"/>
        </w:rPr>
      </w:pPr>
      <w:del w:id="12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(nowExp&lt;needExp)</w:delText>
        </w:r>
      </w:del>
    </w:p>
    <w:p w:rsidR="002E2946" w:rsidRPr="00441F61" w:rsidDel="00B72103" w:rsidRDefault="002E2946" w:rsidP="00441F61">
      <w:pPr>
        <w:spacing w:after="0"/>
        <w:rPr>
          <w:del w:id="1205" w:author="china" w:date="2015-03-24T14:20:00Z"/>
          <w:rFonts w:asciiTheme="minorHAnsi" w:hAnsiTheme="minorHAnsi" w:cs="Times New Roman"/>
          <w:sz w:val="21"/>
          <w:szCs w:val="21"/>
        </w:rPr>
      </w:pPr>
      <w:del w:id="12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07" w:author="china" w:date="2015-03-24T14:20:00Z"/>
          <w:rFonts w:asciiTheme="minorHAnsi" w:hAnsiTheme="minorHAnsi" w:cs="Times New Roman"/>
          <w:sz w:val="21"/>
          <w:szCs w:val="21"/>
        </w:rPr>
      </w:pPr>
      <w:del w:id="12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如果强化没有满级则推出</w:delText>
        </w:r>
      </w:del>
    </w:p>
    <w:p w:rsidR="002E2946" w:rsidRPr="00441F61" w:rsidDel="00B72103" w:rsidRDefault="002E2946" w:rsidP="00441F61">
      <w:pPr>
        <w:spacing w:after="0"/>
        <w:rPr>
          <w:del w:id="1209" w:author="china" w:date="2015-03-24T14:20:00Z"/>
          <w:rFonts w:asciiTheme="minorHAnsi" w:hAnsiTheme="minorHAnsi" w:cs="Times New Roman"/>
          <w:sz w:val="21"/>
          <w:szCs w:val="21"/>
        </w:rPr>
      </w:pPr>
      <w:del w:id="12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1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12" w:author="china" w:date="2015-03-24T14:20:00Z"/>
          <w:rFonts w:asciiTheme="minorHAnsi" w:hAnsiTheme="minorHAnsi" w:cs="Times New Roman"/>
          <w:sz w:val="21"/>
          <w:szCs w:val="21"/>
        </w:rPr>
      </w:pPr>
      <w:del w:id="12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//PlayerManager::getInstance()-&gt;loadm_vbabyAdvance(PlayerManager::getInstance()-&gt;m_playerData.m_vPets[currentBabyPage][0]);</w:delText>
        </w:r>
      </w:del>
    </w:p>
    <w:p w:rsidR="002E2946" w:rsidRPr="00441F61" w:rsidDel="00B72103" w:rsidRDefault="002E2946" w:rsidP="00441F61">
      <w:pPr>
        <w:spacing w:after="0"/>
        <w:rPr>
          <w:del w:id="1214" w:author="china" w:date="2015-03-24T14:20:00Z"/>
          <w:rFonts w:asciiTheme="minorHAnsi" w:hAnsiTheme="minorHAnsi" w:cs="Times New Roman"/>
          <w:sz w:val="21"/>
          <w:szCs w:val="21"/>
        </w:rPr>
      </w:pPr>
      <w:del w:id="12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PlayerManager::getInstance()-&gt;loadm_vbabyAdvance(getPetGradeTableID(currentBabyPage+1,grad+1));</w:delText>
        </w:r>
      </w:del>
    </w:p>
    <w:p w:rsidR="002E2946" w:rsidRPr="00441F61" w:rsidDel="00B72103" w:rsidRDefault="002E2946" w:rsidP="00441F61">
      <w:pPr>
        <w:spacing w:after="0"/>
        <w:rPr>
          <w:del w:id="1216" w:author="china" w:date="2015-03-24T14:20:00Z"/>
          <w:rFonts w:asciiTheme="minorHAnsi" w:hAnsiTheme="minorHAnsi" w:cs="Times New Roman"/>
          <w:sz w:val="21"/>
          <w:szCs w:val="21"/>
        </w:rPr>
      </w:pPr>
      <w:del w:id="12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vector&lt;int&gt; tempVec;</w:delText>
        </w:r>
      </w:del>
    </w:p>
    <w:p w:rsidR="002E2946" w:rsidRPr="00441F61" w:rsidDel="00B72103" w:rsidRDefault="002E2946" w:rsidP="00441F61">
      <w:pPr>
        <w:spacing w:after="0"/>
        <w:rPr>
          <w:del w:id="1218" w:author="china" w:date="2015-03-24T14:20:00Z"/>
          <w:rFonts w:asciiTheme="minorHAnsi" w:hAnsiTheme="minorHAnsi" w:cs="Times New Roman"/>
          <w:sz w:val="21"/>
          <w:szCs w:val="21"/>
        </w:rPr>
      </w:pPr>
      <w:del w:id="12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tempVec.clear();</w:delText>
        </w:r>
      </w:del>
    </w:p>
    <w:p w:rsidR="002E2946" w:rsidRPr="00441F61" w:rsidDel="00B72103" w:rsidRDefault="002E2946" w:rsidP="00441F61">
      <w:pPr>
        <w:spacing w:after="0"/>
        <w:rPr>
          <w:del w:id="122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21" w:author="china" w:date="2015-03-24T14:20:00Z"/>
          <w:rFonts w:asciiTheme="minorHAnsi" w:hAnsiTheme="minorHAnsi" w:cs="Times New Roman"/>
          <w:sz w:val="21"/>
          <w:szCs w:val="21"/>
        </w:rPr>
      </w:pPr>
      <w:del w:id="12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0;i&lt;PlayerManager::getInstance()-&gt;m_playerData.m_vbabyAdvance.size();i++)</w:delText>
        </w:r>
      </w:del>
    </w:p>
    <w:p w:rsidR="002E2946" w:rsidRPr="00441F61" w:rsidDel="00B72103" w:rsidRDefault="002E2946" w:rsidP="00441F61">
      <w:pPr>
        <w:spacing w:after="0"/>
        <w:rPr>
          <w:del w:id="1223" w:author="china" w:date="2015-03-24T14:20:00Z"/>
          <w:rFonts w:asciiTheme="minorHAnsi" w:hAnsiTheme="minorHAnsi" w:cs="Times New Roman"/>
          <w:sz w:val="21"/>
          <w:szCs w:val="21"/>
        </w:rPr>
      </w:pPr>
      <w:del w:id="12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25" w:author="china" w:date="2015-03-24T14:20:00Z"/>
          <w:rFonts w:asciiTheme="minorHAnsi" w:hAnsiTheme="minorHAnsi" w:cs="Times New Roman"/>
          <w:sz w:val="21"/>
          <w:szCs w:val="21"/>
        </w:rPr>
      </w:pPr>
      <w:del w:id="12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(PlayerManager::getInstance()-&gt;m_playerData.m_vbabyAdvance[i][1] != -1)</w:delText>
        </w:r>
      </w:del>
    </w:p>
    <w:p w:rsidR="002E2946" w:rsidRPr="00441F61" w:rsidDel="00B72103" w:rsidRDefault="002E2946" w:rsidP="00441F61">
      <w:pPr>
        <w:spacing w:after="0"/>
        <w:rPr>
          <w:del w:id="1227" w:author="china" w:date="2015-03-24T14:20:00Z"/>
          <w:rFonts w:asciiTheme="minorHAnsi" w:hAnsiTheme="minorHAnsi" w:cs="Times New Roman"/>
          <w:sz w:val="21"/>
          <w:szCs w:val="21"/>
        </w:rPr>
      </w:pPr>
      <w:del w:id="12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29" w:author="china" w:date="2015-03-24T14:20:00Z"/>
          <w:rFonts w:asciiTheme="minorHAnsi" w:hAnsiTheme="minorHAnsi" w:cs="Times New Roman"/>
          <w:sz w:val="21"/>
          <w:szCs w:val="21"/>
        </w:rPr>
      </w:pPr>
      <w:del w:id="12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tempVec.push_back(i);</w:delText>
        </w:r>
      </w:del>
    </w:p>
    <w:p w:rsidR="002E2946" w:rsidRPr="00441F61" w:rsidDel="00B72103" w:rsidRDefault="002E2946" w:rsidP="00441F61">
      <w:pPr>
        <w:spacing w:after="0"/>
        <w:rPr>
          <w:del w:id="1231" w:author="china" w:date="2015-03-24T14:20:00Z"/>
          <w:rFonts w:asciiTheme="minorHAnsi" w:hAnsiTheme="minorHAnsi" w:cs="Times New Roman"/>
          <w:sz w:val="21"/>
          <w:szCs w:val="21"/>
        </w:rPr>
      </w:pPr>
      <w:del w:id="12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33" w:author="china" w:date="2015-03-24T14:20:00Z"/>
          <w:rFonts w:asciiTheme="minorHAnsi" w:hAnsiTheme="minorHAnsi" w:cs="Times New Roman"/>
          <w:sz w:val="21"/>
          <w:szCs w:val="21"/>
        </w:rPr>
      </w:pPr>
      <w:del w:id="12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3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36" w:author="china" w:date="2015-03-24T14:20:00Z"/>
          <w:rFonts w:asciiTheme="minorHAnsi" w:hAnsiTheme="minorHAnsi" w:cs="Times New Roman"/>
          <w:sz w:val="21"/>
          <w:szCs w:val="21"/>
        </w:rPr>
      </w:pPr>
      <w:del w:id="12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 &lt;int&gt; vecBool;</w:delText>
        </w:r>
      </w:del>
    </w:p>
    <w:p w:rsidR="002E2946" w:rsidRPr="00441F61" w:rsidDel="00B72103" w:rsidRDefault="002E2946" w:rsidP="00441F61">
      <w:pPr>
        <w:spacing w:after="0"/>
        <w:rPr>
          <w:del w:id="1238" w:author="china" w:date="2015-03-24T14:20:00Z"/>
          <w:rFonts w:asciiTheme="minorHAnsi" w:hAnsiTheme="minorHAnsi" w:cs="Times New Roman"/>
          <w:sz w:val="21"/>
          <w:szCs w:val="21"/>
        </w:rPr>
      </w:pPr>
      <w:del w:id="12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vecBool.clear();</w:delText>
        </w:r>
      </w:del>
    </w:p>
    <w:p w:rsidR="002E2946" w:rsidRPr="00441F61" w:rsidDel="00B72103" w:rsidRDefault="002E2946" w:rsidP="00441F61">
      <w:pPr>
        <w:spacing w:after="0"/>
        <w:rPr>
          <w:del w:id="1240" w:author="china" w:date="2015-03-24T14:20:00Z"/>
          <w:rFonts w:asciiTheme="minorHAnsi" w:hAnsiTheme="minorHAnsi" w:cs="Times New Roman"/>
          <w:sz w:val="21"/>
          <w:szCs w:val="21"/>
        </w:rPr>
      </w:pPr>
      <w:del w:id="12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(vector&lt;int&gt;::size_type i = 0;i&lt;tempVec.size();i++)</w:delText>
        </w:r>
      </w:del>
    </w:p>
    <w:p w:rsidR="002E2946" w:rsidRPr="00441F61" w:rsidDel="00B72103" w:rsidRDefault="002E2946" w:rsidP="00441F61">
      <w:pPr>
        <w:spacing w:after="0"/>
        <w:rPr>
          <w:del w:id="1242" w:author="china" w:date="2015-03-24T14:20:00Z"/>
          <w:rFonts w:asciiTheme="minorHAnsi" w:hAnsiTheme="minorHAnsi" w:cs="Times New Roman"/>
          <w:sz w:val="21"/>
          <w:szCs w:val="21"/>
        </w:rPr>
      </w:pPr>
      <w:del w:id="12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44" w:author="china" w:date="2015-03-24T14:20:00Z"/>
          <w:rFonts w:asciiTheme="minorHAnsi" w:hAnsiTheme="minorHAnsi" w:cs="Times New Roman"/>
          <w:sz w:val="21"/>
          <w:szCs w:val="21"/>
        </w:rPr>
      </w:pPr>
      <w:del w:id="12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vecBool.push_back(0);</w:delText>
        </w:r>
      </w:del>
    </w:p>
    <w:p w:rsidR="002E2946" w:rsidRPr="00441F61" w:rsidDel="00B72103" w:rsidRDefault="002E2946" w:rsidP="00441F61">
      <w:pPr>
        <w:spacing w:after="0"/>
        <w:rPr>
          <w:del w:id="1246" w:author="china" w:date="2015-03-24T14:20:00Z"/>
          <w:rFonts w:asciiTheme="minorHAnsi" w:hAnsiTheme="minorHAnsi" w:cs="Times New Roman"/>
          <w:sz w:val="21"/>
          <w:szCs w:val="21"/>
        </w:rPr>
      </w:pPr>
      <w:del w:id="12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48" w:author="china" w:date="2015-03-24T14:20:00Z"/>
          <w:rFonts w:asciiTheme="minorHAnsi" w:hAnsiTheme="minorHAnsi" w:cs="Times New Roman"/>
          <w:sz w:val="21"/>
          <w:szCs w:val="21"/>
        </w:rPr>
      </w:pPr>
      <w:del w:id="12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(vector&lt;int&gt;::size_type i = 0;i&lt;tempVec.size();i++)</w:delText>
        </w:r>
      </w:del>
    </w:p>
    <w:p w:rsidR="002E2946" w:rsidRPr="00441F61" w:rsidDel="00B72103" w:rsidRDefault="002E2946" w:rsidP="00441F61">
      <w:pPr>
        <w:spacing w:after="0"/>
        <w:rPr>
          <w:del w:id="1250" w:author="china" w:date="2015-03-24T14:20:00Z"/>
          <w:rFonts w:asciiTheme="minorHAnsi" w:hAnsiTheme="minorHAnsi" w:cs="Times New Roman"/>
          <w:sz w:val="21"/>
          <w:szCs w:val="21"/>
        </w:rPr>
      </w:pPr>
      <w:del w:id="12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52" w:author="china" w:date="2015-03-24T14:20:00Z"/>
          <w:rFonts w:asciiTheme="minorHAnsi" w:hAnsiTheme="minorHAnsi" w:cs="Times New Roman"/>
          <w:sz w:val="21"/>
          <w:szCs w:val="21"/>
        </w:rPr>
      </w:pPr>
      <w:del w:id="12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tempId = PlayerManager::getInstance()-&gt;m_playerData.m_vbabyAdvance[tempVec.at(i)][0];</w:delText>
        </w:r>
      </w:del>
    </w:p>
    <w:p w:rsidR="002E2946" w:rsidRPr="00441F61" w:rsidDel="00B72103" w:rsidRDefault="002E2946" w:rsidP="00441F61">
      <w:pPr>
        <w:spacing w:after="0"/>
        <w:rPr>
          <w:del w:id="1254" w:author="china" w:date="2015-03-24T14:20:00Z"/>
          <w:rFonts w:asciiTheme="minorHAnsi" w:hAnsiTheme="minorHAnsi" w:cs="Times New Roman"/>
          <w:sz w:val="21"/>
          <w:szCs w:val="21"/>
        </w:rPr>
      </w:pPr>
      <w:del w:id="12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0;j&lt;PlayerManager::getInstance()-&gt;m_playerData.m_vAdvanceMaterial.size();j++)</w:delText>
        </w:r>
      </w:del>
    </w:p>
    <w:p w:rsidR="002E2946" w:rsidRPr="00441F61" w:rsidDel="00B72103" w:rsidRDefault="002E2946" w:rsidP="00441F61">
      <w:pPr>
        <w:spacing w:after="0"/>
        <w:rPr>
          <w:del w:id="1256" w:author="china" w:date="2015-03-24T14:20:00Z"/>
          <w:rFonts w:asciiTheme="minorHAnsi" w:hAnsiTheme="minorHAnsi" w:cs="Times New Roman"/>
          <w:sz w:val="21"/>
          <w:szCs w:val="21"/>
        </w:rPr>
      </w:pPr>
      <w:del w:id="12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58" w:author="china" w:date="2015-03-24T14:20:00Z"/>
          <w:rFonts w:asciiTheme="minorHAnsi" w:hAnsiTheme="minorHAnsi" w:cs="Times New Roman"/>
          <w:sz w:val="21"/>
          <w:szCs w:val="21"/>
        </w:rPr>
      </w:pPr>
      <w:del w:id="12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(PlayerManager::getInstance()-&gt;m_playerData.m_vAdvanceMaterial[j][0] == tempId &amp;&amp; PlayerManager::getInstance()-&gt;m_playerData.m_vAdvanceMaterial[j][1]&gt;=PlayerManager::getInstance()-&gt;m_playerData.m_vbabyAdvance[tempVec.at(i)][1])//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当前这个材料满足条件</w:delText>
        </w:r>
      </w:del>
    </w:p>
    <w:p w:rsidR="002E2946" w:rsidRPr="00441F61" w:rsidDel="00B72103" w:rsidRDefault="002E2946" w:rsidP="00441F61">
      <w:pPr>
        <w:spacing w:after="0"/>
        <w:rPr>
          <w:del w:id="1260" w:author="china" w:date="2015-03-24T14:20:00Z"/>
          <w:rFonts w:asciiTheme="minorHAnsi" w:hAnsiTheme="minorHAnsi" w:cs="Times New Roman"/>
          <w:sz w:val="21"/>
          <w:szCs w:val="21"/>
        </w:rPr>
      </w:pPr>
      <w:del w:id="12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62" w:author="china" w:date="2015-03-24T14:20:00Z"/>
          <w:rFonts w:asciiTheme="minorHAnsi" w:hAnsiTheme="minorHAnsi" w:cs="Times New Roman"/>
          <w:sz w:val="21"/>
          <w:szCs w:val="21"/>
        </w:rPr>
      </w:pPr>
      <w:del w:id="12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vecBool.at(i) = 1;</w:delText>
        </w:r>
      </w:del>
    </w:p>
    <w:p w:rsidR="002E2946" w:rsidRPr="00441F61" w:rsidDel="00B72103" w:rsidRDefault="002E2946" w:rsidP="00441F61">
      <w:pPr>
        <w:spacing w:after="0"/>
        <w:rPr>
          <w:del w:id="1264" w:author="china" w:date="2015-03-24T14:20:00Z"/>
          <w:rFonts w:asciiTheme="minorHAnsi" w:hAnsiTheme="minorHAnsi" w:cs="Times New Roman"/>
          <w:sz w:val="21"/>
          <w:szCs w:val="21"/>
        </w:rPr>
      </w:pPr>
      <w:del w:id="12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66" w:author="china" w:date="2015-03-24T14:20:00Z"/>
          <w:rFonts w:asciiTheme="minorHAnsi" w:hAnsiTheme="minorHAnsi" w:cs="Times New Roman"/>
          <w:sz w:val="21"/>
          <w:szCs w:val="21"/>
        </w:rPr>
      </w:pPr>
      <w:del w:id="12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68" w:author="china" w:date="2015-03-24T14:20:00Z"/>
          <w:rFonts w:asciiTheme="minorHAnsi" w:hAnsiTheme="minorHAnsi" w:cs="Times New Roman"/>
          <w:sz w:val="21"/>
          <w:szCs w:val="21"/>
        </w:rPr>
      </w:pPr>
      <w:del w:id="12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70" w:author="china" w:date="2015-03-24T14:20:00Z"/>
          <w:rFonts w:asciiTheme="minorHAnsi" w:hAnsiTheme="minorHAnsi" w:cs="Times New Roman"/>
          <w:sz w:val="21"/>
          <w:szCs w:val="21"/>
        </w:rPr>
      </w:pPr>
      <w:del w:id="12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272" w:author="china" w:date="2015-03-24T14:20:00Z"/>
          <w:rFonts w:asciiTheme="minorHAnsi" w:hAnsiTheme="minorHAnsi" w:cs="Times New Roman"/>
          <w:sz w:val="21"/>
          <w:szCs w:val="21"/>
        </w:rPr>
      </w:pPr>
      <w:del w:id="12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materialA = PlayerManager::getInstance()-&gt;m_playerData.m_vAdvanceMaterial[dbManager::getInstance()-&gt;getPetGradeUpNeedMaterial_A_ID(currentBabyPage+1,grad)];</w:delText>
        </w:r>
      </w:del>
    </w:p>
    <w:p w:rsidR="002E2946" w:rsidRPr="00441F61" w:rsidDel="00B72103" w:rsidRDefault="002E2946" w:rsidP="00441F61">
      <w:pPr>
        <w:spacing w:after="0"/>
        <w:rPr>
          <w:del w:id="1274" w:author="china" w:date="2015-03-24T14:20:00Z"/>
          <w:rFonts w:asciiTheme="minorHAnsi" w:hAnsiTheme="minorHAnsi" w:cs="Times New Roman"/>
          <w:sz w:val="21"/>
          <w:szCs w:val="21"/>
        </w:rPr>
      </w:pPr>
      <w:del w:id="12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materialB = PlayerManager::getInstance()-&gt;m_playerData.m_vAdvanceMaterial[dbManager::getInstance()-&gt;getPetGradeUpNeedMaterial_B_ID(currentBabyPage+1,grad)];</w:delText>
        </w:r>
      </w:del>
    </w:p>
    <w:p w:rsidR="002E2946" w:rsidRPr="00441F61" w:rsidDel="00B72103" w:rsidRDefault="002E2946" w:rsidP="00441F61">
      <w:pPr>
        <w:spacing w:after="0"/>
        <w:rPr>
          <w:del w:id="1276" w:author="china" w:date="2015-03-24T14:20:00Z"/>
          <w:rFonts w:asciiTheme="minorHAnsi" w:hAnsiTheme="minorHAnsi" w:cs="Times New Roman"/>
          <w:sz w:val="21"/>
          <w:szCs w:val="21"/>
        </w:rPr>
      </w:pPr>
      <w:del w:id="12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materialC = PlayerManager::getInstance()-&gt;m_playerData.m_vAdvanceMaterial[dbManager::getInstance()-&gt;getPetGradeUpNeedMaterial_C_ID(currentBabyPage+1,grad)];</w:delText>
        </w:r>
      </w:del>
    </w:p>
    <w:p w:rsidR="002E2946" w:rsidRPr="00441F61" w:rsidDel="00B72103" w:rsidRDefault="002E2946" w:rsidP="00441F61">
      <w:pPr>
        <w:spacing w:after="0"/>
        <w:rPr>
          <w:del w:id="127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79" w:author="china" w:date="2015-03-24T14:20:00Z"/>
          <w:rFonts w:asciiTheme="minorHAnsi" w:hAnsiTheme="minorHAnsi" w:cs="Times New Roman"/>
          <w:sz w:val="21"/>
          <w:szCs w:val="21"/>
        </w:rPr>
      </w:pPr>
      <w:del w:id="12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materialANum = dbManager::getInstance()-&gt;getPetGradeUpNeedMaterial_A_num(currentBabyPage+1,grad);//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281" w:author="china" w:date="2015-03-24T14:20:00Z"/>
          <w:rFonts w:asciiTheme="minorHAnsi" w:hAnsiTheme="minorHAnsi" w:cs="Times New Roman"/>
          <w:sz w:val="21"/>
          <w:szCs w:val="21"/>
        </w:rPr>
      </w:pPr>
      <w:del w:id="12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materialBNum = dbManager::getInstance()-&gt;getPetGradeUpNeedMaterial_B_num(currentBabyPage+1,grad);//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283" w:author="china" w:date="2015-03-24T14:20:00Z"/>
          <w:rFonts w:asciiTheme="minorHAnsi" w:hAnsiTheme="minorHAnsi" w:cs="Times New Roman"/>
          <w:sz w:val="21"/>
          <w:szCs w:val="21"/>
        </w:rPr>
      </w:pPr>
      <w:del w:id="12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materialCNum = dbManager::getInstance()-&gt;getPetGradeUpNeedMaterial_C_num(currentBabyPage+1,grad);</w:delText>
        </w:r>
      </w:del>
    </w:p>
    <w:p w:rsidR="002E2946" w:rsidRPr="00441F61" w:rsidDel="00B72103" w:rsidRDefault="002E2946" w:rsidP="00441F61">
      <w:pPr>
        <w:spacing w:after="0"/>
        <w:rPr>
          <w:del w:id="1285" w:author="china" w:date="2015-03-24T14:20:00Z"/>
          <w:rFonts w:asciiTheme="minorHAnsi" w:hAnsiTheme="minorHAnsi" w:cs="Times New Roman"/>
          <w:sz w:val="21"/>
          <w:szCs w:val="21"/>
        </w:rPr>
      </w:pPr>
      <w:del w:id="12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//if (materialA&gt;=materialANum &amp;&amp; materialB&gt;=materialBNum &amp;&amp; materialC&gt;=materialCNum)</w:delText>
        </w:r>
      </w:del>
    </w:p>
    <w:p w:rsidR="002E2946" w:rsidRPr="00441F61" w:rsidDel="00B72103" w:rsidRDefault="002E2946" w:rsidP="00441F61">
      <w:pPr>
        <w:spacing w:after="0"/>
        <w:rPr>
          <w:del w:id="128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288" w:author="china" w:date="2015-03-24T14:20:00Z"/>
          <w:rFonts w:asciiTheme="minorHAnsi" w:hAnsiTheme="minorHAnsi" w:cs="Times New Roman"/>
          <w:sz w:val="21"/>
          <w:szCs w:val="21"/>
        </w:rPr>
      </w:pPr>
      <w:del w:id="12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nTemp = 0;</w:delText>
        </w:r>
      </w:del>
    </w:p>
    <w:p w:rsidR="002E2946" w:rsidRPr="00441F61" w:rsidDel="00B72103" w:rsidRDefault="002E2946" w:rsidP="00441F61">
      <w:pPr>
        <w:spacing w:after="0"/>
        <w:rPr>
          <w:del w:id="1290" w:author="china" w:date="2015-03-24T14:20:00Z"/>
          <w:rFonts w:asciiTheme="minorHAnsi" w:hAnsiTheme="minorHAnsi" w:cs="Times New Roman"/>
          <w:sz w:val="21"/>
          <w:szCs w:val="21"/>
        </w:rPr>
      </w:pPr>
      <w:del w:id="12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(vector&lt;int&gt;::size_type i = 0;i&lt;tempVec.size();i++)</w:delText>
        </w:r>
      </w:del>
    </w:p>
    <w:p w:rsidR="002E2946" w:rsidRPr="00441F61" w:rsidDel="00B72103" w:rsidRDefault="002E2946" w:rsidP="00441F61">
      <w:pPr>
        <w:spacing w:after="0"/>
        <w:rPr>
          <w:del w:id="1292" w:author="china" w:date="2015-03-24T14:20:00Z"/>
          <w:rFonts w:asciiTheme="minorHAnsi" w:hAnsiTheme="minorHAnsi" w:cs="Times New Roman"/>
          <w:sz w:val="21"/>
          <w:szCs w:val="21"/>
        </w:rPr>
      </w:pPr>
      <w:del w:id="12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294" w:author="china" w:date="2015-03-24T14:20:00Z"/>
          <w:rFonts w:asciiTheme="minorHAnsi" w:hAnsiTheme="minorHAnsi" w:cs="Times New Roman"/>
          <w:sz w:val="21"/>
          <w:szCs w:val="21"/>
        </w:rPr>
      </w:pPr>
      <w:del w:id="1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nTemp+=vecBool.at(i);</w:delText>
        </w:r>
      </w:del>
    </w:p>
    <w:p w:rsidR="002E2946" w:rsidRPr="00441F61" w:rsidDel="00B72103" w:rsidRDefault="002E2946" w:rsidP="00441F61">
      <w:pPr>
        <w:spacing w:after="0"/>
        <w:rPr>
          <w:del w:id="1296" w:author="china" w:date="2015-03-24T14:20:00Z"/>
          <w:rFonts w:asciiTheme="minorHAnsi" w:hAnsiTheme="minorHAnsi" w:cs="Times New Roman"/>
          <w:sz w:val="21"/>
          <w:szCs w:val="21"/>
        </w:rPr>
      </w:pPr>
      <w:del w:id="1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298" w:author="china" w:date="2015-03-24T14:20:00Z"/>
          <w:rFonts w:asciiTheme="minorHAnsi" w:hAnsiTheme="minorHAnsi" w:cs="Times New Roman"/>
          <w:sz w:val="21"/>
          <w:szCs w:val="21"/>
        </w:rPr>
      </w:pPr>
      <w:del w:id="12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(nTemp ==tempVec.size() 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进化成功</w:delText>
        </w:r>
      </w:del>
    </w:p>
    <w:p w:rsidR="002E2946" w:rsidRPr="00441F61" w:rsidDel="00B72103" w:rsidRDefault="002E2946" w:rsidP="00441F61">
      <w:pPr>
        <w:spacing w:after="0"/>
        <w:rPr>
          <w:del w:id="1300" w:author="china" w:date="2015-03-24T14:20:00Z"/>
          <w:rFonts w:asciiTheme="minorHAnsi" w:hAnsiTheme="minorHAnsi" w:cs="Times New Roman"/>
          <w:sz w:val="21"/>
          <w:szCs w:val="21"/>
        </w:rPr>
      </w:pPr>
      <w:del w:id="13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02" w:author="china" w:date="2015-03-24T14:20:00Z"/>
          <w:rFonts w:asciiTheme="minorHAnsi" w:hAnsiTheme="minorHAnsi" w:cs="Times New Roman"/>
          <w:sz w:val="21"/>
          <w:szCs w:val="21"/>
        </w:rPr>
      </w:pPr>
      <w:del w:id="13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// 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PlayerManager::getInstance()-&gt;m_playerData.m_vAdvanceMaterial[dbManager::getInstance()-&gt;getPetGradeUpNeedMaterial_A_ID(currentBabyPage+1,grad)]-=materialANum;</w:delText>
        </w:r>
      </w:del>
    </w:p>
    <w:p w:rsidR="002E2946" w:rsidRPr="00441F61" w:rsidDel="00B72103" w:rsidRDefault="002E2946" w:rsidP="00441F61">
      <w:pPr>
        <w:spacing w:after="0"/>
        <w:rPr>
          <w:del w:id="1304" w:author="china" w:date="2015-03-24T14:20:00Z"/>
          <w:rFonts w:asciiTheme="minorHAnsi" w:hAnsiTheme="minorHAnsi" w:cs="Times New Roman"/>
          <w:sz w:val="21"/>
          <w:szCs w:val="21"/>
        </w:rPr>
      </w:pPr>
      <w:del w:id="13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// 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PlayerManager::getInstance()-&gt;m_playerData.m_vAdvanceMaterial[dbManager::getInstance()-&gt;getPetGradeUpNeedMaterial_B_ID(currentBabyPage+1,grad)]-=materialBNum;</w:delText>
        </w:r>
      </w:del>
    </w:p>
    <w:p w:rsidR="002E2946" w:rsidRPr="00441F61" w:rsidDel="00B72103" w:rsidRDefault="002E2946" w:rsidP="00441F61">
      <w:pPr>
        <w:spacing w:after="0"/>
        <w:rPr>
          <w:del w:id="1306" w:author="china" w:date="2015-03-24T14:20:00Z"/>
          <w:rFonts w:asciiTheme="minorHAnsi" w:hAnsiTheme="minorHAnsi" w:cs="Times New Roman"/>
          <w:sz w:val="21"/>
          <w:szCs w:val="21"/>
        </w:rPr>
      </w:pPr>
      <w:del w:id="13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// 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PlayerManager::getInstance()-&gt;m_playerData.m_vAdvanceMaterial[dbManager::getInstance()-&gt;getPetGradeUpNeedMaterial_C_ID(currentBabyPage+1,grad)]-=materialCNum;</w:delText>
        </w:r>
      </w:del>
    </w:p>
    <w:p w:rsidR="002E2946" w:rsidRPr="00441F61" w:rsidDel="00B72103" w:rsidRDefault="002E2946" w:rsidP="00441F61">
      <w:pPr>
        <w:spacing w:after="0"/>
        <w:rPr>
          <w:del w:id="130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09" w:author="china" w:date="2015-03-24T14:20:00Z"/>
          <w:rFonts w:asciiTheme="minorHAnsi" w:hAnsiTheme="minorHAnsi" w:cs="Times New Roman"/>
          <w:sz w:val="21"/>
          <w:szCs w:val="21"/>
        </w:rPr>
      </w:pPr>
      <w:del w:id="13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(vector&lt;int&gt;::size_type i = 0;i&lt;tempVec.size();i++)</w:delText>
        </w:r>
      </w:del>
    </w:p>
    <w:p w:rsidR="002E2946" w:rsidRPr="00441F61" w:rsidDel="00B72103" w:rsidRDefault="002E2946" w:rsidP="00441F61">
      <w:pPr>
        <w:spacing w:after="0"/>
        <w:rPr>
          <w:del w:id="1311" w:author="china" w:date="2015-03-24T14:20:00Z"/>
          <w:rFonts w:asciiTheme="minorHAnsi" w:hAnsiTheme="minorHAnsi" w:cs="Times New Roman"/>
          <w:sz w:val="21"/>
          <w:szCs w:val="21"/>
        </w:rPr>
      </w:pPr>
      <w:del w:id="13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13" w:author="china" w:date="2015-03-24T14:20:00Z"/>
          <w:rFonts w:asciiTheme="minorHAnsi" w:hAnsiTheme="minorHAnsi" w:cs="Times New Roman"/>
          <w:sz w:val="21"/>
          <w:szCs w:val="21"/>
        </w:rPr>
      </w:pPr>
      <w:del w:id="13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tempId = PlayerManager::getInstance()-&gt;m_playerData.m_vbabyAdvance[tempVec.at(i)][0];</w:delText>
        </w:r>
      </w:del>
    </w:p>
    <w:p w:rsidR="002E2946" w:rsidRPr="00441F61" w:rsidDel="00B72103" w:rsidRDefault="002E2946" w:rsidP="00441F61">
      <w:pPr>
        <w:spacing w:after="0"/>
        <w:rPr>
          <w:del w:id="1315" w:author="china" w:date="2015-03-24T14:20:00Z"/>
          <w:rFonts w:asciiTheme="minorHAnsi" w:hAnsiTheme="minorHAnsi" w:cs="Times New Roman"/>
          <w:sz w:val="21"/>
          <w:szCs w:val="21"/>
        </w:rPr>
      </w:pPr>
      <w:del w:id="13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0;j&lt;PlayerManager::getInstance()-&gt;m_playerData.m_vAdvanceMaterial.size();j++)</w:delText>
        </w:r>
      </w:del>
    </w:p>
    <w:p w:rsidR="002E2946" w:rsidRPr="00441F61" w:rsidDel="00B72103" w:rsidRDefault="002E2946" w:rsidP="00441F61">
      <w:pPr>
        <w:spacing w:after="0"/>
        <w:rPr>
          <w:del w:id="1317" w:author="china" w:date="2015-03-24T14:20:00Z"/>
          <w:rFonts w:asciiTheme="minorHAnsi" w:hAnsiTheme="minorHAnsi" w:cs="Times New Roman"/>
          <w:sz w:val="21"/>
          <w:szCs w:val="21"/>
        </w:rPr>
      </w:pPr>
      <w:del w:id="13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19" w:author="china" w:date="2015-03-24T14:20:00Z"/>
          <w:rFonts w:asciiTheme="minorHAnsi" w:hAnsiTheme="minorHAnsi" w:cs="Times New Roman"/>
          <w:sz w:val="21"/>
          <w:szCs w:val="21"/>
        </w:rPr>
      </w:pPr>
      <w:del w:id="13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(PlayerManager::getInstance()-&gt;m_playerData.m_vAdvanceMaterial[j][0] == tempId &amp;&amp; PlayerManager::getInstance()-&gt;m_playerData.m_vAdvanceMaterial[j][1]&gt;=PlayerManager::getInstance()-&gt;m_playerData.m_vbabyAdvance[tempVec.at(i)][1])//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当前这个材料满足条件</w:delText>
        </w:r>
      </w:del>
    </w:p>
    <w:p w:rsidR="002E2946" w:rsidRPr="00441F61" w:rsidDel="00B72103" w:rsidRDefault="002E2946" w:rsidP="00441F61">
      <w:pPr>
        <w:spacing w:after="0"/>
        <w:rPr>
          <w:del w:id="1321" w:author="china" w:date="2015-03-24T14:20:00Z"/>
          <w:rFonts w:asciiTheme="minorHAnsi" w:hAnsiTheme="minorHAnsi" w:cs="Times New Roman"/>
          <w:sz w:val="21"/>
          <w:szCs w:val="21"/>
        </w:rPr>
      </w:pPr>
      <w:del w:id="13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23" w:author="china" w:date="2015-03-24T14:20:00Z"/>
          <w:rFonts w:asciiTheme="minorHAnsi" w:hAnsiTheme="minorHAnsi" w:cs="Times New Roman"/>
          <w:sz w:val="21"/>
          <w:szCs w:val="21"/>
        </w:rPr>
      </w:pPr>
      <w:del w:id="13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PlayerManager::getInstance()-&gt;m_playerData.m_vAdvanceMaterial[j][1] -=PlayerManager::getInstance()-&gt;m_playerData.m_vbabyAdvance[tempVec.at(i)][1];</w:delText>
        </w:r>
      </w:del>
    </w:p>
    <w:p w:rsidR="002E2946" w:rsidRPr="00441F61" w:rsidDel="00B72103" w:rsidRDefault="002E2946" w:rsidP="00441F61">
      <w:pPr>
        <w:spacing w:after="0"/>
        <w:rPr>
          <w:del w:id="1325" w:author="china" w:date="2015-03-24T14:20:00Z"/>
          <w:rFonts w:asciiTheme="minorHAnsi" w:hAnsiTheme="minorHAnsi" w:cs="Times New Roman"/>
          <w:sz w:val="21"/>
          <w:szCs w:val="21"/>
        </w:rPr>
      </w:pPr>
      <w:del w:id="13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27" w:author="china" w:date="2015-03-24T14:20:00Z"/>
          <w:rFonts w:asciiTheme="minorHAnsi" w:hAnsiTheme="minorHAnsi" w:cs="Times New Roman"/>
          <w:sz w:val="21"/>
          <w:szCs w:val="21"/>
        </w:rPr>
      </w:pPr>
      <w:del w:id="13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29" w:author="china" w:date="2015-03-24T14:20:00Z"/>
          <w:rFonts w:asciiTheme="minorHAnsi" w:hAnsiTheme="minorHAnsi" w:cs="Times New Roman"/>
          <w:sz w:val="21"/>
          <w:szCs w:val="21"/>
        </w:rPr>
      </w:pPr>
      <w:del w:id="13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3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32" w:author="china" w:date="2015-03-24T14:20:00Z"/>
          <w:rFonts w:asciiTheme="minorHAnsi" w:hAnsiTheme="minorHAnsi" w:cs="Times New Roman"/>
          <w:sz w:val="21"/>
          <w:szCs w:val="21"/>
        </w:rPr>
      </w:pPr>
      <w:del w:id="13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PlayerManager::getInstance()-&gt;m_playerData.m_vPets[currentBabyPage][1]+=1;//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刷新阶级等级经验</w:delText>
        </w:r>
      </w:del>
    </w:p>
    <w:p w:rsidR="002E2946" w:rsidRPr="00441F61" w:rsidDel="00B72103" w:rsidRDefault="002E2946" w:rsidP="00441F61">
      <w:pPr>
        <w:spacing w:after="0"/>
        <w:rPr>
          <w:del w:id="1334" w:author="china" w:date="2015-03-24T14:20:00Z"/>
          <w:rFonts w:asciiTheme="minorHAnsi" w:hAnsiTheme="minorHAnsi" w:cs="Times New Roman"/>
          <w:sz w:val="21"/>
          <w:szCs w:val="21"/>
        </w:rPr>
      </w:pPr>
      <w:del w:id="13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PlayerManager::getInstance()-&gt;m_playerData.m_vPets[currentBabyPage][2]=0;</w:delText>
        </w:r>
      </w:del>
    </w:p>
    <w:p w:rsidR="002E2946" w:rsidRPr="00441F61" w:rsidDel="00B72103" w:rsidRDefault="002E2946" w:rsidP="00441F61">
      <w:pPr>
        <w:spacing w:after="0"/>
        <w:rPr>
          <w:del w:id="1336" w:author="china" w:date="2015-03-24T14:20:00Z"/>
          <w:rFonts w:asciiTheme="minorHAnsi" w:hAnsiTheme="minorHAnsi" w:cs="Times New Roman"/>
          <w:sz w:val="21"/>
          <w:szCs w:val="21"/>
        </w:rPr>
      </w:pPr>
      <w:del w:id="13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//PlayerManager::getInstance()-&gt;m_playerData.m_vPets[currentBabyPage][3]=0;</w:delText>
        </w:r>
      </w:del>
    </w:p>
    <w:p w:rsidR="002E2946" w:rsidRPr="00441F61" w:rsidDel="00B72103" w:rsidRDefault="002E2946" w:rsidP="00441F61">
      <w:pPr>
        <w:spacing w:after="0"/>
        <w:rPr>
          <w:del w:id="1338" w:author="china" w:date="2015-03-24T14:20:00Z"/>
          <w:rFonts w:asciiTheme="minorHAnsi" w:hAnsiTheme="minorHAnsi" w:cs="Times New Roman"/>
          <w:sz w:val="21"/>
          <w:szCs w:val="21"/>
        </w:rPr>
      </w:pPr>
      <w:del w:id="1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PlayerDB::getInstance()-&gt;savePetsData();// </w:delText>
        </w:r>
      </w:del>
    </w:p>
    <w:p w:rsidR="002E2946" w:rsidRPr="00441F61" w:rsidDel="00B72103" w:rsidRDefault="002E2946" w:rsidP="00441F61">
      <w:pPr>
        <w:spacing w:after="0"/>
        <w:rPr>
          <w:del w:id="1340" w:author="china" w:date="2015-03-24T14:20:00Z"/>
          <w:rFonts w:asciiTheme="minorHAnsi" w:hAnsiTheme="minorHAnsi" w:cs="Times New Roman"/>
          <w:sz w:val="21"/>
          <w:szCs w:val="21"/>
        </w:rPr>
      </w:pPr>
      <w:del w:id="1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PlayerDB::getInstance()-&gt;saveAdvanceMaterial();</w:delText>
        </w:r>
      </w:del>
    </w:p>
    <w:p w:rsidR="002E2946" w:rsidRPr="00441F61" w:rsidDel="00B72103" w:rsidRDefault="002E2946" w:rsidP="00441F61">
      <w:pPr>
        <w:spacing w:after="0"/>
        <w:rPr>
          <w:del w:id="1342" w:author="china" w:date="2015-03-24T14:20:00Z"/>
          <w:rFonts w:asciiTheme="minorHAnsi" w:hAnsiTheme="minorHAnsi" w:cs="Times New Roman"/>
          <w:sz w:val="21"/>
          <w:szCs w:val="21"/>
        </w:rPr>
      </w:pPr>
      <w:del w:id="13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PlayerManager::getInstance()-&gt;changeMoney(-needCoin);</w:delText>
        </w:r>
      </w:del>
    </w:p>
    <w:p w:rsidR="002E2946" w:rsidRPr="00441F61" w:rsidDel="00B72103" w:rsidRDefault="002E2946" w:rsidP="00441F61">
      <w:pPr>
        <w:spacing w:after="0"/>
        <w:rPr>
          <w:del w:id="1344" w:author="china" w:date="2015-03-24T14:20:00Z"/>
          <w:rFonts w:asciiTheme="minorHAnsi" w:hAnsiTheme="minorHAnsi" w:cs="Times New Roman"/>
          <w:sz w:val="21"/>
          <w:szCs w:val="21"/>
        </w:rPr>
      </w:pPr>
      <w:del w:id="13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HomeLayer* homeLayer = static_cast&lt;HomeLayer*&gt;(Director::getInstance()-&gt;getRunningScene()-&gt;getChildByTag(1234));</w:delText>
        </w:r>
      </w:del>
    </w:p>
    <w:p w:rsidR="002E2946" w:rsidRPr="00441F61" w:rsidDel="00B72103" w:rsidRDefault="002E2946" w:rsidP="00441F61">
      <w:pPr>
        <w:spacing w:after="0"/>
        <w:rPr>
          <w:del w:id="1346" w:author="china" w:date="2015-03-24T14:20:00Z"/>
          <w:rFonts w:asciiTheme="minorHAnsi" w:hAnsiTheme="minorHAnsi" w:cs="Times New Roman"/>
          <w:sz w:val="21"/>
          <w:szCs w:val="21"/>
        </w:rPr>
      </w:pPr>
      <w:del w:id="13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if(homeLayer)</w:delText>
        </w:r>
      </w:del>
    </w:p>
    <w:p w:rsidR="002E2946" w:rsidRPr="00441F61" w:rsidDel="00B72103" w:rsidRDefault="002E2946" w:rsidP="00441F61">
      <w:pPr>
        <w:spacing w:after="0"/>
        <w:rPr>
          <w:del w:id="1348" w:author="china" w:date="2015-03-24T14:20:00Z"/>
          <w:rFonts w:asciiTheme="minorHAnsi" w:hAnsiTheme="minorHAnsi" w:cs="Times New Roman"/>
          <w:sz w:val="21"/>
          <w:szCs w:val="21"/>
        </w:rPr>
      </w:pPr>
      <w:del w:id="13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50" w:author="china" w:date="2015-03-24T14:20:00Z"/>
          <w:rFonts w:asciiTheme="minorHAnsi" w:hAnsiTheme="minorHAnsi" w:cs="Times New Roman"/>
          <w:sz w:val="21"/>
          <w:szCs w:val="21"/>
        </w:rPr>
      </w:pPr>
      <w:del w:id="13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homeLayer-&gt;setCoin();</w:delText>
        </w:r>
      </w:del>
    </w:p>
    <w:p w:rsidR="002E2946" w:rsidRPr="00441F61" w:rsidDel="00B72103" w:rsidRDefault="002E2946" w:rsidP="00441F61">
      <w:pPr>
        <w:spacing w:after="0"/>
        <w:rPr>
          <w:del w:id="1352" w:author="china" w:date="2015-03-24T14:20:00Z"/>
          <w:rFonts w:asciiTheme="minorHAnsi" w:hAnsiTheme="minorHAnsi" w:cs="Times New Roman"/>
          <w:sz w:val="21"/>
          <w:szCs w:val="21"/>
        </w:rPr>
      </w:pPr>
      <w:del w:id="13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5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55" w:author="china" w:date="2015-03-24T14:20:00Z"/>
          <w:rFonts w:asciiTheme="minorHAnsi" w:hAnsiTheme="minorHAnsi" w:cs="Times New Roman"/>
          <w:sz w:val="21"/>
          <w:szCs w:val="21"/>
        </w:rPr>
      </w:pPr>
      <w:del w:id="13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57" w:author="china" w:date="2015-03-24T14:20:00Z"/>
          <w:rFonts w:asciiTheme="minorHAnsi" w:hAnsiTheme="minorHAnsi" w:cs="Times New Roman"/>
          <w:sz w:val="21"/>
          <w:szCs w:val="21"/>
        </w:rPr>
      </w:pPr>
      <w:del w:id="13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1359" w:author="china" w:date="2015-03-24T14:20:00Z"/>
          <w:rFonts w:asciiTheme="minorHAnsi" w:hAnsiTheme="minorHAnsi" w:cs="Times New Roman"/>
          <w:sz w:val="21"/>
          <w:szCs w:val="21"/>
        </w:rPr>
      </w:pPr>
      <w:del w:id="13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61" w:author="china" w:date="2015-03-24T14:20:00Z"/>
          <w:rFonts w:asciiTheme="minorHAnsi" w:hAnsiTheme="minorHAnsi" w:cs="Times New Roman"/>
          <w:sz w:val="21"/>
          <w:szCs w:val="21"/>
        </w:rPr>
      </w:pPr>
      <w:del w:id="13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CCLOG("mater is not enough");</w:delText>
        </w:r>
      </w:del>
    </w:p>
    <w:p w:rsidR="002E2946" w:rsidRPr="00441F61" w:rsidDel="00B72103" w:rsidRDefault="002E2946" w:rsidP="00441F61">
      <w:pPr>
        <w:spacing w:after="0"/>
        <w:rPr>
          <w:del w:id="1363" w:author="china" w:date="2015-03-24T14:20:00Z"/>
          <w:rFonts w:asciiTheme="minorHAnsi" w:hAnsiTheme="minorHAnsi" w:cs="Times New Roman"/>
          <w:sz w:val="21"/>
          <w:szCs w:val="21"/>
        </w:rPr>
      </w:pPr>
      <w:del w:id="13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CCLOG("cannot evlve");</w:delText>
        </w:r>
      </w:del>
    </w:p>
    <w:p w:rsidR="002E2946" w:rsidRPr="00441F61" w:rsidDel="00B72103" w:rsidRDefault="002E2946" w:rsidP="00441F61">
      <w:pPr>
        <w:spacing w:after="0"/>
        <w:rPr>
          <w:del w:id="1365" w:author="china" w:date="2015-03-24T14:20:00Z"/>
          <w:rFonts w:asciiTheme="minorHAnsi" w:hAnsiTheme="minorHAnsi" w:cs="Times New Roman"/>
          <w:sz w:val="21"/>
          <w:szCs w:val="21"/>
        </w:rPr>
      </w:pPr>
      <w:del w:id="13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67" w:author="china" w:date="2015-03-24T14:20:00Z"/>
          <w:rFonts w:asciiTheme="minorHAnsi" w:hAnsiTheme="minorHAnsi" w:cs="Times New Roman"/>
          <w:sz w:val="21"/>
          <w:szCs w:val="21"/>
        </w:rPr>
      </w:pPr>
      <w:del w:id="13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369" w:author="china" w:date="2015-03-24T14:20:00Z"/>
          <w:rFonts w:asciiTheme="minorHAnsi" w:hAnsiTheme="minorHAnsi" w:cs="Times New Roman"/>
          <w:sz w:val="21"/>
          <w:szCs w:val="21"/>
        </w:rPr>
      </w:pPr>
      <w:del w:id="13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freshEvolveImg(currentBabyPage);</w:delText>
        </w:r>
      </w:del>
    </w:p>
    <w:p w:rsidR="002E2946" w:rsidRPr="00441F61" w:rsidDel="00B72103" w:rsidRDefault="002E2946" w:rsidP="00441F61">
      <w:pPr>
        <w:spacing w:after="0"/>
        <w:rPr>
          <w:del w:id="1371" w:author="china" w:date="2015-03-24T14:20:00Z"/>
          <w:rFonts w:asciiTheme="minorHAnsi" w:hAnsiTheme="minorHAnsi" w:cs="Times New Roman"/>
          <w:sz w:val="21"/>
          <w:szCs w:val="21"/>
        </w:rPr>
      </w:pPr>
      <w:del w:id="13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73" w:author="china" w:date="2015-03-24T14:20:00Z"/>
          <w:rFonts w:asciiTheme="minorHAnsi" w:hAnsiTheme="minorHAnsi" w:cs="Times New Roman"/>
          <w:sz w:val="21"/>
          <w:szCs w:val="21"/>
        </w:rPr>
      </w:pPr>
      <w:del w:id="13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375" w:author="china" w:date="2015-03-24T14:20:00Z"/>
          <w:rFonts w:asciiTheme="minorHAnsi" w:hAnsiTheme="minorHAnsi" w:cs="Times New Roman"/>
          <w:sz w:val="21"/>
          <w:szCs w:val="21"/>
        </w:rPr>
      </w:pPr>
      <w:del w:id="13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7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78" w:author="china" w:date="2015-03-24T14:20:00Z"/>
          <w:rFonts w:asciiTheme="minorHAnsi" w:hAnsiTheme="minorHAnsi" w:cs="Times New Roman"/>
          <w:sz w:val="21"/>
          <w:szCs w:val="21"/>
        </w:rPr>
      </w:pPr>
      <w:del w:id="13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38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81" w:author="china" w:date="2015-03-24T14:20:00Z"/>
          <w:rFonts w:asciiTheme="minorHAnsi" w:hAnsiTheme="minorHAnsi" w:cs="Times New Roman"/>
          <w:sz w:val="21"/>
          <w:szCs w:val="21"/>
        </w:rPr>
      </w:pPr>
      <w:del w:id="13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BabyLayer::freshEvolveImg(int currentBabyPage)</w:delText>
        </w:r>
      </w:del>
    </w:p>
    <w:p w:rsidR="002E2946" w:rsidRPr="00441F61" w:rsidDel="00B72103" w:rsidRDefault="002E2946" w:rsidP="00441F61">
      <w:pPr>
        <w:spacing w:after="0"/>
        <w:rPr>
          <w:del w:id="1383" w:author="china" w:date="2015-03-24T14:20:00Z"/>
          <w:rFonts w:asciiTheme="minorHAnsi" w:hAnsiTheme="minorHAnsi" w:cs="Times New Roman"/>
          <w:sz w:val="21"/>
          <w:szCs w:val="21"/>
        </w:rPr>
      </w:pPr>
      <w:del w:id="13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8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386" w:author="china" w:date="2015-03-24T14:20:00Z"/>
          <w:rFonts w:asciiTheme="minorHAnsi" w:hAnsiTheme="minorHAnsi" w:cs="Times New Roman"/>
          <w:sz w:val="21"/>
          <w:szCs w:val="21"/>
        </w:rPr>
      </w:pPr>
      <w:del w:id="13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测试代码</w:delText>
        </w:r>
      </w:del>
    </w:p>
    <w:p w:rsidR="002E2946" w:rsidRPr="00441F61" w:rsidDel="00B72103" w:rsidRDefault="002E2946" w:rsidP="00441F61">
      <w:pPr>
        <w:spacing w:after="0"/>
        <w:rPr>
          <w:del w:id="1388" w:author="china" w:date="2015-03-24T14:20:00Z"/>
          <w:rFonts w:asciiTheme="minorHAnsi" w:hAnsiTheme="minorHAnsi" w:cs="Times New Roman"/>
          <w:sz w:val="21"/>
          <w:szCs w:val="21"/>
        </w:rPr>
      </w:pPr>
      <w:del w:id="13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/*if (!PlayerManager::getInstance()-&gt;m_playerData.m_vAdvanceMaterial.empty())</w:delText>
        </w:r>
      </w:del>
    </w:p>
    <w:p w:rsidR="002E2946" w:rsidRPr="00441F61" w:rsidDel="00B72103" w:rsidRDefault="002E2946" w:rsidP="00441F61">
      <w:pPr>
        <w:spacing w:after="0"/>
        <w:rPr>
          <w:del w:id="1390" w:author="china" w:date="2015-03-24T14:20:00Z"/>
          <w:rFonts w:asciiTheme="minorHAnsi" w:hAnsiTheme="minorHAnsi" w:cs="Times New Roman"/>
          <w:sz w:val="21"/>
          <w:szCs w:val="21"/>
        </w:rPr>
      </w:pPr>
      <w:del w:id="13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392" w:author="china" w:date="2015-03-24T14:20:00Z"/>
          <w:rFonts w:asciiTheme="minorHAnsi" w:hAnsiTheme="minorHAnsi" w:cs="Times New Roman"/>
          <w:sz w:val="21"/>
          <w:szCs w:val="21"/>
        </w:rPr>
      </w:pPr>
      <w:del w:id="13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PlayerManager::getInstance()-&gt;m_playerData.m_vAdvanceMaterial.clear();</w:delText>
        </w:r>
      </w:del>
    </w:p>
    <w:p w:rsidR="002E2946" w:rsidRPr="00441F61" w:rsidDel="00B72103" w:rsidRDefault="002E2946" w:rsidP="00441F61">
      <w:pPr>
        <w:spacing w:after="0"/>
        <w:rPr>
          <w:del w:id="1394" w:author="china" w:date="2015-03-24T14:20:00Z"/>
          <w:rFonts w:asciiTheme="minorHAnsi" w:hAnsiTheme="minorHAnsi" w:cs="Times New Roman"/>
          <w:sz w:val="21"/>
          <w:szCs w:val="21"/>
        </w:rPr>
      </w:pPr>
      <w:del w:id="13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vector&lt;int&gt;v;</w:delText>
        </w:r>
      </w:del>
    </w:p>
    <w:p w:rsidR="002E2946" w:rsidRPr="00441F61" w:rsidDel="00B72103" w:rsidRDefault="002E2946" w:rsidP="00441F61">
      <w:pPr>
        <w:spacing w:after="0"/>
        <w:rPr>
          <w:del w:id="1396" w:author="china" w:date="2015-03-24T14:20:00Z"/>
          <w:rFonts w:asciiTheme="minorHAnsi" w:hAnsiTheme="minorHAnsi" w:cs="Times New Roman"/>
          <w:sz w:val="21"/>
          <w:szCs w:val="21"/>
        </w:rPr>
      </w:pPr>
      <w:del w:id="13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v.push_back(30001);</w:delText>
        </w:r>
      </w:del>
    </w:p>
    <w:p w:rsidR="002E2946" w:rsidRPr="00441F61" w:rsidDel="00B72103" w:rsidRDefault="002E2946" w:rsidP="00441F61">
      <w:pPr>
        <w:spacing w:after="0"/>
        <w:rPr>
          <w:del w:id="1398" w:author="china" w:date="2015-03-24T14:20:00Z"/>
          <w:rFonts w:asciiTheme="minorHAnsi" w:hAnsiTheme="minorHAnsi" w:cs="Times New Roman"/>
          <w:sz w:val="21"/>
          <w:szCs w:val="21"/>
        </w:rPr>
      </w:pPr>
      <w:del w:id="13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v.push_back(10);</w:delText>
        </w:r>
      </w:del>
    </w:p>
    <w:p w:rsidR="002E2946" w:rsidRPr="00441F61" w:rsidDel="00B72103" w:rsidRDefault="002E2946" w:rsidP="00441F61">
      <w:pPr>
        <w:spacing w:after="0"/>
        <w:rPr>
          <w:del w:id="1400" w:author="china" w:date="2015-03-24T14:20:00Z"/>
          <w:rFonts w:asciiTheme="minorHAnsi" w:hAnsiTheme="minorHAnsi" w:cs="Times New Roman"/>
          <w:sz w:val="21"/>
          <w:szCs w:val="21"/>
        </w:rPr>
      </w:pPr>
      <w:del w:id="14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PlayerManager::getInstance()-&gt;m_playerData.m_vAdvanceMaterial.push_back(v);</w:delText>
        </w:r>
      </w:del>
    </w:p>
    <w:p w:rsidR="002E2946" w:rsidRPr="00441F61" w:rsidDel="00B72103" w:rsidRDefault="002E2946" w:rsidP="00441F61">
      <w:pPr>
        <w:spacing w:after="0"/>
        <w:rPr>
          <w:del w:id="140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03" w:author="china" w:date="2015-03-24T14:20:00Z"/>
          <w:rFonts w:asciiTheme="minorHAnsi" w:hAnsiTheme="minorHAnsi" w:cs="Times New Roman"/>
          <w:sz w:val="21"/>
          <w:szCs w:val="21"/>
        </w:rPr>
      </w:pPr>
      <w:del w:id="14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vector&lt;int&gt; v2;</w:delText>
        </w:r>
      </w:del>
    </w:p>
    <w:p w:rsidR="002E2946" w:rsidRPr="00441F61" w:rsidDel="00B72103" w:rsidRDefault="002E2946" w:rsidP="00441F61">
      <w:pPr>
        <w:spacing w:after="0"/>
        <w:rPr>
          <w:del w:id="1405" w:author="china" w:date="2015-03-24T14:20:00Z"/>
          <w:rFonts w:asciiTheme="minorHAnsi" w:hAnsiTheme="minorHAnsi" w:cs="Times New Roman"/>
          <w:sz w:val="21"/>
          <w:szCs w:val="21"/>
        </w:rPr>
      </w:pPr>
      <w:del w:id="14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v2.push_back(30002);</w:delText>
        </w:r>
      </w:del>
    </w:p>
    <w:p w:rsidR="002E2946" w:rsidRPr="00441F61" w:rsidDel="00B72103" w:rsidRDefault="002E2946" w:rsidP="00441F61">
      <w:pPr>
        <w:spacing w:after="0"/>
        <w:rPr>
          <w:del w:id="1407" w:author="china" w:date="2015-03-24T14:20:00Z"/>
          <w:rFonts w:asciiTheme="minorHAnsi" w:hAnsiTheme="minorHAnsi" w:cs="Times New Roman"/>
          <w:sz w:val="21"/>
          <w:szCs w:val="21"/>
        </w:rPr>
      </w:pPr>
      <w:del w:id="14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v2.push_back(20);</w:delText>
        </w:r>
      </w:del>
    </w:p>
    <w:p w:rsidR="002E2946" w:rsidRPr="00441F61" w:rsidDel="00B72103" w:rsidRDefault="002E2946" w:rsidP="00441F61">
      <w:pPr>
        <w:spacing w:after="0"/>
        <w:rPr>
          <w:del w:id="1409" w:author="china" w:date="2015-03-24T14:20:00Z"/>
          <w:rFonts w:asciiTheme="minorHAnsi" w:hAnsiTheme="minorHAnsi" w:cs="Times New Roman"/>
          <w:sz w:val="21"/>
          <w:szCs w:val="21"/>
        </w:rPr>
      </w:pPr>
      <w:del w:id="14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PlayerManager::getInstance()-&gt;m_playerData.m_vAdvanceMaterial.push_back(v2);</w:delText>
        </w:r>
      </w:del>
    </w:p>
    <w:p w:rsidR="002E2946" w:rsidRPr="00441F61" w:rsidDel="00B72103" w:rsidRDefault="002E2946" w:rsidP="00441F61">
      <w:pPr>
        <w:spacing w:after="0"/>
        <w:rPr>
          <w:del w:id="141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12" w:author="china" w:date="2015-03-24T14:20:00Z"/>
          <w:rFonts w:asciiTheme="minorHAnsi" w:hAnsiTheme="minorHAnsi" w:cs="Times New Roman"/>
          <w:sz w:val="21"/>
          <w:szCs w:val="21"/>
        </w:rPr>
      </w:pPr>
      <w:del w:id="14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vector&lt;int&gt; v3;</w:delText>
        </w:r>
      </w:del>
    </w:p>
    <w:p w:rsidR="002E2946" w:rsidRPr="00441F61" w:rsidDel="00B72103" w:rsidRDefault="002E2946" w:rsidP="00441F61">
      <w:pPr>
        <w:spacing w:after="0"/>
        <w:rPr>
          <w:del w:id="1414" w:author="china" w:date="2015-03-24T14:20:00Z"/>
          <w:rFonts w:asciiTheme="minorHAnsi" w:hAnsiTheme="minorHAnsi" w:cs="Times New Roman"/>
          <w:sz w:val="21"/>
          <w:szCs w:val="21"/>
        </w:rPr>
      </w:pPr>
      <w:del w:id="14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v3.push_back(30004);</w:delText>
        </w:r>
      </w:del>
    </w:p>
    <w:p w:rsidR="002E2946" w:rsidRPr="00441F61" w:rsidDel="00B72103" w:rsidRDefault="002E2946" w:rsidP="00441F61">
      <w:pPr>
        <w:spacing w:after="0"/>
        <w:rPr>
          <w:del w:id="1416" w:author="china" w:date="2015-03-24T14:20:00Z"/>
          <w:rFonts w:asciiTheme="minorHAnsi" w:hAnsiTheme="minorHAnsi" w:cs="Times New Roman"/>
          <w:sz w:val="21"/>
          <w:szCs w:val="21"/>
        </w:rPr>
      </w:pPr>
      <w:del w:id="14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v3.push_back(30);</w:delText>
        </w:r>
      </w:del>
    </w:p>
    <w:p w:rsidR="002E2946" w:rsidRPr="00441F61" w:rsidDel="00B72103" w:rsidRDefault="002E2946" w:rsidP="00441F61">
      <w:pPr>
        <w:spacing w:after="0"/>
        <w:rPr>
          <w:del w:id="1418" w:author="china" w:date="2015-03-24T14:20:00Z"/>
          <w:rFonts w:asciiTheme="minorHAnsi" w:hAnsiTheme="minorHAnsi" w:cs="Times New Roman"/>
          <w:sz w:val="21"/>
          <w:szCs w:val="21"/>
        </w:rPr>
      </w:pPr>
      <w:del w:id="14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PlayerManager::getInstance()-&gt;m_playerData.m_vAdvanceMaterial.push_back(v3);</w:delText>
        </w:r>
      </w:del>
    </w:p>
    <w:p w:rsidR="002E2946" w:rsidRPr="00441F61" w:rsidDel="00B72103" w:rsidRDefault="002E2946" w:rsidP="00441F61">
      <w:pPr>
        <w:spacing w:after="0"/>
        <w:rPr>
          <w:del w:id="142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2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22" w:author="china" w:date="2015-03-24T14:20:00Z"/>
          <w:rFonts w:asciiTheme="minorHAnsi" w:hAnsiTheme="minorHAnsi" w:cs="Times New Roman"/>
          <w:sz w:val="21"/>
          <w:szCs w:val="21"/>
        </w:rPr>
      </w:pPr>
      <w:del w:id="14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}*/</w:delText>
        </w:r>
      </w:del>
    </w:p>
    <w:p w:rsidR="002E2946" w:rsidRPr="00441F61" w:rsidDel="00B72103" w:rsidRDefault="002E2946" w:rsidP="00441F61">
      <w:pPr>
        <w:spacing w:after="0"/>
        <w:rPr>
          <w:del w:id="1424" w:author="china" w:date="2015-03-24T14:20:00Z"/>
          <w:rFonts w:asciiTheme="minorHAnsi" w:hAnsiTheme="minorHAnsi" w:cs="Times New Roman"/>
          <w:sz w:val="21"/>
          <w:szCs w:val="21"/>
        </w:rPr>
      </w:pPr>
      <w:del w:id="14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426" w:author="china" w:date="2015-03-24T14:20:00Z"/>
          <w:rFonts w:asciiTheme="minorHAnsi" w:hAnsiTheme="minorHAnsi" w:cs="Times New Roman"/>
          <w:sz w:val="21"/>
          <w:szCs w:val="21"/>
        </w:rPr>
      </w:pPr>
      <w:del w:id="14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42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2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30" w:author="china" w:date="2015-03-24T14:20:00Z"/>
          <w:rFonts w:asciiTheme="minorHAnsi" w:hAnsiTheme="minorHAnsi" w:cs="Times New Roman"/>
          <w:sz w:val="21"/>
          <w:szCs w:val="21"/>
        </w:rPr>
      </w:pPr>
      <w:del w:id="14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(isShowEvolve)</w:delText>
        </w:r>
      </w:del>
    </w:p>
    <w:p w:rsidR="002E2946" w:rsidRPr="00441F61" w:rsidDel="00B72103" w:rsidRDefault="002E2946" w:rsidP="00441F61">
      <w:pPr>
        <w:spacing w:after="0"/>
        <w:rPr>
          <w:del w:id="1432" w:author="china" w:date="2015-03-24T14:20:00Z"/>
          <w:rFonts w:asciiTheme="minorHAnsi" w:hAnsiTheme="minorHAnsi" w:cs="Times New Roman"/>
          <w:sz w:val="21"/>
          <w:szCs w:val="21"/>
        </w:rPr>
      </w:pPr>
      <w:del w:id="14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434" w:author="china" w:date="2015-03-24T14:20:00Z"/>
          <w:rFonts w:asciiTheme="minorHAnsi" w:hAnsiTheme="minorHAnsi" w:cs="Times New Roman"/>
          <w:sz w:val="21"/>
          <w:szCs w:val="21"/>
        </w:rPr>
      </w:pPr>
      <w:del w:id="14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进化图片进行刷新</w:delText>
        </w:r>
      </w:del>
    </w:p>
    <w:p w:rsidR="002E2946" w:rsidRPr="00441F61" w:rsidDel="00B72103" w:rsidRDefault="002E2946" w:rsidP="00441F61">
      <w:pPr>
        <w:spacing w:after="0"/>
        <w:rPr>
          <w:del w:id="1436" w:author="china" w:date="2015-03-24T14:20:00Z"/>
          <w:rFonts w:asciiTheme="minorHAnsi" w:hAnsiTheme="minorHAnsi" w:cs="Times New Roman"/>
          <w:sz w:val="21"/>
          <w:szCs w:val="21"/>
        </w:rPr>
      </w:pPr>
      <w:del w:id="14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grad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143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39" w:author="china" w:date="2015-03-24T14:20:00Z"/>
          <w:rFonts w:asciiTheme="minorHAnsi" w:hAnsiTheme="minorHAnsi" w:cs="Times New Roman"/>
          <w:sz w:val="21"/>
          <w:szCs w:val="21"/>
        </w:rPr>
      </w:pPr>
      <w:del w:id="14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PlayerManager::getInstance()-&gt;loadm_vbabyAdvance(getPetGradeTableID(currentBabyPage+1,grad+1));</w:delText>
        </w:r>
      </w:del>
    </w:p>
    <w:p w:rsidR="002E2946" w:rsidRPr="00441F61" w:rsidDel="00B72103" w:rsidRDefault="002E2946" w:rsidP="00441F61">
      <w:pPr>
        <w:spacing w:after="0"/>
        <w:rPr>
          <w:del w:id="1441" w:author="china" w:date="2015-03-24T14:20:00Z"/>
          <w:rFonts w:asciiTheme="minorHAnsi" w:hAnsiTheme="minorHAnsi" w:cs="Times New Roman"/>
          <w:sz w:val="21"/>
          <w:szCs w:val="21"/>
        </w:rPr>
      </w:pPr>
      <w:del w:id="14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//PlayerManager::getInstance()-&gt;loadm_vbabyAdvance(PlayerManager::getInstance()-&gt;m_playerData.m_vPets[currentBabyPage][0]);</w:delText>
        </w:r>
      </w:del>
    </w:p>
    <w:p w:rsidR="002E2946" w:rsidRPr="00441F61" w:rsidDel="00B72103" w:rsidRDefault="002E2946" w:rsidP="00441F61">
      <w:pPr>
        <w:spacing w:after="0"/>
        <w:rPr>
          <w:del w:id="14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44" w:author="china" w:date="2015-03-24T14:20:00Z"/>
          <w:rFonts w:asciiTheme="minorHAnsi" w:hAnsiTheme="minorHAnsi" w:cs="Times New Roman"/>
          <w:sz w:val="21"/>
          <w:szCs w:val="21"/>
        </w:rPr>
      </w:pPr>
      <w:del w:id="14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 &lt;int&gt; tempVec;</w:delText>
        </w:r>
      </w:del>
    </w:p>
    <w:p w:rsidR="002E2946" w:rsidRPr="00441F61" w:rsidDel="00B72103" w:rsidRDefault="002E2946" w:rsidP="00441F61">
      <w:pPr>
        <w:spacing w:after="0"/>
        <w:rPr>
          <w:del w:id="1446" w:author="china" w:date="2015-03-24T14:20:00Z"/>
          <w:rFonts w:asciiTheme="minorHAnsi" w:hAnsiTheme="minorHAnsi" w:cs="Times New Roman"/>
          <w:sz w:val="21"/>
          <w:szCs w:val="21"/>
        </w:rPr>
      </w:pPr>
      <w:del w:id="14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tempVec.clear();</w:delText>
        </w:r>
      </w:del>
    </w:p>
    <w:p w:rsidR="002E2946" w:rsidRPr="00441F61" w:rsidDel="00B72103" w:rsidRDefault="002E2946" w:rsidP="00441F61">
      <w:pPr>
        <w:spacing w:after="0"/>
        <w:rPr>
          <w:del w:id="144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49" w:author="china" w:date="2015-03-24T14:20:00Z"/>
          <w:rFonts w:asciiTheme="minorHAnsi" w:hAnsiTheme="minorHAnsi" w:cs="Times New Roman"/>
          <w:sz w:val="21"/>
          <w:szCs w:val="21"/>
        </w:rPr>
      </w:pPr>
      <w:del w:id="14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 &lt;int&gt; vecMaterialId;</w:delText>
        </w:r>
      </w:del>
    </w:p>
    <w:p w:rsidR="002E2946" w:rsidRPr="00441F61" w:rsidDel="00B72103" w:rsidRDefault="002E2946" w:rsidP="00441F61">
      <w:pPr>
        <w:spacing w:after="0"/>
        <w:rPr>
          <w:del w:id="1451" w:author="china" w:date="2015-03-24T14:20:00Z"/>
          <w:rFonts w:asciiTheme="minorHAnsi" w:hAnsiTheme="minorHAnsi" w:cs="Times New Roman"/>
          <w:sz w:val="21"/>
          <w:szCs w:val="21"/>
        </w:rPr>
      </w:pPr>
      <w:del w:id="14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vecMaterialId.clear();</w:delText>
        </w:r>
      </w:del>
    </w:p>
    <w:p w:rsidR="002E2946" w:rsidRPr="00441F61" w:rsidDel="00B72103" w:rsidRDefault="002E2946" w:rsidP="00441F61">
      <w:pPr>
        <w:spacing w:after="0"/>
        <w:rPr>
          <w:del w:id="1453" w:author="china" w:date="2015-03-24T14:20:00Z"/>
          <w:rFonts w:asciiTheme="minorHAnsi" w:hAnsiTheme="minorHAnsi" w:cs="Times New Roman"/>
          <w:sz w:val="21"/>
          <w:szCs w:val="21"/>
        </w:rPr>
      </w:pPr>
      <w:del w:id="14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0;i&lt;PlayerManager::getInstance()-&gt;m_playerData.m_vbabyAdvance.size();i++)</w:delText>
        </w:r>
      </w:del>
    </w:p>
    <w:p w:rsidR="002E2946" w:rsidRPr="00441F61" w:rsidDel="00B72103" w:rsidRDefault="002E2946" w:rsidP="00441F61">
      <w:pPr>
        <w:spacing w:after="0"/>
        <w:rPr>
          <w:del w:id="1455" w:author="china" w:date="2015-03-24T14:20:00Z"/>
          <w:rFonts w:asciiTheme="minorHAnsi" w:hAnsiTheme="minorHAnsi" w:cs="Times New Roman"/>
          <w:sz w:val="21"/>
          <w:szCs w:val="21"/>
        </w:rPr>
      </w:pPr>
      <w:del w:id="14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457" w:author="china" w:date="2015-03-24T14:20:00Z"/>
          <w:rFonts w:asciiTheme="minorHAnsi" w:hAnsiTheme="minorHAnsi" w:cs="Times New Roman"/>
          <w:sz w:val="21"/>
          <w:szCs w:val="21"/>
        </w:rPr>
      </w:pPr>
      <w:del w:id="14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(PlayerManager::getInstance()-&gt;m_playerData.m_vbabyAdvance[i][1] != -1)</w:delText>
        </w:r>
      </w:del>
    </w:p>
    <w:p w:rsidR="002E2946" w:rsidRPr="00441F61" w:rsidDel="00B72103" w:rsidRDefault="002E2946" w:rsidP="00441F61">
      <w:pPr>
        <w:spacing w:after="0"/>
        <w:rPr>
          <w:del w:id="1459" w:author="china" w:date="2015-03-24T14:20:00Z"/>
          <w:rFonts w:asciiTheme="minorHAnsi" w:hAnsiTheme="minorHAnsi" w:cs="Times New Roman"/>
          <w:sz w:val="21"/>
          <w:szCs w:val="21"/>
        </w:rPr>
      </w:pPr>
      <w:del w:id="14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461" w:author="china" w:date="2015-03-24T14:20:00Z"/>
          <w:rFonts w:asciiTheme="minorHAnsi" w:hAnsiTheme="minorHAnsi" w:cs="Times New Roman"/>
          <w:sz w:val="21"/>
          <w:szCs w:val="21"/>
        </w:rPr>
      </w:pPr>
      <w:del w:id="14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tempVec.push_back(i);</w:delText>
        </w:r>
      </w:del>
    </w:p>
    <w:p w:rsidR="002E2946" w:rsidRPr="00441F61" w:rsidDel="00B72103" w:rsidRDefault="002E2946" w:rsidP="00441F61">
      <w:pPr>
        <w:spacing w:after="0"/>
        <w:rPr>
          <w:del w:id="1463" w:author="china" w:date="2015-03-24T14:20:00Z"/>
          <w:rFonts w:asciiTheme="minorHAnsi" w:hAnsiTheme="minorHAnsi" w:cs="Times New Roman"/>
          <w:sz w:val="21"/>
          <w:szCs w:val="21"/>
        </w:rPr>
      </w:pPr>
      <w:del w:id="14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vecMaterialId.push_back(PlayerManager::getInstance()-&gt;m_playerData.m_vbabyAdvance[i][0]);</w:delText>
        </w:r>
      </w:del>
    </w:p>
    <w:p w:rsidR="002E2946" w:rsidRPr="00441F61" w:rsidDel="00B72103" w:rsidRDefault="002E2946" w:rsidP="00441F61">
      <w:pPr>
        <w:spacing w:after="0"/>
        <w:rPr>
          <w:del w:id="1465" w:author="china" w:date="2015-03-24T14:20:00Z"/>
          <w:rFonts w:asciiTheme="minorHAnsi" w:hAnsiTheme="minorHAnsi" w:cs="Times New Roman"/>
          <w:sz w:val="21"/>
          <w:szCs w:val="21"/>
        </w:rPr>
      </w:pPr>
      <w:del w:id="14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467" w:author="china" w:date="2015-03-24T14:20:00Z"/>
          <w:rFonts w:asciiTheme="minorHAnsi" w:hAnsiTheme="minorHAnsi" w:cs="Times New Roman"/>
          <w:sz w:val="21"/>
          <w:szCs w:val="21"/>
        </w:rPr>
      </w:pPr>
      <w:del w:id="14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46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7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71" w:author="china" w:date="2015-03-24T14:20:00Z"/>
          <w:rFonts w:asciiTheme="minorHAnsi" w:hAnsiTheme="minorHAnsi" w:cs="Times New Roman"/>
          <w:sz w:val="21"/>
          <w:szCs w:val="21"/>
        </w:rPr>
      </w:pPr>
      <w:del w:id="14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materialAId = 0;</w:delText>
        </w:r>
      </w:del>
    </w:p>
    <w:p w:rsidR="002E2946" w:rsidRPr="00441F61" w:rsidDel="00B72103" w:rsidRDefault="002E2946" w:rsidP="00441F61">
      <w:pPr>
        <w:spacing w:after="0"/>
        <w:rPr>
          <w:del w:id="1473" w:author="china" w:date="2015-03-24T14:20:00Z"/>
          <w:rFonts w:asciiTheme="minorHAnsi" w:hAnsiTheme="minorHAnsi" w:cs="Times New Roman"/>
          <w:sz w:val="21"/>
          <w:szCs w:val="21"/>
        </w:rPr>
      </w:pPr>
      <w:del w:id="14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materialBId = 0;</w:delText>
        </w:r>
      </w:del>
    </w:p>
    <w:p w:rsidR="002E2946" w:rsidRPr="00441F61" w:rsidDel="00B72103" w:rsidRDefault="002E2946" w:rsidP="00441F61">
      <w:pPr>
        <w:spacing w:after="0"/>
        <w:rPr>
          <w:del w:id="1475" w:author="china" w:date="2015-03-24T14:20:00Z"/>
          <w:rFonts w:asciiTheme="minorHAnsi" w:hAnsiTheme="minorHAnsi" w:cs="Times New Roman"/>
          <w:sz w:val="21"/>
          <w:szCs w:val="21"/>
        </w:rPr>
      </w:pPr>
      <w:del w:id="14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materialCId = 0;</w:delText>
        </w:r>
      </w:del>
    </w:p>
    <w:p w:rsidR="002E2946" w:rsidRPr="00441F61" w:rsidDel="00B72103" w:rsidRDefault="002E2946" w:rsidP="00441F61">
      <w:pPr>
        <w:spacing w:after="0"/>
        <w:rPr>
          <w:del w:id="1477" w:author="china" w:date="2015-03-24T14:20:00Z"/>
          <w:rFonts w:asciiTheme="minorHAnsi" w:hAnsiTheme="minorHAnsi" w:cs="Times New Roman"/>
          <w:sz w:val="21"/>
          <w:szCs w:val="21"/>
        </w:rPr>
      </w:pPr>
      <w:del w:id="14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materialDId = 0;</w:delText>
        </w:r>
      </w:del>
    </w:p>
    <w:p w:rsidR="002E2946" w:rsidRPr="00441F61" w:rsidDel="00B72103" w:rsidRDefault="002E2946" w:rsidP="00441F61">
      <w:pPr>
        <w:spacing w:after="0"/>
        <w:rPr>
          <w:del w:id="1479" w:author="china" w:date="2015-03-24T14:20:00Z"/>
          <w:rFonts w:asciiTheme="minorHAnsi" w:hAnsiTheme="minorHAnsi" w:cs="Times New Roman"/>
          <w:sz w:val="21"/>
          <w:szCs w:val="21"/>
        </w:rPr>
      </w:pPr>
      <w:del w:id="14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481" w:author="china" w:date="2015-03-24T14:20:00Z"/>
          <w:rFonts w:asciiTheme="minorHAnsi" w:hAnsiTheme="minorHAnsi" w:cs="Times New Roman"/>
          <w:sz w:val="21"/>
          <w:szCs w:val="21"/>
        </w:rPr>
      </w:pPr>
      <w:del w:id="14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materialANum = 0;</w:delText>
        </w:r>
      </w:del>
    </w:p>
    <w:p w:rsidR="002E2946" w:rsidRPr="00441F61" w:rsidDel="00B72103" w:rsidRDefault="002E2946" w:rsidP="00441F61">
      <w:pPr>
        <w:spacing w:after="0"/>
        <w:rPr>
          <w:del w:id="1483" w:author="china" w:date="2015-03-24T14:20:00Z"/>
          <w:rFonts w:asciiTheme="minorHAnsi" w:hAnsiTheme="minorHAnsi" w:cs="Times New Roman"/>
          <w:sz w:val="21"/>
          <w:szCs w:val="21"/>
        </w:rPr>
      </w:pPr>
      <w:del w:id="14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materialBNum = 0;</w:delText>
        </w:r>
      </w:del>
    </w:p>
    <w:p w:rsidR="002E2946" w:rsidRPr="00441F61" w:rsidDel="00B72103" w:rsidRDefault="002E2946" w:rsidP="00441F61">
      <w:pPr>
        <w:spacing w:after="0"/>
        <w:rPr>
          <w:del w:id="1485" w:author="china" w:date="2015-03-24T14:20:00Z"/>
          <w:rFonts w:asciiTheme="minorHAnsi" w:hAnsiTheme="minorHAnsi" w:cs="Times New Roman"/>
          <w:sz w:val="21"/>
          <w:szCs w:val="21"/>
        </w:rPr>
      </w:pPr>
      <w:del w:id="14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materialCNum = 0;</w:delText>
        </w:r>
      </w:del>
    </w:p>
    <w:p w:rsidR="002E2946" w:rsidRPr="00441F61" w:rsidDel="00B72103" w:rsidRDefault="002E2946" w:rsidP="00441F61">
      <w:pPr>
        <w:spacing w:after="0"/>
        <w:rPr>
          <w:del w:id="1487" w:author="china" w:date="2015-03-24T14:20:00Z"/>
          <w:rFonts w:asciiTheme="minorHAnsi" w:hAnsiTheme="minorHAnsi" w:cs="Times New Roman"/>
          <w:sz w:val="21"/>
          <w:szCs w:val="21"/>
        </w:rPr>
      </w:pPr>
      <w:del w:id="14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materialDNum = 0;</w:delText>
        </w:r>
      </w:del>
    </w:p>
    <w:p w:rsidR="002E2946" w:rsidRPr="00441F61" w:rsidDel="00B72103" w:rsidRDefault="002E2946" w:rsidP="00441F61">
      <w:pPr>
        <w:spacing w:after="0"/>
        <w:rPr>
          <w:del w:id="148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490" w:author="china" w:date="2015-03-24T14:20:00Z"/>
          <w:rFonts w:asciiTheme="minorHAnsi" w:hAnsiTheme="minorHAnsi" w:cs="Times New Roman"/>
          <w:sz w:val="21"/>
          <w:szCs w:val="21"/>
        </w:rPr>
      </w:pPr>
      <w:del w:id="14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(tempVec.size() == 3)</w:delText>
        </w:r>
      </w:del>
    </w:p>
    <w:p w:rsidR="002E2946" w:rsidRPr="00441F61" w:rsidDel="00B72103" w:rsidRDefault="002E2946" w:rsidP="00441F61">
      <w:pPr>
        <w:spacing w:after="0"/>
        <w:rPr>
          <w:del w:id="1492" w:author="china" w:date="2015-03-24T14:20:00Z"/>
          <w:rFonts w:asciiTheme="minorHAnsi" w:hAnsiTheme="minorHAnsi" w:cs="Times New Roman"/>
          <w:sz w:val="21"/>
          <w:szCs w:val="21"/>
        </w:rPr>
      </w:pPr>
      <w:del w:id="14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494" w:author="china" w:date="2015-03-24T14:20:00Z"/>
          <w:rFonts w:asciiTheme="minorHAnsi" w:hAnsiTheme="minorHAnsi" w:cs="Times New Roman"/>
          <w:sz w:val="21"/>
          <w:szCs w:val="21"/>
        </w:rPr>
      </w:pPr>
      <w:del w:id="14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materialAId = PlayerManager::getInstance()-&gt;m_playerData.m_vbabyAdvance[tempVec.at(0)][0];</w:delText>
        </w:r>
      </w:del>
    </w:p>
    <w:p w:rsidR="002E2946" w:rsidRPr="00441F61" w:rsidDel="00B72103" w:rsidRDefault="002E2946" w:rsidP="00441F61">
      <w:pPr>
        <w:spacing w:after="0"/>
        <w:rPr>
          <w:del w:id="1496" w:author="china" w:date="2015-03-24T14:20:00Z"/>
          <w:rFonts w:asciiTheme="minorHAnsi" w:hAnsiTheme="minorHAnsi" w:cs="Times New Roman"/>
          <w:sz w:val="21"/>
          <w:szCs w:val="21"/>
        </w:rPr>
      </w:pPr>
      <w:del w:id="14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materialBId = PlayerManager::getInstance()-&gt;m_playerData.m_vbabyAdvance[tempVec.at(1)][0];</w:delText>
        </w:r>
      </w:del>
    </w:p>
    <w:p w:rsidR="002E2946" w:rsidRPr="00441F61" w:rsidDel="00B72103" w:rsidRDefault="002E2946" w:rsidP="00441F61">
      <w:pPr>
        <w:spacing w:after="0"/>
        <w:rPr>
          <w:del w:id="1498" w:author="china" w:date="2015-03-24T14:20:00Z"/>
          <w:rFonts w:asciiTheme="minorHAnsi" w:hAnsiTheme="minorHAnsi" w:cs="Times New Roman"/>
          <w:sz w:val="21"/>
          <w:szCs w:val="21"/>
        </w:rPr>
      </w:pPr>
      <w:del w:id="14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materialCId = PlayerManager::getInstance()-&gt;m_playerData.m_vbabyAdvance[tempVec.at(2)][0];</w:delText>
        </w:r>
      </w:del>
    </w:p>
    <w:p w:rsidR="002E2946" w:rsidRPr="00441F61" w:rsidDel="00B72103" w:rsidRDefault="002E2946" w:rsidP="00441F61">
      <w:pPr>
        <w:spacing w:after="0"/>
        <w:rPr>
          <w:del w:id="150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01" w:author="china" w:date="2015-03-24T14:20:00Z"/>
          <w:rFonts w:asciiTheme="minorHAnsi" w:hAnsiTheme="minorHAnsi" w:cs="Times New Roman"/>
          <w:sz w:val="21"/>
          <w:szCs w:val="21"/>
        </w:rPr>
      </w:pPr>
      <w:del w:id="15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materialANum =PlayerManager::getInstance()-&gt;m_playerData.m_vbabyAdvance[tempVec.at(0)][1];</w:delText>
        </w:r>
      </w:del>
    </w:p>
    <w:p w:rsidR="002E2946" w:rsidRPr="00441F61" w:rsidDel="00B72103" w:rsidRDefault="002E2946" w:rsidP="00441F61">
      <w:pPr>
        <w:spacing w:after="0"/>
        <w:rPr>
          <w:del w:id="1503" w:author="china" w:date="2015-03-24T14:20:00Z"/>
          <w:rFonts w:asciiTheme="minorHAnsi" w:hAnsiTheme="minorHAnsi" w:cs="Times New Roman"/>
          <w:sz w:val="21"/>
          <w:szCs w:val="21"/>
        </w:rPr>
      </w:pPr>
      <w:del w:id="15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materialBNum =PlayerManager::getInstance()-&gt;m_playerData.m_vbabyAdvance[tempVec.at(1)][1];</w:delText>
        </w:r>
      </w:del>
    </w:p>
    <w:p w:rsidR="002E2946" w:rsidRPr="00441F61" w:rsidDel="00B72103" w:rsidRDefault="002E2946" w:rsidP="00441F61">
      <w:pPr>
        <w:spacing w:after="0"/>
        <w:rPr>
          <w:del w:id="1505" w:author="china" w:date="2015-03-24T14:20:00Z"/>
          <w:rFonts w:asciiTheme="minorHAnsi" w:hAnsiTheme="minorHAnsi" w:cs="Times New Roman"/>
          <w:sz w:val="21"/>
          <w:szCs w:val="21"/>
        </w:rPr>
      </w:pPr>
      <w:del w:id="15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materialCNum =PlayerManager::getInstance()-&gt;m_playerData.m_vbabyAdvance[tempVec.at(2)][1];</w:delText>
        </w:r>
      </w:del>
    </w:p>
    <w:p w:rsidR="002E2946" w:rsidRPr="00441F61" w:rsidDel="00B72103" w:rsidRDefault="002E2946" w:rsidP="00441F61">
      <w:pPr>
        <w:spacing w:after="0"/>
        <w:rPr>
          <w:del w:id="1507" w:author="china" w:date="2015-03-24T14:20:00Z"/>
          <w:rFonts w:asciiTheme="minorHAnsi" w:hAnsiTheme="minorHAnsi" w:cs="Times New Roman"/>
          <w:sz w:val="21"/>
          <w:szCs w:val="21"/>
        </w:rPr>
      </w:pPr>
      <w:del w:id="15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509" w:author="china" w:date="2015-03-24T14:20:00Z"/>
          <w:rFonts w:asciiTheme="minorHAnsi" w:hAnsiTheme="minorHAnsi" w:cs="Times New Roman"/>
          <w:sz w:val="21"/>
          <w:szCs w:val="21"/>
        </w:rPr>
      </w:pPr>
      <w:del w:id="15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 if (tempVec.size() == 2)</w:delText>
        </w:r>
      </w:del>
    </w:p>
    <w:p w:rsidR="002E2946" w:rsidRPr="00441F61" w:rsidDel="00B72103" w:rsidRDefault="002E2946" w:rsidP="00441F61">
      <w:pPr>
        <w:spacing w:after="0"/>
        <w:rPr>
          <w:del w:id="1511" w:author="china" w:date="2015-03-24T14:20:00Z"/>
          <w:rFonts w:asciiTheme="minorHAnsi" w:hAnsiTheme="minorHAnsi" w:cs="Times New Roman"/>
          <w:sz w:val="21"/>
          <w:szCs w:val="21"/>
        </w:rPr>
      </w:pPr>
      <w:del w:id="15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513" w:author="china" w:date="2015-03-24T14:20:00Z"/>
          <w:rFonts w:asciiTheme="minorHAnsi" w:hAnsiTheme="minorHAnsi" w:cs="Times New Roman"/>
          <w:sz w:val="21"/>
          <w:szCs w:val="21"/>
        </w:rPr>
      </w:pPr>
      <w:del w:id="15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materialAId = PlayerManager::getInstance()-&gt;m_playerData.m_vbabyAdvance[tempVec.at(0)][0];</w:delText>
        </w:r>
      </w:del>
    </w:p>
    <w:p w:rsidR="002E2946" w:rsidRPr="00441F61" w:rsidDel="00B72103" w:rsidRDefault="002E2946" w:rsidP="00441F61">
      <w:pPr>
        <w:spacing w:after="0"/>
        <w:rPr>
          <w:del w:id="1515" w:author="china" w:date="2015-03-24T14:20:00Z"/>
          <w:rFonts w:asciiTheme="minorHAnsi" w:hAnsiTheme="minorHAnsi" w:cs="Times New Roman"/>
          <w:sz w:val="21"/>
          <w:szCs w:val="21"/>
        </w:rPr>
      </w:pPr>
      <w:del w:id="15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materialBId = PlayerManager::getInstance()-&gt;m_playerData.m_vbabyAdvance[tempVec.at(1)][0];</w:delText>
        </w:r>
      </w:del>
    </w:p>
    <w:p w:rsidR="002E2946" w:rsidRPr="00441F61" w:rsidDel="00B72103" w:rsidRDefault="002E2946" w:rsidP="00441F61">
      <w:pPr>
        <w:spacing w:after="0"/>
        <w:rPr>
          <w:del w:id="15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18" w:author="china" w:date="2015-03-24T14:20:00Z"/>
          <w:rFonts w:asciiTheme="minorHAnsi" w:hAnsiTheme="minorHAnsi" w:cs="Times New Roman"/>
          <w:sz w:val="21"/>
          <w:szCs w:val="21"/>
        </w:rPr>
      </w:pPr>
      <w:del w:id="15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materialANum =PlayerManager::getInstance()-&gt;m_playerData.m_vbabyAdvance[tempVec.at(0)][1];</w:delText>
        </w:r>
      </w:del>
    </w:p>
    <w:p w:rsidR="002E2946" w:rsidRPr="00441F61" w:rsidDel="00B72103" w:rsidRDefault="002E2946" w:rsidP="00441F61">
      <w:pPr>
        <w:spacing w:after="0"/>
        <w:rPr>
          <w:del w:id="1520" w:author="china" w:date="2015-03-24T14:20:00Z"/>
          <w:rFonts w:asciiTheme="minorHAnsi" w:hAnsiTheme="minorHAnsi" w:cs="Times New Roman"/>
          <w:sz w:val="21"/>
          <w:szCs w:val="21"/>
        </w:rPr>
      </w:pPr>
      <w:del w:id="15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materialBNum =PlayerManager::getInstance()-&gt;m_playerData.m_vbabyAdvance[tempVec.at(1)][1];</w:delText>
        </w:r>
      </w:del>
    </w:p>
    <w:p w:rsidR="002E2946" w:rsidRPr="00441F61" w:rsidDel="00B72103" w:rsidRDefault="002E2946" w:rsidP="00441F61">
      <w:pPr>
        <w:spacing w:after="0"/>
        <w:rPr>
          <w:del w:id="1522" w:author="china" w:date="2015-03-24T14:20:00Z"/>
          <w:rFonts w:asciiTheme="minorHAnsi" w:hAnsiTheme="minorHAnsi" w:cs="Times New Roman"/>
          <w:sz w:val="21"/>
          <w:szCs w:val="21"/>
        </w:rPr>
      </w:pPr>
      <w:del w:id="15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524" w:author="china" w:date="2015-03-24T14:20:00Z"/>
          <w:rFonts w:asciiTheme="minorHAnsi" w:hAnsiTheme="minorHAnsi" w:cs="Times New Roman"/>
          <w:sz w:val="21"/>
          <w:szCs w:val="21"/>
        </w:rPr>
      </w:pPr>
      <w:del w:id="15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 if (tempVec.size() == 1)</w:delText>
        </w:r>
      </w:del>
    </w:p>
    <w:p w:rsidR="002E2946" w:rsidRPr="00441F61" w:rsidDel="00B72103" w:rsidRDefault="002E2946" w:rsidP="00441F61">
      <w:pPr>
        <w:spacing w:after="0"/>
        <w:rPr>
          <w:del w:id="1526" w:author="china" w:date="2015-03-24T14:20:00Z"/>
          <w:rFonts w:asciiTheme="minorHAnsi" w:hAnsiTheme="minorHAnsi" w:cs="Times New Roman"/>
          <w:sz w:val="21"/>
          <w:szCs w:val="21"/>
        </w:rPr>
      </w:pPr>
      <w:del w:id="15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528" w:author="china" w:date="2015-03-24T14:20:00Z"/>
          <w:rFonts w:asciiTheme="minorHAnsi" w:hAnsiTheme="minorHAnsi" w:cs="Times New Roman"/>
          <w:sz w:val="21"/>
          <w:szCs w:val="21"/>
        </w:rPr>
      </w:pPr>
      <w:del w:id="15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materialAId = PlayerManager::getInstance()-&gt;m_playerData.m_vbabyAdvance[tempVec.at(0)][0];</w:delText>
        </w:r>
      </w:del>
    </w:p>
    <w:p w:rsidR="002E2946" w:rsidRPr="00441F61" w:rsidDel="00B72103" w:rsidRDefault="002E2946" w:rsidP="00441F61">
      <w:pPr>
        <w:spacing w:after="0"/>
        <w:rPr>
          <w:del w:id="1530" w:author="china" w:date="2015-03-24T14:20:00Z"/>
          <w:rFonts w:asciiTheme="minorHAnsi" w:hAnsiTheme="minorHAnsi" w:cs="Times New Roman"/>
          <w:sz w:val="21"/>
          <w:szCs w:val="21"/>
        </w:rPr>
      </w:pPr>
      <w:del w:id="15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materialANum =PlayerManager::getInstance()-&gt;m_playerData.m_vbabyAdvance[tempVec.at(0)][1];</w:delText>
        </w:r>
      </w:del>
    </w:p>
    <w:p w:rsidR="002E2946" w:rsidRPr="00441F61" w:rsidDel="00B72103" w:rsidRDefault="002E2946" w:rsidP="00441F61">
      <w:pPr>
        <w:spacing w:after="0"/>
        <w:rPr>
          <w:del w:id="1532" w:author="china" w:date="2015-03-24T14:20:00Z"/>
          <w:rFonts w:asciiTheme="minorHAnsi" w:hAnsiTheme="minorHAnsi" w:cs="Times New Roman"/>
          <w:sz w:val="21"/>
          <w:szCs w:val="21"/>
        </w:rPr>
      </w:pPr>
      <w:del w:id="15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534" w:author="china" w:date="2015-03-24T14:20:00Z"/>
          <w:rFonts w:asciiTheme="minorHAnsi" w:hAnsiTheme="minorHAnsi" w:cs="Times New Roman"/>
          <w:sz w:val="21"/>
          <w:szCs w:val="21"/>
        </w:rPr>
      </w:pPr>
      <w:del w:id="15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else // 4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个材料</w:delText>
        </w:r>
      </w:del>
    </w:p>
    <w:p w:rsidR="002E2946" w:rsidRPr="00441F61" w:rsidDel="00B72103" w:rsidRDefault="002E2946" w:rsidP="00441F61">
      <w:pPr>
        <w:spacing w:after="0"/>
        <w:rPr>
          <w:del w:id="1536" w:author="china" w:date="2015-03-24T14:20:00Z"/>
          <w:rFonts w:asciiTheme="minorHAnsi" w:hAnsiTheme="minorHAnsi" w:cs="Times New Roman"/>
          <w:sz w:val="21"/>
          <w:szCs w:val="21"/>
        </w:rPr>
      </w:pPr>
      <w:del w:id="15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538" w:author="china" w:date="2015-03-24T14:20:00Z"/>
          <w:rFonts w:asciiTheme="minorHAnsi" w:hAnsiTheme="minorHAnsi" w:cs="Times New Roman"/>
          <w:sz w:val="21"/>
          <w:szCs w:val="21"/>
        </w:rPr>
      </w:pPr>
      <w:del w:id="15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540" w:author="china" w:date="2015-03-24T14:20:00Z"/>
          <w:rFonts w:asciiTheme="minorHAnsi" w:hAnsiTheme="minorHAnsi" w:cs="Times New Roman"/>
          <w:sz w:val="21"/>
          <w:szCs w:val="21"/>
        </w:rPr>
      </w:pPr>
      <w:del w:id="15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//CCLOG("error  more than 3 material");</w:delText>
        </w:r>
      </w:del>
    </w:p>
    <w:p w:rsidR="002E2946" w:rsidRPr="00441F61" w:rsidDel="00B72103" w:rsidRDefault="002E2946" w:rsidP="00441F61">
      <w:pPr>
        <w:spacing w:after="0"/>
        <w:rPr>
          <w:del w:id="1542" w:author="china" w:date="2015-03-24T14:20:00Z"/>
          <w:rFonts w:asciiTheme="minorHAnsi" w:hAnsiTheme="minorHAnsi" w:cs="Times New Roman"/>
          <w:sz w:val="21"/>
          <w:szCs w:val="21"/>
        </w:rPr>
      </w:pPr>
      <w:del w:id="15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materialAId = PlayerManager::getInstance()-&gt;m_playerData.m_vbabyAdvance[tempVec.at(0)][0];</w:delText>
        </w:r>
      </w:del>
    </w:p>
    <w:p w:rsidR="002E2946" w:rsidRPr="00441F61" w:rsidDel="00B72103" w:rsidRDefault="002E2946" w:rsidP="00441F61">
      <w:pPr>
        <w:spacing w:after="0"/>
        <w:rPr>
          <w:del w:id="1544" w:author="china" w:date="2015-03-24T14:20:00Z"/>
          <w:rFonts w:asciiTheme="minorHAnsi" w:hAnsiTheme="minorHAnsi" w:cs="Times New Roman"/>
          <w:sz w:val="21"/>
          <w:szCs w:val="21"/>
        </w:rPr>
      </w:pPr>
      <w:del w:id="15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materialBId = PlayerManager::getInstance()-&gt;m_playerData.m_vbabyAdvance[tempVec.at(1)][0];</w:delText>
        </w:r>
      </w:del>
    </w:p>
    <w:p w:rsidR="002E2946" w:rsidRPr="00441F61" w:rsidDel="00B72103" w:rsidRDefault="002E2946" w:rsidP="00441F61">
      <w:pPr>
        <w:spacing w:after="0"/>
        <w:rPr>
          <w:del w:id="1546" w:author="china" w:date="2015-03-24T14:20:00Z"/>
          <w:rFonts w:asciiTheme="minorHAnsi" w:hAnsiTheme="minorHAnsi" w:cs="Times New Roman"/>
          <w:sz w:val="21"/>
          <w:szCs w:val="21"/>
        </w:rPr>
      </w:pPr>
      <w:del w:id="15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materialCId = PlayerManager::getInstance()-&gt;m_playerData.m_vbabyAdvance[tempVec.at(2)][0];</w:delText>
        </w:r>
      </w:del>
    </w:p>
    <w:p w:rsidR="002E2946" w:rsidRPr="00441F61" w:rsidDel="00B72103" w:rsidRDefault="002E2946" w:rsidP="00441F61">
      <w:pPr>
        <w:spacing w:after="0"/>
        <w:rPr>
          <w:del w:id="1548" w:author="china" w:date="2015-03-24T14:20:00Z"/>
          <w:rFonts w:asciiTheme="minorHAnsi" w:hAnsiTheme="minorHAnsi" w:cs="Times New Roman"/>
          <w:sz w:val="21"/>
          <w:szCs w:val="21"/>
        </w:rPr>
      </w:pPr>
      <w:del w:id="15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materialDId = PlayerManager::getInstance()-&gt;m_playerData.m_vbabyAdvance[tempVec.at(3)][0];</w:delText>
        </w:r>
      </w:del>
    </w:p>
    <w:p w:rsidR="002E2946" w:rsidRPr="00441F61" w:rsidDel="00B72103" w:rsidRDefault="002E2946" w:rsidP="00441F61">
      <w:pPr>
        <w:spacing w:after="0"/>
        <w:rPr>
          <w:del w:id="155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51" w:author="china" w:date="2015-03-24T14:20:00Z"/>
          <w:rFonts w:asciiTheme="minorHAnsi" w:hAnsiTheme="minorHAnsi" w:cs="Times New Roman"/>
          <w:sz w:val="21"/>
          <w:szCs w:val="21"/>
        </w:rPr>
      </w:pPr>
      <w:del w:id="15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materialANum =PlayerManager::getInstance()-&gt;m_playerData.m_vbabyAdvance[tempVec.at(0)][1];</w:delText>
        </w:r>
      </w:del>
    </w:p>
    <w:p w:rsidR="002E2946" w:rsidRPr="00441F61" w:rsidDel="00B72103" w:rsidRDefault="002E2946" w:rsidP="00441F61">
      <w:pPr>
        <w:spacing w:after="0"/>
        <w:rPr>
          <w:del w:id="1553" w:author="china" w:date="2015-03-24T14:20:00Z"/>
          <w:rFonts w:asciiTheme="minorHAnsi" w:hAnsiTheme="minorHAnsi" w:cs="Times New Roman"/>
          <w:sz w:val="21"/>
          <w:szCs w:val="21"/>
        </w:rPr>
      </w:pPr>
      <w:del w:id="15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materialBNum =PlayerManager::getInstance()-&gt;m_playerData.m_vbabyAdvance[tempVec.at(1)][1];</w:delText>
        </w:r>
      </w:del>
    </w:p>
    <w:p w:rsidR="002E2946" w:rsidRPr="00441F61" w:rsidDel="00B72103" w:rsidRDefault="002E2946" w:rsidP="00441F61">
      <w:pPr>
        <w:spacing w:after="0"/>
        <w:rPr>
          <w:del w:id="1555" w:author="china" w:date="2015-03-24T14:20:00Z"/>
          <w:rFonts w:asciiTheme="minorHAnsi" w:hAnsiTheme="minorHAnsi" w:cs="Times New Roman"/>
          <w:sz w:val="21"/>
          <w:szCs w:val="21"/>
        </w:rPr>
      </w:pPr>
      <w:del w:id="15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materialCNum =PlayerManager::getInstance()-&gt;m_playerData.m_vbabyAdvance[tempVec.at(2)][1];</w:delText>
        </w:r>
      </w:del>
    </w:p>
    <w:p w:rsidR="002E2946" w:rsidRPr="00441F61" w:rsidDel="00B72103" w:rsidRDefault="002E2946" w:rsidP="00441F61">
      <w:pPr>
        <w:spacing w:after="0"/>
        <w:rPr>
          <w:del w:id="1557" w:author="china" w:date="2015-03-24T14:20:00Z"/>
          <w:rFonts w:asciiTheme="minorHAnsi" w:hAnsiTheme="minorHAnsi" w:cs="Times New Roman"/>
          <w:sz w:val="21"/>
          <w:szCs w:val="21"/>
        </w:rPr>
      </w:pPr>
      <w:del w:id="15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materialDNum =PlayerManager::getInstance()-&gt;m_playerData.m_vbabyAdvance[tempVec.at(3)][1];</w:delText>
        </w:r>
      </w:del>
    </w:p>
    <w:p w:rsidR="002E2946" w:rsidRPr="00441F61" w:rsidDel="00B72103" w:rsidRDefault="002E2946" w:rsidP="00441F61">
      <w:pPr>
        <w:spacing w:after="0"/>
        <w:rPr>
          <w:del w:id="1559" w:author="china" w:date="2015-03-24T14:20:00Z"/>
          <w:rFonts w:asciiTheme="minorHAnsi" w:hAnsiTheme="minorHAnsi" w:cs="Times New Roman"/>
          <w:sz w:val="21"/>
          <w:szCs w:val="21"/>
        </w:rPr>
      </w:pPr>
      <w:del w:id="15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56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6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63" w:author="china" w:date="2015-03-24T14:20:00Z"/>
          <w:rFonts w:asciiTheme="minorHAnsi" w:hAnsiTheme="minorHAnsi" w:cs="Times New Roman"/>
          <w:sz w:val="21"/>
          <w:szCs w:val="21"/>
        </w:rPr>
      </w:pPr>
      <w:del w:id="15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materialAId = dbManager::getInstance()-&gt;getPetGradeUpNeedMaterial_A_ID(currentBabyPage+1,grad+1);//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ID//</w:delText>
        </w:r>
      </w:del>
    </w:p>
    <w:p w:rsidR="002E2946" w:rsidRPr="00441F61" w:rsidDel="00B72103" w:rsidRDefault="002E2946" w:rsidP="00441F61">
      <w:pPr>
        <w:spacing w:after="0"/>
        <w:rPr>
          <w:del w:id="1565" w:author="china" w:date="2015-03-24T14:20:00Z"/>
          <w:rFonts w:asciiTheme="minorHAnsi" w:hAnsiTheme="minorHAnsi" w:cs="Times New Roman"/>
          <w:sz w:val="21"/>
          <w:szCs w:val="21"/>
        </w:rPr>
      </w:pPr>
      <w:del w:id="15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materialBId = dbManager::getInstance()-&gt;getPetGradeUpNeedMaterial_B_ID(currentBabyPage+1,grad+1);//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ID//</w:delText>
        </w:r>
      </w:del>
    </w:p>
    <w:p w:rsidR="002E2946" w:rsidRPr="00441F61" w:rsidDel="00B72103" w:rsidRDefault="002E2946" w:rsidP="00441F61">
      <w:pPr>
        <w:spacing w:after="0"/>
        <w:rPr>
          <w:del w:id="1567" w:author="china" w:date="2015-03-24T14:20:00Z"/>
          <w:rFonts w:asciiTheme="minorHAnsi" w:hAnsiTheme="minorHAnsi" w:cs="Times New Roman"/>
          <w:sz w:val="21"/>
          <w:szCs w:val="21"/>
        </w:rPr>
      </w:pPr>
      <w:del w:id="15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materialCId = dbManager::getInstance()-&gt;getPetGradeUpNeedMaterial_C_ID(currentBabyPage+1,grad+1);</w:delText>
        </w:r>
      </w:del>
    </w:p>
    <w:p w:rsidR="002E2946" w:rsidRPr="00441F61" w:rsidDel="00B72103" w:rsidRDefault="002E2946" w:rsidP="00441F61">
      <w:pPr>
        <w:spacing w:after="0"/>
        <w:rPr>
          <w:del w:id="156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70" w:author="china" w:date="2015-03-24T14:20:00Z"/>
          <w:rFonts w:asciiTheme="minorHAnsi" w:hAnsiTheme="minorHAnsi" w:cs="Times New Roman"/>
          <w:sz w:val="21"/>
          <w:szCs w:val="21"/>
        </w:rPr>
      </w:pPr>
      <w:del w:id="15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materialANum = dbManager::getInstance()-&gt;getPetGradeUpNeedMaterial_A_num(currentBabyPage+1,grad+1);//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572" w:author="china" w:date="2015-03-24T14:20:00Z"/>
          <w:rFonts w:asciiTheme="minorHAnsi" w:hAnsiTheme="minorHAnsi" w:cs="Times New Roman"/>
          <w:sz w:val="21"/>
          <w:szCs w:val="21"/>
        </w:rPr>
      </w:pPr>
      <w:del w:id="15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materialBNum = dbManager::getInstance()-&gt;getPetGradeUpNeedMaterial_B_num(currentBabyPage+1,grad+1);//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获取宝宝进阶需要的进阶材料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的数量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</w:del>
    </w:p>
    <w:p w:rsidR="002E2946" w:rsidRPr="00441F61" w:rsidDel="00B72103" w:rsidRDefault="002E2946" w:rsidP="00441F61">
      <w:pPr>
        <w:spacing w:after="0"/>
        <w:rPr>
          <w:del w:id="1574" w:author="china" w:date="2015-03-24T14:20:00Z"/>
          <w:rFonts w:asciiTheme="minorHAnsi" w:hAnsiTheme="minorHAnsi" w:cs="Times New Roman"/>
          <w:sz w:val="21"/>
          <w:szCs w:val="21"/>
        </w:rPr>
      </w:pPr>
      <w:del w:id="15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//auto materialCNum = dbManager::getInstance()-&gt;getPetGradeUpNeedMaterial_C_num(currentBabyPage+1,grad+1);</w:delText>
        </w:r>
      </w:del>
    </w:p>
    <w:p w:rsidR="002E2946" w:rsidRPr="00441F61" w:rsidDel="00B72103" w:rsidRDefault="002E2946" w:rsidP="00441F61">
      <w:pPr>
        <w:spacing w:after="0"/>
        <w:rPr>
          <w:del w:id="157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77" w:author="china" w:date="2015-03-24T14:20:00Z"/>
          <w:rFonts w:asciiTheme="minorHAnsi" w:hAnsiTheme="minorHAnsi" w:cs="Times New Roman"/>
          <w:sz w:val="21"/>
          <w:szCs w:val="21"/>
        </w:rPr>
      </w:pPr>
      <w:del w:id="15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needCoin = dbManager::getInstance()-&gt;getPetGradeUpNeedCoin(currentBabyPage+1, grad+1);</w:delText>
        </w:r>
      </w:del>
    </w:p>
    <w:p w:rsidR="002E2946" w:rsidRPr="00441F61" w:rsidDel="00B72103" w:rsidRDefault="002E2946" w:rsidP="00441F61">
      <w:pPr>
        <w:spacing w:after="0"/>
        <w:rPr>
          <w:del w:id="1579" w:author="china" w:date="2015-03-24T14:20:00Z"/>
          <w:rFonts w:asciiTheme="minorHAnsi" w:hAnsiTheme="minorHAnsi" w:cs="Times New Roman"/>
          <w:sz w:val="21"/>
          <w:szCs w:val="21"/>
        </w:rPr>
      </w:pPr>
      <w:del w:id="15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evolveCost-&gt;setString(StringConverter::toString(needCoin));</w:delText>
        </w:r>
      </w:del>
    </w:p>
    <w:p w:rsidR="002E2946" w:rsidRPr="00441F61" w:rsidDel="00B72103" w:rsidRDefault="002E2946" w:rsidP="00441F61">
      <w:pPr>
        <w:spacing w:after="0"/>
        <w:rPr>
          <w:del w:id="1581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82" w:author="china" w:date="2015-03-24T14:20:00Z"/>
          <w:rFonts w:asciiTheme="minorHAnsi" w:hAnsiTheme="minorHAnsi" w:cs="Times New Roman"/>
          <w:sz w:val="21"/>
          <w:szCs w:val="21"/>
        </w:rPr>
      </w:pPr>
      <w:del w:id="15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 = "/";</w:delText>
        </w:r>
      </w:del>
    </w:p>
    <w:p w:rsidR="002E2946" w:rsidRPr="00441F61" w:rsidDel="00B72103" w:rsidRDefault="002E2946" w:rsidP="00441F61">
      <w:pPr>
        <w:spacing w:after="0"/>
        <w:rPr>
          <w:del w:id="1584" w:author="china" w:date="2015-03-24T14:20:00Z"/>
          <w:rFonts w:asciiTheme="minorHAnsi" w:hAnsiTheme="minorHAnsi" w:cs="Times New Roman"/>
          <w:sz w:val="21"/>
          <w:szCs w:val="21"/>
        </w:rPr>
      </w:pPr>
      <w:del w:id="15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/*evolveText1-&gt;setString(StringConverter::toString(PlayerManager::getInstance()-&gt;m_playerData.m_vAdvanceMaterial.at(0))+str+StringConverter::toString(materialANum));</w:delText>
        </w:r>
      </w:del>
    </w:p>
    <w:p w:rsidR="002E2946" w:rsidRPr="00441F61" w:rsidDel="00B72103" w:rsidRDefault="002E2946" w:rsidP="00441F61">
      <w:pPr>
        <w:spacing w:after="0"/>
        <w:rPr>
          <w:del w:id="1586" w:author="china" w:date="2015-03-24T14:20:00Z"/>
          <w:rFonts w:asciiTheme="minorHAnsi" w:hAnsiTheme="minorHAnsi" w:cs="Times New Roman"/>
          <w:sz w:val="21"/>
          <w:szCs w:val="21"/>
        </w:rPr>
      </w:pPr>
      <w:del w:id="15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evolveText2-&gt;setString(StringConverter::toString(PlayerManager::getInstance()-&gt;m_playerData.m_vAdvanceMaterial.at(1))+str+StringConverter::toString(materialBNum));</w:delText>
        </w:r>
      </w:del>
    </w:p>
    <w:p w:rsidR="002E2946" w:rsidRPr="00441F61" w:rsidDel="00B72103" w:rsidRDefault="002E2946" w:rsidP="00441F61">
      <w:pPr>
        <w:spacing w:after="0"/>
        <w:rPr>
          <w:del w:id="1588" w:author="china" w:date="2015-03-24T14:20:00Z"/>
          <w:rFonts w:asciiTheme="minorHAnsi" w:hAnsiTheme="minorHAnsi" w:cs="Times New Roman"/>
          <w:sz w:val="21"/>
          <w:szCs w:val="21"/>
        </w:rPr>
      </w:pPr>
      <w:del w:id="15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evolveText3-&gt;setString(StringConverter::toString(PlayerManager::getInstance()-&gt;m_playerData.m_vAdvanceMaterial.at(2))+str+StringConverter::toString(materialCNum));</w:delText>
        </w:r>
      </w:del>
    </w:p>
    <w:p w:rsidR="002E2946" w:rsidRPr="00441F61" w:rsidDel="00B72103" w:rsidRDefault="002E2946" w:rsidP="00441F61">
      <w:pPr>
        <w:spacing w:after="0"/>
        <w:rPr>
          <w:del w:id="1590" w:author="china" w:date="2015-03-24T14:20:00Z"/>
          <w:rFonts w:asciiTheme="minorHAnsi" w:hAnsiTheme="minorHAnsi" w:cs="Times New Roman"/>
          <w:sz w:val="21"/>
          <w:szCs w:val="21"/>
        </w:rPr>
      </w:pPr>
      <w:del w:id="15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*/</w:delText>
        </w:r>
      </w:del>
    </w:p>
    <w:p w:rsidR="002E2946" w:rsidRPr="00441F61" w:rsidDel="00B72103" w:rsidRDefault="002E2946" w:rsidP="00441F61">
      <w:pPr>
        <w:spacing w:after="0"/>
        <w:rPr>
          <w:del w:id="159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593" w:author="china" w:date="2015-03-24T14:20:00Z"/>
          <w:rFonts w:asciiTheme="minorHAnsi" w:hAnsiTheme="minorHAnsi" w:cs="Times New Roman"/>
          <w:sz w:val="21"/>
          <w:szCs w:val="21"/>
        </w:rPr>
      </w:pPr>
      <w:del w:id="15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此处为测试代码目前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id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都为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-1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后期需要进行根据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id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进行图片选择</w:delText>
        </w:r>
      </w:del>
    </w:p>
    <w:p w:rsidR="002E2946" w:rsidRPr="00441F61" w:rsidDel="00B72103" w:rsidRDefault="002E2946" w:rsidP="00441F61">
      <w:pPr>
        <w:spacing w:after="0"/>
        <w:rPr>
          <w:del w:id="1595" w:author="china" w:date="2015-03-24T14:20:00Z"/>
          <w:rFonts w:asciiTheme="minorHAnsi" w:hAnsiTheme="minorHAnsi" w:cs="Times New Roman"/>
          <w:sz w:val="21"/>
          <w:szCs w:val="21"/>
        </w:rPr>
      </w:pPr>
      <w:del w:id="15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(materialCNum == -1)//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目前是按照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-1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处理没有</w:delText>
        </w:r>
      </w:del>
    </w:p>
    <w:p w:rsidR="002E2946" w:rsidRPr="00441F61" w:rsidDel="00B72103" w:rsidRDefault="002E2946" w:rsidP="00441F61">
      <w:pPr>
        <w:spacing w:after="0"/>
        <w:rPr>
          <w:del w:id="1597" w:author="china" w:date="2015-03-24T14:20:00Z"/>
          <w:rFonts w:asciiTheme="minorHAnsi" w:hAnsiTheme="minorHAnsi" w:cs="Times New Roman"/>
          <w:sz w:val="21"/>
          <w:szCs w:val="21"/>
        </w:rPr>
      </w:pPr>
      <w:del w:id="15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599" w:author="china" w:date="2015-03-24T14:20:00Z"/>
          <w:rFonts w:asciiTheme="minorHAnsi" w:hAnsiTheme="minorHAnsi" w:cs="Times New Roman"/>
          <w:sz w:val="21"/>
          <w:szCs w:val="21"/>
        </w:rPr>
      </w:pPr>
      <w:del w:id="16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if(materialBNum == -1)</w:delText>
        </w:r>
      </w:del>
    </w:p>
    <w:p w:rsidR="002E2946" w:rsidRPr="00441F61" w:rsidDel="00B72103" w:rsidRDefault="002E2946" w:rsidP="00441F61">
      <w:pPr>
        <w:spacing w:after="0"/>
        <w:rPr>
          <w:del w:id="1601" w:author="china" w:date="2015-03-24T14:20:00Z"/>
          <w:rFonts w:asciiTheme="minorHAnsi" w:hAnsiTheme="minorHAnsi" w:cs="Times New Roman"/>
          <w:sz w:val="21"/>
          <w:szCs w:val="21"/>
        </w:rPr>
      </w:pPr>
      <w:del w:id="16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0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04" w:author="china" w:date="2015-03-24T14:20:00Z"/>
          <w:rFonts w:asciiTheme="minorHAnsi" w:hAnsiTheme="minorHAnsi" w:cs="Times New Roman"/>
          <w:sz w:val="21"/>
          <w:szCs w:val="21"/>
        </w:rPr>
      </w:pPr>
      <w:del w:id="16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evolveIcon1-&gt;setPosition(Vec2(evolveIcon1-&gt;getParent()-&gt;getContentSize().width/2,evolveIcon1-&gt;getParent()-&gt;getContentSize().height/2+50));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606" w:author="china" w:date="2015-03-24T14:20:00Z"/>
          <w:rFonts w:asciiTheme="minorHAnsi" w:hAnsiTheme="minorHAnsi" w:cs="Times New Roman"/>
          <w:sz w:val="21"/>
          <w:szCs w:val="21"/>
        </w:rPr>
      </w:pPr>
      <w:del w:id="16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evolveIcon1-&gt;loadTexture(dbManager::getInstance()-&gt;getItemIcon(materialAId));</w:delText>
        </w:r>
      </w:del>
    </w:p>
    <w:p w:rsidR="002E2946" w:rsidRPr="00441F61" w:rsidDel="00B72103" w:rsidRDefault="002E2946" w:rsidP="00441F61">
      <w:pPr>
        <w:spacing w:after="0"/>
        <w:rPr>
          <w:del w:id="160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09" w:author="china" w:date="2015-03-24T14:20:00Z"/>
          <w:rFonts w:asciiTheme="minorHAnsi" w:hAnsiTheme="minorHAnsi" w:cs="Times New Roman"/>
          <w:sz w:val="21"/>
          <w:szCs w:val="21"/>
        </w:rPr>
      </w:pPr>
      <w:del w:id="16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611" w:author="china" w:date="2015-03-24T14:20:00Z"/>
          <w:rFonts w:asciiTheme="minorHAnsi" w:hAnsiTheme="minorHAnsi" w:cs="Times New Roman"/>
          <w:sz w:val="21"/>
          <w:szCs w:val="21"/>
        </w:rPr>
      </w:pPr>
      <w:del w:id="16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613" w:author="china" w:date="2015-03-24T14:20:00Z"/>
          <w:rFonts w:asciiTheme="minorHAnsi" w:hAnsiTheme="minorHAnsi" w:cs="Times New Roman"/>
          <w:sz w:val="21"/>
          <w:szCs w:val="21"/>
        </w:rPr>
      </w:pPr>
      <w:del w:id="16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61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16" w:author="china" w:date="2015-03-24T14:20:00Z"/>
          <w:rFonts w:asciiTheme="minorHAnsi" w:hAnsiTheme="minorHAnsi" w:cs="Times New Roman"/>
          <w:sz w:val="21"/>
          <w:szCs w:val="21"/>
        </w:rPr>
      </w:pPr>
      <w:del w:id="16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evolveText1-&gt;setPositionX(evolveText1-&gt;getParent()-&gt;getContentSize().width/2);</w:delText>
        </w:r>
      </w:del>
    </w:p>
    <w:p w:rsidR="002E2946" w:rsidRPr="00441F61" w:rsidDel="00B72103" w:rsidRDefault="002E2946" w:rsidP="00441F61">
      <w:pPr>
        <w:spacing w:after="0"/>
        <w:rPr>
          <w:del w:id="161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19" w:author="china" w:date="2015-03-24T14:20:00Z"/>
          <w:rFonts w:asciiTheme="minorHAnsi" w:hAnsiTheme="minorHAnsi" w:cs="Times New Roman"/>
          <w:sz w:val="21"/>
          <w:szCs w:val="21"/>
        </w:rPr>
      </w:pPr>
      <w:del w:id="16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tempi = 0;</w:delText>
        </w:r>
      </w:del>
    </w:p>
    <w:p w:rsidR="002E2946" w:rsidRPr="00441F61" w:rsidDel="00B72103" w:rsidRDefault="002E2946" w:rsidP="00441F61">
      <w:pPr>
        <w:spacing w:after="0"/>
        <w:rPr>
          <w:del w:id="1621" w:author="china" w:date="2015-03-24T14:20:00Z"/>
          <w:rFonts w:asciiTheme="minorHAnsi" w:hAnsiTheme="minorHAnsi" w:cs="Times New Roman"/>
          <w:sz w:val="21"/>
          <w:szCs w:val="21"/>
        </w:rPr>
      </w:pPr>
      <w:del w:id="16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0;i&lt;PlayerManager::getInstance()-&gt;m_playerData.m_vAdvanceMaterial.size();i++)</w:delText>
        </w:r>
      </w:del>
    </w:p>
    <w:p w:rsidR="002E2946" w:rsidRPr="00441F61" w:rsidDel="00B72103" w:rsidRDefault="002E2946" w:rsidP="00441F61">
      <w:pPr>
        <w:spacing w:after="0"/>
        <w:rPr>
          <w:del w:id="1623" w:author="china" w:date="2015-03-24T14:20:00Z"/>
          <w:rFonts w:asciiTheme="minorHAnsi" w:hAnsiTheme="minorHAnsi" w:cs="Times New Roman"/>
          <w:sz w:val="21"/>
          <w:szCs w:val="21"/>
        </w:rPr>
      </w:pPr>
      <w:del w:id="16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25" w:author="china" w:date="2015-03-24T14:20:00Z"/>
          <w:rFonts w:asciiTheme="minorHAnsi" w:hAnsiTheme="minorHAnsi" w:cs="Times New Roman"/>
          <w:sz w:val="21"/>
          <w:szCs w:val="21"/>
        </w:rPr>
      </w:pPr>
      <w:del w:id="16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(materialAId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627" w:author="china" w:date="2015-03-24T14:20:00Z"/>
          <w:rFonts w:asciiTheme="minorHAnsi" w:hAnsiTheme="minorHAnsi" w:cs="Times New Roman"/>
          <w:sz w:val="21"/>
          <w:szCs w:val="21"/>
        </w:rPr>
      </w:pPr>
      <w:del w:id="16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29" w:author="china" w:date="2015-03-24T14:20:00Z"/>
          <w:rFonts w:asciiTheme="minorHAnsi" w:hAnsiTheme="minorHAnsi" w:cs="Times New Roman"/>
          <w:sz w:val="21"/>
          <w:szCs w:val="21"/>
        </w:rPr>
      </w:pPr>
      <w:del w:id="16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tempi = i;</w:delText>
        </w:r>
      </w:del>
    </w:p>
    <w:p w:rsidR="002E2946" w:rsidRPr="00441F61" w:rsidDel="00B72103" w:rsidRDefault="002E2946" w:rsidP="00441F61">
      <w:pPr>
        <w:spacing w:after="0"/>
        <w:rPr>
          <w:del w:id="1631" w:author="china" w:date="2015-03-24T14:20:00Z"/>
          <w:rFonts w:asciiTheme="minorHAnsi" w:hAnsiTheme="minorHAnsi" w:cs="Times New Roman"/>
          <w:sz w:val="21"/>
          <w:szCs w:val="21"/>
        </w:rPr>
      </w:pPr>
      <w:del w:id="16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633" w:author="china" w:date="2015-03-24T14:20:00Z"/>
          <w:rFonts w:asciiTheme="minorHAnsi" w:hAnsiTheme="minorHAnsi" w:cs="Times New Roman"/>
          <w:sz w:val="21"/>
          <w:szCs w:val="21"/>
        </w:rPr>
      </w:pPr>
      <w:del w:id="16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35" w:author="china" w:date="2015-03-24T14:20:00Z"/>
          <w:rFonts w:asciiTheme="minorHAnsi" w:hAnsiTheme="minorHAnsi" w:cs="Times New Roman"/>
          <w:sz w:val="21"/>
          <w:szCs w:val="21"/>
        </w:rPr>
      </w:pPr>
      <w:del w:id="16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3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38" w:author="china" w:date="2015-03-24T14:20:00Z"/>
          <w:rFonts w:asciiTheme="minorHAnsi" w:hAnsiTheme="minorHAnsi" w:cs="Times New Roman"/>
          <w:sz w:val="21"/>
          <w:szCs w:val="21"/>
        </w:rPr>
      </w:pPr>
      <w:del w:id="16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evolveText1-&gt;setString(StringConverter::toString(PlayerManager::getInstance()-&gt;m_playerData.m_vAdvanceMaterial[tempi][1])+str+StringConverter::toString(materialANum));</w:delText>
        </w:r>
      </w:del>
    </w:p>
    <w:p w:rsidR="002E2946" w:rsidRPr="00441F61" w:rsidDel="00B72103" w:rsidRDefault="002E2946" w:rsidP="00441F61">
      <w:pPr>
        <w:spacing w:after="0"/>
        <w:rPr>
          <w:del w:id="1640" w:author="china" w:date="2015-03-24T14:20:00Z"/>
          <w:rFonts w:asciiTheme="minorHAnsi" w:hAnsiTheme="minorHAnsi" w:cs="Times New Roman"/>
          <w:sz w:val="21"/>
          <w:szCs w:val="21"/>
        </w:rPr>
      </w:pPr>
      <w:del w:id="16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642" w:author="china" w:date="2015-03-24T14:20:00Z"/>
          <w:rFonts w:asciiTheme="minorHAnsi" w:hAnsiTheme="minorHAnsi" w:cs="Times New Roman"/>
          <w:sz w:val="21"/>
          <w:szCs w:val="21"/>
        </w:rPr>
      </w:pPr>
      <w:del w:id="16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644" w:author="china" w:date="2015-03-24T14:20:00Z"/>
          <w:rFonts w:asciiTheme="minorHAnsi" w:hAnsiTheme="minorHAnsi" w:cs="Times New Roman"/>
          <w:sz w:val="21"/>
          <w:szCs w:val="21"/>
        </w:rPr>
      </w:pPr>
      <w:del w:id="16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64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47" w:author="china" w:date="2015-03-24T14:20:00Z"/>
          <w:rFonts w:asciiTheme="minorHAnsi" w:hAnsiTheme="minorHAnsi" w:cs="Times New Roman"/>
          <w:sz w:val="21"/>
          <w:szCs w:val="21"/>
        </w:rPr>
      </w:pPr>
      <w:del w:id="16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49" w:author="china" w:date="2015-03-24T14:20:00Z"/>
          <w:rFonts w:asciiTheme="minorHAnsi" w:hAnsiTheme="minorHAnsi" w:cs="Times New Roman"/>
          <w:sz w:val="21"/>
          <w:szCs w:val="21"/>
        </w:rPr>
      </w:pPr>
      <w:del w:id="16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1651" w:author="china" w:date="2015-03-24T14:20:00Z"/>
          <w:rFonts w:asciiTheme="minorHAnsi" w:hAnsiTheme="minorHAnsi" w:cs="Times New Roman"/>
          <w:sz w:val="21"/>
          <w:szCs w:val="21"/>
        </w:rPr>
      </w:pPr>
      <w:del w:id="16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53" w:author="china" w:date="2015-03-24T14:20:00Z"/>
          <w:rFonts w:asciiTheme="minorHAnsi" w:hAnsiTheme="minorHAnsi" w:cs="Times New Roman"/>
          <w:sz w:val="21"/>
          <w:szCs w:val="21"/>
        </w:rPr>
      </w:pPr>
      <w:del w:id="16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evolveIcon1-&gt;setPosition(Vec2(evolveIcon1-&gt;getParent()-&gt;getContentSize().width/2-90,evolveIcon1-&gt;getParent()-&gt;getContentSize().height/2+50));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655" w:author="china" w:date="2015-03-24T14:20:00Z"/>
          <w:rFonts w:asciiTheme="minorHAnsi" w:hAnsiTheme="minorHAnsi" w:cs="Times New Roman"/>
          <w:sz w:val="21"/>
          <w:szCs w:val="21"/>
        </w:rPr>
      </w:pPr>
      <w:del w:id="16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evolveIcon2-&gt;setPosition(Vec2(evolveIcon1-&gt;getParent()-&gt;getContentSize().width/2+90,evolveIcon1-&gt;getParent()-&gt;getContentSize().height/2+50));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657" w:author="china" w:date="2015-03-24T14:20:00Z"/>
          <w:rFonts w:asciiTheme="minorHAnsi" w:hAnsiTheme="minorHAnsi" w:cs="Times New Roman"/>
          <w:sz w:val="21"/>
          <w:szCs w:val="21"/>
        </w:rPr>
      </w:pPr>
      <w:del w:id="16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evolveIcon1-&gt;loadTexture(dbManager::getInstance()-&gt;getItemIcon(materialAId));</w:delText>
        </w:r>
      </w:del>
    </w:p>
    <w:p w:rsidR="002E2946" w:rsidRPr="00441F61" w:rsidDel="00B72103" w:rsidRDefault="002E2946" w:rsidP="00441F61">
      <w:pPr>
        <w:spacing w:after="0"/>
        <w:rPr>
          <w:del w:id="1659" w:author="china" w:date="2015-03-24T14:20:00Z"/>
          <w:rFonts w:asciiTheme="minorHAnsi" w:hAnsiTheme="minorHAnsi" w:cs="Times New Roman"/>
          <w:sz w:val="21"/>
          <w:szCs w:val="21"/>
        </w:rPr>
      </w:pPr>
      <w:del w:id="16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evolveIcon2-&gt;loadTexture(dbManager::getInstance()-&gt;getItemIcon(materialBId));</w:delText>
        </w:r>
      </w:del>
    </w:p>
    <w:p w:rsidR="002E2946" w:rsidRPr="00441F61" w:rsidDel="00B72103" w:rsidRDefault="002E2946" w:rsidP="00441F61">
      <w:pPr>
        <w:spacing w:after="0"/>
        <w:rPr>
          <w:del w:id="1661" w:author="china" w:date="2015-03-24T14:20:00Z"/>
          <w:rFonts w:asciiTheme="minorHAnsi" w:hAnsiTheme="minorHAnsi" w:cs="Times New Roman"/>
          <w:sz w:val="21"/>
          <w:szCs w:val="21"/>
        </w:rPr>
      </w:pPr>
      <w:del w:id="16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663" w:author="china" w:date="2015-03-24T14:20:00Z"/>
          <w:rFonts w:asciiTheme="minorHAnsi" w:hAnsiTheme="minorHAnsi" w:cs="Times New Roman"/>
          <w:sz w:val="21"/>
          <w:szCs w:val="21"/>
        </w:rPr>
      </w:pPr>
      <w:del w:id="16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evolveIcon2-&gt;setVisible(true);</w:delText>
        </w:r>
      </w:del>
    </w:p>
    <w:p w:rsidR="002E2946" w:rsidRPr="00441F61" w:rsidDel="00B72103" w:rsidRDefault="002E2946" w:rsidP="00441F61">
      <w:pPr>
        <w:spacing w:after="0"/>
        <w:rPr>
          <w:del w:id="1665" w:author="china" w:date="2015-03-24T14:20:00Z"/>
          <w:rFonts w:asciiTheme="minorHAnsi" w:hAnsiTheme="minorHAnsi" w:cs="Times New Roman"/>
          <w:sz w:val="21"/>
          <w:szCs w:val="21"/>
        </w:rPr>
      </w:pPr>
      <w:del w:id="16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66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668" w:author="china" w:date="2015-03-24T14:20:00Z"/>
          <w:rFonts w:asciiTheme="minorHAnsi" w:hAnsiTheme="minorHAnsi" w:cs="Times New Roman"/>
          <w:sz w:val="21"/>
          <w:szCs w:val="21"/>
        </w:rPr>
      </w:pPr>
      <w:del w:id="16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evolveText1-&gt;setPositionX(evolveText1-&gt;getParent()-&gt;getContentSize().width/2-90);</w:delText>
        </w:r>
      </w:del>
    </w:p>
    <w:p w:rsidR="002E2946" w:rsidRPr="00441F61" w:rsidDel="00B72103" w:rsidRDefault="002E2946" w:rsidP="00441F61">
      <w:pPr>
        <w:spacing w:after="0"/>
        <w:rPr>
          <w:del w:id="1670" w:author="china" w:date="2015-03-24T14:20:00Z"/>
          <w:rFonts w:asciiTheme="minorHAnsi" w:hAnsiTheme="minorHAnsi" w:cs="Times New Roman"/>
          <w:sz w:val="21"/>
          <w:szCs w:val="21"/>
        </w:rPr>
      </w:pPr>
      <w:del w:id="16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tempa = 0;</w:delText>
        </w:r>
      </w:del>
    </w:p>
    <w:p w:rsidR="002E2946" w:rsidRPr="00441F61" w:rsidDel="00B72103" w:rsidRDefault="002E2946" w:rsidP="00441F61">
      <w:pPr>
        <w:spacing w:after="0"/>
        <w:rPr>
          <w:del w:id="1672" w:author="china" w:date="2015-03-24T14:20:00Z"/>
          <w:rFonts w:asciiTheme="minorHAnsi" w:hAnsiTheme="minorHAnsi" w:cs="Times New Roman"/>
          <w:sz w:val="21"/>
          <w:szCs w:val="21"/>
        </w:rPr>
      </w:pPr>
      <w:del w:id="16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tempb = 0;</w:delText>
        </w:r>
      </w:del>
    </w:p>
    <w:p w:rsidR="002E2946" w:rsidRPr="00441F61" w:rsidDel="00B72103" w:rsidRDefault="002E2946" w:rsidP="00441F61">
      <w:pPr>
        <w:spacing w:after="0"/>
        <w:rPr>
          <w:del w:id="1674" w:author="china" w:date="2015-03-24T14:20:00Z"/>
          <w:rFonts w:asciiTheme="minorHAnsi" w:hAnsiTheme="minorHAnsi" w:cs="Times New Roman"/>
          <w:sz w:val="21"/>
          <w:szCs w:val="21"/>
        </w:rPr>
      </w:pPr>
      <w:del w:id="16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0;i&lt;PlayerManager::getInstance()-&gt;m_playerData.m_vAdvanceMaterial.size();i++)</w:delText>
        </w:r>
      </w:del>
    </w:p>
    <w:p w:rsidR="002E2946" w:rsidRPr="00441F61" w:rsidDel="00B72103" w:rsidRDefault="002E2946" w:rsidP="00441F61">
      <w:pPr>
        <w:spacing w:after="0"/>
        <w:rPr>
          <w:del w:id="1676" w:author="china" w:date="2015-03-24T14:20:00Z"/>
          <w:rFonts w:asciiTheme="minorHAnsi" w:hAnsiTheme="minorHAnsi" w:cs="Times New Roman"/>
          <w:sz w:val="21"/>
          <w:szCs w:val="21"/>
        </w:rPr>
      </w:pPr>
      <w:del w:id="16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78" w:author="china" w:date="2015-03-24T14:20:00Z"/>
          <w:rFonts w:asciiTheme="minorHAnsi" w:hAnsiTheme="minorHAnsi" w:cs="Times New Roman"/>
          <w:sz w:val="21"/>
          <w:szCs w:val="21"/>
        </w:rPr>
      </w:pPr>
      <w:del w:id="16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(materialAId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680" w:author="china" w:date="2015-03-24T14:20:00Z"/>
          <w:rFonts w:asciiTheme="minorHAnsi" w:hAnsiTheme="minorHAnsi" w:cs="Times New Roman"/>
          <w:sz w:val="21"/>
          <w:szCs w:val="21"/>
        </w:rPr>
      </w:pPr>
      <w:del w:id="16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82" w:author="china" w:date="2015-03-24T14:20:00Z"/>
          <w:rFonts w:asciiTheme="minorHAnsi" w:hAnsiTheme="minorHAnsi" w:cs="Times New Roman"/>
          <w:sz w:val="21"/>
          <w:szCs w:val="21"/>
        </w:rPr>
      </w:pPr>
      <w:del w:id="16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tempa = i;</w:delText>
        </w:r>
      </w:del>
    </w:p>
    <w:p w:rsidR="002E2946" w:rsidRPr="00441F61" w:rsidDel="00B72103" w:rsidRDefault="002E2946" w:rsidP="00441F61">
      <w:pPr>
        <w:spacing w:after="0"/>
        <w:rPr>
          <w:del w:id="1684" w:author="china" w:date="2015-03-24T14:20:00Z"/>
          <w:rFonts w:asciiTheme="minorHAnsi" w:hAnsiTheme="minorHAnsi" w:cs="Times New Roman"/>
          <w:sz w:val="21"/>
          <w:szCs w:val="21"/>
        </w:rPr>
      </w:pPr>
      <w:del w:id="16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86" w:author="china" w:date="2015-03-24T14:20:00Z"/>
          <w:rFonts w:asciiTheme="minorHAnsi" w:hAnsiTheme="minorHAnsi" w:cs="Times New Roman"/>
          <w:sz w:val="21"/>
          <w:szCs w:val="21"/>
        </w:rPr>
      </w:pPr>
      <w:del w:id="16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(materialBId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688" w:author="china" w:date="2015-03-24T14:20:00Z"/>
          <w:rFonts w:asciiTheme="minorHAnsi" w:hAnsiTheme="minorHAnsi" w:cs="Times New Roman"/>
          <w:sz w:val="21"/>
          <w:szCs w:val="21"/>
        </w:rPr>
      </w:pPr>
      <w:del w:id="16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690" w:author="china" w:date="2015-03-24T14:20:00Z"/>
          <w:rFonts w:asciiTheme="minorHAnsi" w:hAnsiTheme="minorHAnsi" w:cs="Times New Roman"/>
          <w:sz w:val="21"/>
          <w:szCs w:val="21"/>
        </w:rPr>
      </w:pPr>
      <w:del w:id="16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tempb = i;</w:delText>
        </w:r>
      </w:del>
    </w:p>
    <w:p w:rsidR="002E2946" w:rsidRPr="00441F61" w:rsidDel="00B72103" w:rsidRDefault="002E2946" w:rsidP="00441F61">
      <w:pPr>
        <w:spacing w:after="0"/>
        <w:rPr>
          <w:del w:id="1692" w:author="china" w:date="2015-03-24T14:20:00Z"/>
          <w:rFonts w:asciiTheme="minorHAnsi" w:hAnsiTheme="minorHAnsi" w:cs="Times New Roman"/>
          <w:sz w:val="21"/>
          <w:szCs w:val="21"/>
        </w:rPr>
      </w:pPr>
      <w:del w:id="16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94" w:author="china" w:date="2015-03-24T14:20:00Z"/>
          <w:rFonts w:asciiTheme="minorHAnsi" w:hAnsiTheme="minorHAnsi" w:cs="Times New Roman"/>
          <w:sz w:val="21"/>
          <w:szCs w:val="21"/>
        </w:rPr>
      </w:pPr>
      <w:del w:id="16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696" w:author="china" w:date="2015-03-24T14:20:00Z"/>
          <w:rFonts w:asciiTheme="minorHAnsi" w:hAnsiTheme="minorHAnsi" w:cs="Times New Roman"/>
          <w:sz w:val="21"/>
          <w:szCs w:val="21"/>
        </w:rPr>
      </w:pPr>
      <w:del w:id="16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evolveText1-&gt;setString(StringConverter::toString(PlayerManager::getInstance()-&gt;m_playerData.m_vAdvanceMaterial[tempa][1])+str+StringConverter::toString(materialANum));</w:delText>
        </w:r>
      </w:del>
    </w:p>
    <w:p w:rsidR="002E2946" w:rsidRPr="00441F61" w:rsidDel="00B72103" w:rsidRDefault="002E2946" w:rsidP="00441F61">
      <w:pPr>
        <w:spacing w:after="0"/>
        <w:rPr>
          <w:del w:id="1698" w:author="china" w:date="2015-03-24T14:20:00Z"/>
          <w:rFonts w:asciiTheme="minorHAnsi" w:hAnsiTheme="minorHAnsi" w:cs="Times New Roman"/>
          <w:sz w:val="21"/>
          <w:szCs w:val="21"/>
        </w:rPr>
      </w:pPr>
      <w:del w:id="16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evolveText2-&gt;setPositionX(evolveText2-&gt;getParent()-&gt;getContentSize().width/2+90);</w:delText>
        </w:r>
      </w:del>
    </w:p>
    <w:p w:rsidR="002E2946" w:rsidRPr="00441F61" w:rsidDel="00B72103" w:rsidRDefault="002E2946" w:rsidP="00441F61">
      <w:pPr>
        <w:spacing w:after="0"/>
        <w:rPr>
          <w:del w:id="1700" w:author="china" w:date="2015-03-24T14:20:00Z"/>
          <w:rFonts w:asciiTheme="minorHAnsi" w:hAnsiTheme="minorHAnsi" w:cs="Times New Roman"/>
          <w:sz w:val="21"/>
          <w:szCs w:val="21"/>
        </w:rPr>
      </w:pPr>
      <w:del w:id="17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evolveText2-&gt;setString(StringConverter::toString(PlayerManager::getInstance()-&gt;m_playerData.m_vAdvanceMaterial[tempb][1])+str+StringConverter::toString(materialBNum));</w:delText>
        </w:r>
      </w:del>
    </w:p>
    <w:p w:rsidR="002E2946" w:rsidRPr="00441F61" w:rsidDel="00B72103" w:rsidRDefault="002E2946" w:rsidP="00441F61">
      <w:pPr>
        <w:spacing w:after="0"/>
        <w:rPr>
          <w:del w:id="1702" w:author="china" w:date="2015-03-24T14:20:00Z"/>
          <w:rFonts w:asciiTheme="minorHAnsi" w:hAnsiTheme="minorHAnsi" w:cs="Times New Roman"/>
          <w:sz w:val="21"/>
          <w:szCs w:val="21"/>
        </w:rPr>
      </w:pPr>
      <w:del w:id="17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04" w:author="china" w:date="2015-03-24T14:20:00Z"/>
          <w:rFonts w:asciiTheme="minorHAnsi" w:hAnsiTheme="minorHAnsi" w:cs="Times New Roman"/>
          <w:sz w:val="21"/>
          <w:szCs w:val="21"/>
        </w:rPr>
      </w:pPr>
      <w:del w:id="17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06" w:author="china" w:date="2015-03-24T14:20:00Z"/>
          <w:rFonts w:asciiTheme="minorHAnsi" w:hAnsiTheme="minorHAnsi" w:cs="Times New Roman"/>
          <w:sz w:val="21"/>
          <w:szCs w:val="21"/>
        </w:rPr>
      </w:pPr>
      <w:del w:id="17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70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09" w:author="china" w:date="2015-03-24T14:20:00Z"/>
          <w:rFonts w:asciiTheme="minorHAnsi" w:hAnsiTheme="minorHAnsi" w:cs="Times New Roman"/>
          <w:sz w:val="21"/>
          <w:szCs w:val="21"/>
        </w:rPr>
      </w:pPr>
      <w:del w:id="17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11" w:author="china" w:date="2015-03-24T14:20:00Z"/>
          <w:rFonts w:asciiTheme="minorHAnsi" w:hAnsiTheme="minorHAnsi" w:cs="Times New Roman"/>
          <w:sz w:val="21"/>
          <w:szCs w:val="21"/>
        </w:rPr>
      </w:pPr>
      <w:del w:id="17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13" w:author="china" w:date="2015-03-24T14:20:00Z"/>
          <w:rFonts w:asciiTheme="minorHAnsi" w:hAnsiTheme="minorHAnsi" w:cs="Times New Roman"/>
          <w:sz w:val="21"/>
          <w:szCs w:val="21"/>
        </w:rPr>
      </w:pPr>
      <w:del w:id="17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1715" w:author="china" w:date="2015-03-24T14:20:00Z"/>
          <w:rFonts w:asciiTheme="minorHAnsi" w:hAnsiTheme="minorHAnsi" w:cs="Times New Roman"/>
          <w:sz w:val="21"/>
          <w:szCs w:val="21"/>
        </w:rPr>
      </w:pPr>
      <w:del w:id="17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717" w:author="china" w:date="2015-03-24T14:20:00Z"/>
          <w:rFonts w:asciiTheme="minorHAnsi" w:hAnsiTheme="minorHAnsi" w:cs="Times New Roman"/>
          <w:sz w:val="21"/>
          <w:szCs w:val="21"/>
        </w:rPr>
      </w:pPr>
      <w:del w:id="17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19" w:author="china" w:date="2015-03-24T14:20:00Z"/>
          <w:rFonts w:asciiTheme="minorHAnsi" w:hAnsiTheme="minorHAnsi" w:cs="Times New Roman"/>
          <w:sz w:val="21"/>
          <w:szCs w:val="21"/>
        </w:rPr>
      </w:pPr>
      <w:del w:id="17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21" w:author="china" w:date="2015-03-24T14:20:00Z"/>
          <w:rFonts w:asciiTheme="minorHAnsi" w:hAnsiTheme="minorHAnsi" w:cs="Times New Roman"/>
          <w:sz w:val="21"/>
          <w:szCs w:val="21"/>
        </w:rPr>
      </w:pPr>
      <w:del w:id="17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23" w:author="china" w:date="2015-03-24T14:20:00Z"/>
          <w:rFonts w:asciiTheme="minorHAnsi" w:hAnsiTheme="minorHAnsi" w:cs="Times New Roman"/>
          <w:sz w:val="21"/>
          <w:szCs w:val="21"/>
        </w:rPr>
      </w:pPr>
      <w:del w:id="17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25" w:author="china" w:date="2015-03-24T14:20:00Z"/>
          <w:rFonts w:asciiTheme="minorHAnsi" w:hAnsiTheme="minorHAnsi" w:cs="Times New Roman"/>
          <w:sz w:val="21"/>
          <w:szCs w:val="21"/>
        </w:rPr>
      </w:pPr>
      <w:del w:id="17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27" w:author="china" w:date="2015-03-24T14:20:00Z"/>
          <w:rFonts w:asciiTheme="minorHAnsi" w:hAnsiTheme="minorHAnsi" w:cs="Times New Roman"/>
          <w:sz w:val="21"/>
          <w:szCs w:val="21"/>
        </w:rPr>
      </w:pPr>
      <w:del w:id="17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evolveText3-&gt;setVisible(true);</w:delText>
        </w:r>
      </w:del>
    </w:p>
    <w:p w:rsidR="002E2946" w:rsidRPr="00441F61" w:rsidDel="00B72103" w:rsidRDefault="002E2946" w:rsidP="00441F61">
      <w:pPr>
        <w:spacing w:after="0"/>
        <w:rPr>
          <w:del w:id="172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30" w:author="china" w:date="2015-03-24T14:20:00Z"/>
          <w:rFonts w:asciiTheme="minorHAnsi" w:hAnsiTheme="minorHAnsi" w:cs="Times New Roman"/>
          <w:sz w:val="21"/>
          <w:szCs w:val="21"/>
        </w:rPr>
      </w:pPr>
      <w:del w:id="17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evolveIcon1-&gt;setPosition(Vec2(evolveIcon1-&gt;getParent()-&gt;getContentSize().width/2-180,evolveIcon1-&gt;getParent()-&gt;getContentSize().height/2+50));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732" w:author="china" w:date="2015-03-24T14:20:00Z"/>
          <w:rFonts w:asciiTheme="minorHAnsi" w:hAnsiTheme="minorHAnsi" w:cs="Times New Roman"/>
          <w:sz w:val="21"/>
          <w:szCs w:val="21"/>
        </w:rPr>
      </w:pPr>
      <w:del w:id="17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evolveIcon2-&gt;setPosition(Vec2(evolveIcon1-&gt;getParent()-&gt;getContentSize().width/2,evolveIcon1-&gt;getParent()-&gt;getContentSize().height/2+50));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734" w:author="china" w:date="2015-03-24T14:20:00Z"/>
          <w:rFonts w:asciiTheme="minorHAnsi" w:hAnsiTheme="minorHAnsi" w:cs="Times New Roman"/>
          <w:sz w:val="21"/>
          <w:szCs w:val="21"/>
        </w:rPr>
      </w:pPr>
      <w:del w:id="17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evolveIcon3-&gt;setPosition(Vec2(evolveIcon1-&gt;getParent()-&gt;getContentSize().width/2+180,evolveIcon1-&gt;getParent()-&gt;getContentSize().height/2+50));</w:delText>
        </w:r>
      </w:del>
    </w:p>
    <w:p w:rsidR="002E2946" w:rsidRPr="00441F61" w:rsidDel="00B72103" w:rsidRDefault="002E2946" w:rsidP="00441F61">
      <w:pPr>
        <w:spacing w:after="0"/>
        <w:rPr>
          <w:del w:id="173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37" w:author="china" w:date="2015-03-24T14:20:00Z"/>
          <w:rFonts w:asciiTheme="minorHAnsi" w:hAnsiTheme="minorHAnsi" w:cs="Times New Roman"/>
          <w:sz w:val="21"/>
          <w:szCs w:val="21"/>
        </w:rPr>
      </w:pPr>
      <w:del w:id="17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evolveIcon1-&gt;loadTexture(dbManager::getInstance()-&gt;getItemIcon(materialAId));</w:delText>
        </w:r>
      </w:del>
    </w:p>
    <w:p w:rsidR="002E2946" w:rsidRPr="00441F61" w:rsidDel="00B72103" w:rsidRDefault="002E2946" w:rsidP="00441F61">
      <w:pPr>
        <w:spacing w:after="0"/>
        <w:rPr>
          <w:del w:id="1739" w:author="china" w:date="2015-03-24T14:20:00Z"/>
          <w:rFonts w:asciiTheme="minorHAnsi" w:hAnsiTheme="minorHAnsi" w:cs="Times New Roman"/>
          <w:sz w:val="21"/>
          <w:szCs w:val="21"/>
        </w:rPr>
      </w:pPr>
      <w:del w:id="17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evolveIcon2-&gt;loadTexture(dbManager::getInstance()-&gt;getItemIcon(materialBId));</w:delText>
        </w:r>
      </w:del>
    </w:p>
    <w:p w:rsidR="002E2946" w:rsidRPr="00441F61" w:rsidDel="00B72103" w:rsidRDefault="002E2946" w:rsidP="00441F61">
      <w:pPr>
        <w:spacing w:after="0"/>
        <w:rPr>
          <w:del w:id="1741" w:author="china" w:date="2015-03-24T14:20:00Z"/>
          <w:rFonts w:asciiTheme="minorHAnsi" w:hAnsiTheme="minorHAnsi" w:cs="Times New Roman"/>
          <w:sz w:val="21"/>
          <w:szCs w:val="21"/>
        </w:rPr>
      </w:pPr>
      <w:del w:id="17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evolveIcon3-&gt;loadTexture(dbManager::getInstance()-&gt;getItemIcon(materialCId));</w:delText>
        </w:r>
      </w:del>
    </w:p>
    <w:p w:rsidR="002E2946" w:rsidRPr="00441F61" w:rsidDel="00B72103" w:rsidRDefault="002E2946" w:rsidP="00441F61">
      <w:pPr>
        <w:spacing w:after="0"/>
        <w:rPr>
          <w:del w:id="17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4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45" w:author="china" w:date="2015-03-24T14:20:00Z"/>
          <w:rFonts w:asciiTheme="minorHAnsi" w:hAnsiTheme="minorHAnsi" w:cs="Times New Roman"/>
          <w:sz w:val="21"/>
          <w:szCs w:val="21"/>
        </w:rPr>
      </w:pPr>
      <w:del w:id="17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evolveText1-&gt;setPositionX(evolveText1-&gt;getParent()-&gt;getContentSize().width/2-180);</w:delText>
        </w:r>
      </w:del>
    </w:p>
    <w:p w:rsidR="002E2946" w:rsidRPr="00441F61" w:rsidDel="00B72103" w:rsidRDefault="002E2946" w:rsidP="00441F61">
      <w:pPr>
        <w:spacing w:after="0"/>
        <w:rPr>
          <w:del w:id="174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48" w:author="china" w:date="2015-03-24T14:20:00Z"/>
          <w:rFonts w:asciiTheme="minorHAnsi" w:hAnsiTheme="minorHAnsi" w:cs="Times New Roman"/>
          <w:sz w:val="21"/>
          <w:szCs w:val="21"/>
        </w:rPr>
      </w:pPr>
      <w:del w:id="17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tempa = 0;</w:delText>
        </w:r>
      </w:del>
    </w:p>
    <w:p w:rsidR="002E2946" w:rsidRPr="00441F61" w:rsidDel="00B72103" w:rsidRDefault="002E2946" w:rsidP="00441F61">
      <w:pPr>
        <w:spacing w:after="0"/>
        <w:rPr>
          <w:del w:id="1750" w:author="china" w:date="2015-03-24T14:20:00Z"/>
          <w:rFonts w:asciiTheme="minorHAnsi" w:hAnsiTheme="minorHAnsi" w:cs="Times New Roman"/>
          <w:sz w:val="21"/>
          <w:szCs w:val="21"/>
        </w:rPr>
      </w:pPr>
      <w:del w:id="17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tempb = 0;</w:delText>
        </w:r>
      </w:del>
    </w:p>
    <w:p w:rsidR="002E2946" w:rsidRPr="00441F61" w:rsidDel="00B72103" w:rsidRDefault="002E2946" w:rsidP="00441F61">
      <w:pPr>
        <w:spacing w:after="0"/>
        <w:rPr>
          <w:del w:id="1752" w:author="china" w:date="2015-03-24T14:20:00Z"/>
          <w:rFonts w:asciiTheme="minorHAnsi" w:hAnsiTheme="minorHAnsi" w:cs="Times New Roman"/>
          <w:sz w:val="21"/>
          <w:szCs w:val="21"/>
        </w:rPr>
      </w:pPr>
      <w:del w:id="17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tempc = 0;</w:delText>
        </w:r>
      </w:del>
    </w:p>
    <w:p w:rsidR="002E2946" w:rsidRPr="00441F61" w:rsidDel="00B72103" w:rsidRDefault="002E2946" w:rsidP="00441F61">
      <w:pPr>
        <w:spacing w:after="0"/>
        <w:rPr>
          <w:del w:id="1754" w:author="china" w:date="2015-03-24T14:20:00Z"/>
          <w:rFonts w:asciiTheme="minorHAnsi" w:hAnsiTheme="minorHAnsi" w:cs="Times New Roman"/>
          <w:sz w:val="21"/>
          <w:szCs w:val="21"/>
        </w:rPr>
      </w:pPr>
      <w:del w:id="17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0;i&lt;PlayerManager::getInstance()-&gt;m_playerData.m_vAdvanceMaterial.size();i++)</w:delText>
        </w:r>
      </w:del>
    </w:p>
    <w:p w:rsidR="002E2946" w:rsidRPr="00441F61" w:rsidDel="00B72103" w:rsidRDefault="002E2946" w:rsidP="00441F61">
      <w:pPr>
        <w:spacing w:after="0"/>
        <w:rPr>
          <w:del w:id="1756" w:author="china" w:date="2015-03-24T14:20:00Z"/>
          <w:rFonts w:asciiTheme="minorHAnsi" w:hAnsiTheme="minorHAnsi" w:cs="Times New Roman"/>
          <w:sz w:val="21"/>
          <w:szCs w:val="21"/>
        </w:rPr>
      </w:pPr>
      <w:del w:id="17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758" w:author="china" w:date="2015-03-24T14:20:00Z"/>
          <w:rFonts w:asciiTheme="minorHAnsi" w:hAnsiTheme="minorHAnsi" w:cs="Times New Roman"/>
          <w:sz w:val="21"/>
          <w:szCs w:val="21"/>
        </w:rPr>
      </w:pPr>
      <w:del w:id="17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(materialAId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760" w:author="china" w:date="2015-03-24T14:20:00Z"/>
          <w:rFonts w:asciiTheme="minorHAnsi" w:hAnsiTheme="minorHAnsi" w:cs="Times New Roman"/>
          <w:sz w:val="21"/>
          <w:szCs w:val="21"/>
        </w:rPr>
      </w:pPr>
      <w:del w:id="17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762" w:author="china" w:date="2015-03-24T14:20:00Z"/>
          <w:rFonts w:asciiTheme="minorHAnsi" w:hAnsiTheme="minorHAnsi" w:cs="Times New Roman"/>
          <w:sz w:val="21"/>
          <w:szCs w:val="21"/>
        </w:rPr>
      </w:pPr>
      <w:del w:id="17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tempa = i;</w:delText>
        </w:r>
      </w:del>
    </w:p>
    <w:p w:rsidR="002E2946" w:rsidRPr="00441F61" w:rsidDel="00B72103" w:rsidRDefault="002E2946" w:rsidP="00441F61">
      <w:pPr>
        <w:spacing w:after="0"/>
        <w:rPr>
          <w:del w:id="1764" w:author="china" w:date="2015-03-24T14:20:00Z"/>
          <w:rFonts w:asciiTheme="minorHAnsi" w:hAnsiTheme="minorHAnsi" w:cs="Times New Roman"/>
          <w:sz w:val="21"/>
          <w:szCs w:val="21"/>
        </w:rPr>
      </w:pPr>
      <w:del w:id="17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66" w:author="china" w:date="2015-03-24T14:20:00Z"/>
          <w:rFonts w:asciiTheme="minorHAnsi" w:hAnsiTheme="minorHAnsi" w:cs="Times New Roman"/>
          <w:sz w:val="21"/>
          <w:szCs w:val="21"/>
        </w:rPr>
      </w:pPr>
      <w:del w:id="17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(materialBId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768" w:author="china" w:date="2015-03-24T14:20:00Z"/>
          <w:rFonts w:asciiTheme="minorHAnsi" w:hAnsiTheme="minorHAnsi" w:cs="Times New Roman"/>
          <w:sz w:val="21"/>
          <w:szCs w:val="21"/>
        </w:rPr>
      </w:pPr>
      <w:del w:id="17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770" w:author="china" w:date="2015-03-24T14:20:00Z"/>
          <w:rFonts w:asciiTheme="minorHAnsi" w:hAnsiTheme="minorHAnsi" w:cs="Times New Roman"/>
          <w:sz w:val="21"/>
          <w:szCs w:val="21"/>
        </w:rPr>
      </w:pPr>
      <w:del w:id="17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tempb = i;</w:delText>
        </w:r>
      </w:del>
    </w:p>
    <w:p w:rsidR="002E2946" w:rsidRPr="00441F61" w:rsidDel="00B72103" w:rsidRDefault="002E2946" w:rsidP="00441F61">
      <w:pPr>
        <w:spacing w:after="0"/>
        <w:rPr>
          <w:del w:id="1772" w:author="china" w:date="2015-03-24T14:20:00Z"/>
          <w:rFonts w:asciiTheme="minorHAnsi" w:hAnsiTheme="minorHAnsi" w:cs="Times New Roman"/>
          <w:sz w:val="21"/>
          <w:szCs w:val="21"/>
        </w:rPr>
      </w:pPr>
      <w:del w:id="17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74" w:author="china" w:date="2015-03-24T14:20:00Z"/>
          <w:rFonts w:asciiTheme="minorHAnsi" w:hAnsiTheme="minorHAnsi" w:cs="Times New Roman"/>
          <w:sz w:val="21"/>
          <w:szCs w:val="21"/>
        </w:rPr>
      </w:pPr>
      <w:del w:id="17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(materialCId == PlayerManager::getInstance()-&gt;m_playerData.m_vAdvanceMaterial[i][0])</w:delText>
        </w:r>
      </w:del>
    </w:p>
    <w:p w:rsidR="002E2946" w:rsidRPr="00441F61" w:rsidDel="00B72103" w:rsidRDefault="002E2946" w:rsidP="00441F61">
      <w:pPr>
        <w:spacing w:after="0"/>
        <w:rPr>
          <w:del w:id="1776" w:author="china" w:date="2015-03-24T14:20:00Z"/>
          <w:rFonts w:asciiTheme="minorHAnsi" w:hAnsiTheme="minorHAnsi" w:cs="Times New Roman"/>
          <w:sz w:val="21"/>
          <w:szCs w:val="21"/>
        </w:rPr>
      </w:pPr>
      <w:del w:id="17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778" w:author="china" w:date="2015-03-24T14:20:00Z"/>
          <w:rFonts w:asciiTheme="minorHAnsi" w:hAnsiTheme="minorHAnsi" w:cs="Times New Roman"/>
          <w:sz w:val="21"/>
          <w:szCs w:val="21"/>
        </w:rPr>
      </w:pPr>
      <w:del w:id="17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tempc = i;</w:delText>
        </w:r>
      </w:del>
    </w:p>
    <w:p w:rsidR="002E2946" w:rsidRPr="00441F61" w:rsidDel="00B72103" w:rsidRDefault="002E2946" w:rsidP="00441F61">
      <w:pPr>
        <w:spacing w:after="0"/>
        <w:rPr>
          <w:del w:id="1780" w:author="china" w:date="2015-03-24T14:20:00Z"/>
          <w:rFonts w:asciiTheme="minorHAnsi" w:hAnsiTheme="minorHAnsi" w:cs="Times New Roman"/>
          <w:sz w:val="21"/>
          <w:szCs w:val="21"/>
        </w:rPr>
      </w:pPr>
      <w:del w:id="17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8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83" w:author="china" w:date="2015-03-24T14:20:00Z"/>
          <w:rFonts w:asciiTheme="minorHAnsi" w:hAnsiTheme="minorHAnsi" w:cs="Times New Roman"/>
          <w:sz w:val="21"/>
          <w:szCs w:val="21"/>
        </w:rPr>
      </w:pPr>
      <w:del w:id="17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85" w:author="china" w:date="2015-03-24T14:20:00Z"/>
          <w:rFonts w:asciiTheme="minorHAnsi" w:hAnsiTheme="minorHAnsi" w:cs="Times New Roman"/>
          <w:sz w:val="21"/>
          <w:szCs w:val="21"/>
        </w:rPr>
      </w:pPr>
      <w:del w:id="17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evolveText1-&gt;setString(StringConverter::toString(PlayerManager::getInstance()-&gt;m_playerData.m_vAdvanceMaterial[tempa][1])+str+StringConverter::toString(materialANum));</w:delText>
        </w:r>
      </w:del>
    </w:p>
    <w:p w:rsidR="002E2946" w:rsidRPr="00441F61" w:rsidDel="00B72103" w:rsidRDefault="002E2946" w:rsidP="00441F61">
      <w:pPr>
        <w:spacing w:after="0"/>
        <w:rPr>
          <w:del w:id="1787" w:author="china" w:date="2015-03-24T14:20:00Z"/>
          <w:rFonts w:asciiTheme="minorHAnsi" w:hAnsiTheme="minorHAnsi" w:cs="Times New Roman"/>
          <w:sz w:val="21"/>
          <w:szCs w:val="21"/>
        </w:rPr>
      </w:pPr>
      <w:del w:id="17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evolveText2-&gt;setPositionX(evolveText2-&gt;getParent()-&gt;getContentSize().width/2);</w:delText>
        </w:r>
      </w:del>
    </w:p>
    <w:p w:rsidR="002E2946" w:rsidRPr="00441F61" w:rsidDel="00B72103" w:rsidRDefault="002E2946" w:rsidP="00441F61">
      <w:pPr>
        <w:spacing w:after="0"/>
        <w:rPr>
          <w:del w:id="1789" w:author="china" w:date="2015-03-24T14:20:00Z"/>
          <w:rFonts w:asciiTheme="minorHAnsi" w:hAnsiTheme="minorHAnsi" w:cs="Times New Roman"/>
          <w:sz w:val="21"/>
          <w:szCs w:val="21"/>
        </w:rPr>
      </w:pPr>
      <w:del w:id="17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evolveText2-&gt;setString(StringConverter::toString(PlayerManager::getInstance()-&gt;m_playerData.m_vAdvanceMaterial[tempb][1])+str+StringConverter::toString(materialBNum));</w:delText>
        </w:r>
      </w:del>
    </w:p>
    <w:p w:rsidR="002E2946" w:rsidRPr="00441F61" w:rsidDel="00B72103" w:rsidRDefault="002E2946" w:rsidP="00441F61">
      <w:pPr>
        <w:spacing w:after="0"/>
        <w:rPr>
          <w:del w:id="1791" w:author="china" w:date="2015-03-24T14:20:00Z"/>
          <w:rFonts w:asciiTheme="minorHAnsi" w:hAnsiTheme="minorHAnsi" w:cs="Times New Roman"/>
          <w:sz w:val="21"/>
          <w:szCs w:val="21"/>
        </w:rPr>
      </w:pPr>
      <w:del w:id="17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evolveText3-&gt;setPositionX(evolveText2-&gt;getParent()-&gt;getContentSize().width/2+180);</w:delText>
        </w:r>
      </w:del>
    </w:p>
    <w:p w:rsidR="002E2946" w:rsidRPr="00441F61" w:rsidDel="00B72103" w:rsidRDefault="002E2946" w:rsidP="00441F61">
      <w:pPr>
        <w:spacing w:after="0"/>
        <w:rPr>
          <w:del w:id="1793" w:author="china" w:date="2015-03-24T14:20:00Z"/>
          <w:rFonts w:asciiTheme="minorHAnsi" w:hAnsiTheme="minorHAnsi" w:cs="Times New Roman"/>
          <w:sz w:val="21"/>
          <w:szCs w:val="21"/>
        </w:rPr>
      </w:pPr>
      <w:del w:id="17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evolveText3-&gt;setString(StringConverter::toString(PlayerManager::getInstance()-&gt;m_playerData.m_vAdvanceMaterial[tempc][1])+str+StringConverter::toString(materialCNum));</w:delText>
        </w:r>
      </w:del>
    </w:p>
    <w:p w:rsidR="002E2946" w:rsidRPr="00441F61" w:rsidDel="00B72103" w:rsidRDefault="002E2946" w:rsidP="00441F61">
      <w:pPr>
        <w:spacing w:after="0"/>
        <w:rPr>
          <w:del w:id="179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796" w:author="china" w:date="2015-03-24T14:20:00Z"/>
          <w:rFonts w:asciiTheme="minorHAnsi" w:hAnsiTheme="minorHAnsi" w:cs="Times New Roman"/>
          <w:sz w:val="21"/>
          <w:szCs w:val="21"/>
        </w:rPr>
      </w:pPr>
      <w:del w:id="17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798" w:author="china" w:date="2015-03-24T14:20:00Z"/>
          <w:rFonts w:asciiTheme="minorHAnsi" w:hAnsiTheme="minorHAnsi" w:cs="Times New Roman"/>
          <w:sz w:val="21"/>
          <w:szCs w:val="21"/>
        </w:rPr>
      </w:pPr>
      <w:del w:id="17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00" w:author="china" w:date="2015-03-24T14:20:00Z"/>
          <w:rFonts w:asciiTheme="minorHAnsi" w:hAnsiTheme="minorHAnsi" w:cs="Times New Roman"/>
          <w:sz w:val="21"/>
          <w:szCs w:val="21"/>
        </w:rPr>
      </w:pPr>
      <w:del w:id="18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0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03" w:author="china" w:date="2015-03-24T14:20:00Z"/>
          <w:rFonts w:asciiTheme="minorHAnsi" w:hAnsiTheme="minorHAnsi" w:cs="Times New Roman"/>
          <w:sz w:val="21"/>
          <w:szCs w:val="21"/>
        </w:rPr>
      </w:pPr>
      <w:del w:id="18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BabyLayer::strengthPageView(int currentBabyPage)</w:delText>
        </w:r>
      </w:del>
    </w:p>
    <w:p w:rsidR="002E2946" w:rsidRPr="00441F61" w:rsidDel="00B72103" w:rsidRDefault="002E2946" w:rsidP="00441F61">
      <w:pPr>
        <w:spacing w:after="0"/>
        <w:rPr>
          <w:del w:id="1805" w:author="china" w:date="2015-03-24T14:20:00Z"/>
          <w:rFonts w:asciiTheme="minorHAnsi" w:hAnsiTheme="minorHAnsi" w:cs="Times New Roman"/>
          <w:sz w:val="21"/>
          <w:szCs w:val="21"/>
        </w:rPr>
      </w:pPr>
      <w:del w:id="18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07" w:author="china" w:date="2015-03-24T14:20:00Z"/>
          <w:rFonts w:asciiTheme="minorHAnsi" w:hAnsiTheme="minorHAnsi" w:cs="Times New Roman"/>
          <w:sz w:val="21"/>
          <w:szCs w:val="21"/>
        </w:rPr>
      </w:pPr>
      <w:del w:id="18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(isStrengthen)</w:delText>
        </w:r>
      </w:del>
    </w:p>
    <w:p w:rsidR="002E2946" w:rsidRPr="00441F61" w:rsidDel="00B72103" w:rsidRDefault="002E2946" w:rsidP="00441F61">
      <w:pPr>
        <w:spacing w:after="0"/>
        <w:rPr>
          <w:del w:id="1809" w:author="china" w:date="2015-03-24T14:20:00Z"/>
          <w:rFonts w:asciiTheme="minorHAnsi" w:hAnsiTheme="minorHAnsi" w:cs="Times New Roman"/>
          <w:sz w:val="21"/>
          <w:szCs w:val="21"/>
        </w:rPr>
      </w:pPr>
      <w:del w:id="18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11" w:author="china" w:date="2015-03-24T14:20:00Z"/>
          <w:rFonts w:asciiTheme="minorHAnsi" w:hAnsiTheme="minorHAnsi" w:cs="Times New Roman"/>
          <w:sz w:val="21"/>
          <w:szCs w:val="21"/>
        </w:rPr>
      </w:pPr>
      <w:del w:id="18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每页更新的</w:delText>
        </w:r>
      </w:del>
    </w:p>
    <w:p w:rsidR="002E2946" w:rsidRPr="00441F61" w:rsidDel="00B72103" w:rsidRDefault="002E2946" w:rsidP="00441F61">
      <w:pPr>
        <w:spacing w:after="0"/>
        <w:rPr>
          <w:del w:id="1813" w:author="china" w:date="2015-03-24T14:20:00Z"/>
          <w:rFonts w:asciiTheme="minorHAnsi" w:hAnsiTheme="minorHAnsi" w:cs="Times New Roman"/>
          <w:sz w:val="21"/>
          <w:szCs w:val="21"/>
        </w:rPr>
      </w:pPr>
      <w:del w:id="18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strengCost-&gt;setString("0");//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重新置为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0</w:delText>
        </w:r>
      </w:del>
    </w:p>
    <w:p w:rsidR="002E2946" w:rsidRPr="00441F61" w:rsidDel="00B72103" w:rsidRDefault="002E2946" w:rsidP="00441F61">
      <w:pPr>
        <w:spacing w:after="0"/>
        <w:rPr>
          <w:del w:id="1815" w:author="china" w:date="2015-03-24T14:20:00Z"/>
          <w:rFonts w:asciiTheme="minorHAnsi" w:hAnsiTheme="minorHAnsi" w:cs="Times New Roman"/>
          <w:sz w:val="21"/>
          <w:szCs w:val="21"/>
        </w:rPr>
      </w:pPr>
      <w:del w:id="18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strengthCoin = 0;</w:delText>
        </w:r>
      </w:del>
    </w:p>
    <w:p w:rsidR="002E2946" w:rsidRPr="00441F61" w:rsidDel="00B72103" w:rsidRDefault="002E2946" w:rsidP="00441F61">
      <w:pPr>
        <w:spacing w:after="0"/>
        <w:rPr>
          <w:del w:id="181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18" w:author="china" w:date="2015-03-24T14:20:00Z"/>
          <w:rFonts w:asciiTheme="minorHAnsi" w:hAnsiTheme="minorHAnsi" w:cs="Times New Roman"/>
          <w:sz w:val="21"/>
          <w:szCs w:val="21"/>
        </w:rPr>
      </w:pPr>
      <w:del w:id="18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strengthExp-&gt;setString("0");</w:delText>
        </w:r>
      </w:del>
    </w:p>
    <w:p w:rsidR="002E2946" w:rsidRPr="00441F61" w:rsidDel="00B72103" w:rsidRDefault="002E2946" w:rsidP="00441F61">
      <w:pPr>
        <w:spacing w:after="0"/>
        <w:rPr>
          <w:del w:id="1820" w:author="china" w:date="2015-03-24T14:20:00Z"/>
          <w:rFonts w:asciiTheme="minorHAnsi" w:hAnsiTheme="minorHAnsi" w:cs="Times New Roman"/>
          <w:sz w:val="21"/>
          <w:szCs w:val="21"/>
        </w:rPr>
      </w:pPr>
      <w:del w:id="18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strengthExpInt = 0;</w:delText>
        </w:r>
      </w:del>
    </w:p>
    <w:p w:rsidR="002E2946" w:rsidRPr="00441F61" w:rsidDel="00B72103" w:rsidRDefault="002E2946" w:rsidP="00441F61">
      <w:pPr>
        <w:spacing w:after="0"/>
        <w:rPr>
          <w:del w:id="182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23" w:author="china" w:date="2015-03-24T14:20:00Z"/>
          <w:rFonts w:asciiTheme="minorHAnsi" w:hAnsiTheme="minorHAnsi" w:cs="Times New Roman"/>
          <w:sz w:val="21"/>
          <w:szCs w:val="21"/>
        </w:rPr>
      </w:pPr>
      <w:del w:id="18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strengthPetLv =PlayerManager::getInstance()-&gt;m_playerData.m_vPets[currentBabyPage][2];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1825" w:author="china" w:date="2015-03-24T14:20:00Z"/>
          <w:rFonts w:asciiTheme="minorHAnsi" w:hAnsiTheme="minorHAnsi" w:cs="Times New Roman"/>
          <w:sz w:val="21"/>
          <w:szCs w:val="21"/>
        </w:rPr>
      </w:pPr>
      <w:del w:id="18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strengthPetGrade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1827" w:author="china" w:date="2015-03-24T14:20:00Z"/>
          <w:rFonts w:asciiTheme="minorHAnsi" w:hAnsiTheme="minorHAnsi" w:cs="Times New Roman"/>
          <w:sz w:val="21"/>
          <w:szCs w:val="21"/>
        </w:rPr>
      </w:pPr>
      <w:del w:id="18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needExp = dbManager::getInstance()-&gt;getPetLevelUpNeedExp(currentBabyPage+1,strengthPetGrade,strengthPetLv+1)-dbManager::getInstance()-&gt;getPetLevelUpNeedExp(currentBabyPage+1,strengthPetGrade,strengthPetLv);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1829" w:author="china" w:date="2015-03-24T14:20:00Z"/>
          <w:rFonts w:asciiTheme="minorHAnsi" w:hAnsiTheme="minorHAnsi" w:cs="Times New Roman"/>
          <w:sz w:val="21"/>
          <w:szCs w:val="21"/>
        </w:rPr>
      </w:pPr>
      <w:del w:id="18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(needExp == -1)</w:delText>
        </w:r>
      </w:del>
    </w:p>
    <w:p w:rsidR="002E2946" w:rsidRPr="00441F61" w:rsidDel="00B72103" w:rsidRDefault="002E2946" w:rsidP="00441F61">
      <w:pPr>
        <w:spacing w:after="0"/>
        <w:rPr>
          <w:del w:id="1831" w:author="china" w:date="2015-03-24T14:20:00Z"/>
          <w:rFonts w:asciiTheme="minorHAnsi" w:hAnsiTheme="minorHAnsi" w:cs="Times New Roman"/>
          <w:sz w:val="21"/>
          <w:szCs w:val="21"/>
        </w:rPr>
      </w:pPr>
      <w:del w:id="18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33" w:author="china" w:date="2015-03-24T14:20:00Z"/>
          <w:rFonts w:asciiTheme="minorHAnsi" w:hAnsiTheme="minorHAnsi" w:cs="Times New Roman"/>
          <w:sz w:val="21"/>
          <w:szCs w:val="21"/>
        </w:rPr>
      </w:pPr>
      <w:del w:id="18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needExp = dbManager::getInstance()-&gt;getPetLevelUpNeedExp(currentBabyPage+1,strengthPetGrade,strengthPetLv-1);</w:delText>
        </w:r>
      </w:del>
    </w:p>
    <w:p w:rsidR="002E2946" w:rsidRPr="00441F61" w:rsidDel="00B72103" w:rsidRDefault="002E2946" w:rsidP="00441F61">
      <w:pPr>
        <w:spacing w:after="0"/>
        <w:rPr>
          <w:del w:id="1835" w:author="china" w:date="2015-03-24T14:20:00Z"/>
          <w:rFonts w:asciiTheme="minorHAnsi" w:hAnsiTheme="minorHAnsi" w:cs="Times New Roman"/>
          <w:sz w:val="21"/>
          <w:szCs w:val="21"/>
        </w:rPr>
      </w:pPr>
      <w:del w:id="18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3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38" w:author="china" w:date="2015-03-24T14:20:00Z"/>
          <w:rFonts w:asciiTheme="minorHAnsi" w:hAnsiTheme="minorHAnsi" w:cs="Times New Roman"/>
          <w:sz w:val="21"/>
          <w:szCs w:val="21"/>
        </w:rPr>
      </w:pPr>
      <w:del w:id="18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tempExp = needExp/100.0;</w:delText>
        </w:r>
      </w:del>
    </w:p>
    <w:p w:rsidR="002E2946" w:rsidRPr="00441F61" w:rsidDel="00B72103" w:rsidRDefault="002E2946" w:rsidP="00441F61">
      <w:pPr>
        <w:spacing w:after="0"/>
        <w:rPr>
          <w:del w:id="1840" w:author="china" w:date="2015-03-24T14:20:00Z"/>
          <w:rFonts w:asciiTheme="minorHAnsi" w:hAnsiTheme="minorHAnsi" w:cs="Times New Roman"/>
          <w:sz w:val="21"/>
          <w:szCs w:val="21"/>
        </w:rPr>
      </w:pPr>
      <w:del w:id="18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nowExp = PlayerManager::getInstance()-&gt;m_playerData.m_vPets[currentBabyPage][3]-dbManager::getInstance()-&gt;getPetLevelUpNeedExp(currentBabyPage+1,strengthPetGrade,strengthPetLv);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1842" w:author="china" w:date="2015-03-24T14:20:00Z"/>
          <w:rFonts w:asciiTheme="minorHAnsi" w:hAnsiTheme="minorHAnsi" w:cs="Times New Roman"/>
          <w:sz w:val="21"/>
          <w:szCs w:val="21"/>
        </w:rPr>
      </w:pPr>
      <w:del w:id="18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tempNowExp = nowExp/tempExp;</w:delText>
        </w:r>
      </w:del>
    </w:p>
    <w:p w:rsidR="002E2946" w:rsidRPr="00441F61" w:rsidDel="00B72103" w:rsidRDefault="002E2946" w:rsidP="00441F61">
      <w:pPr>
        <w:spacing w:after="0"/>
        <w:rPr>
          <w:del w:id="1844" w:author="china" w:date="2015-03-24T14:20:00Z"/>
          <w:rFonts w:asciiTheme="minorHAnsi" w:hAnsiTheme="minorHAnsi" w:cs="Times New Roman"/>
          <w:sz w:val="21"/>
          <w:szCs w:val="21"/>
        </w:rPr>
      </w:pPr>
      <w:del w:id="18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strengthenLoadingBar-&gt;setPercent(tempNowExp);</w:delText>
        </w:r>
      </w:del>
    </w:p>
    <w:p w:rsidR="002E2946" w:rsidRPr="00441F61" w:rsidDel="00B72103" w:rsidRDefault="002E2946" w:rsidP="00441F61">
      <w:pPr>
        <w:spacing w:after="0"/>
        <w:rPr>
          <w:del w:id="184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47" w:author="china" w:date="2015-03-24T14:20:00Z"/>
          <w:rFonts w:asciiTheme="minorHAnsi" w:hAnsiTheme="minorHAnsi" w:cs="Times New Roman"/>
          <w:sz w:val="21"/>
          <w:szCs w:val="21"/>
        </w:rPr>
      </w:pPr>
      <w:del w:id="18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strengthenExpText-&gt;setString(StringConverter::toString(nowExp)+"/"+StringConverter::toString(needExp));//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经验</w:delText>
        </w:r>
      </w:del>
    </w:p>
    <w:p w:rsidR="002E2946" w:rsidRPr="00441F61" w:rsidDel="00B72103" w:rsidRDefault="002E2946" w:rsidP="00441F61">
      <w:pPr>
        <w:spacing w:after="0"/>
        <w:rPr>
          <w:del w:id="1849" w:author="china" w:date="2015-03-24T14:20:00Z"/>
          <w:rFonts w:asciiTheme="minorHAnsi" w:hAnsiTheme="minorHAnsi" w:cs="Times New Roman"/>
          <w:sz w:val="21"/>
          <w:szCs w:val="21"/>
        </w:rPr>
      </w:pPr>
      <w:del w:id="18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strengthenLevelText-&gt;setString(StringConverter::toString(PlayerManager::getInstance()-&gt;m_playerData.m_vPets[currentBabyPage][2]));//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等级</w:delText>
        </w:r>
      </w:del>
    </w:p>
    <w:p w:rsidR="002E2946" w:rsidRPr="00441F61" w:rsidDel="00B72103" w:rsidRDefault="002E2946" w:rsidP="00441F61">
      <w:pPr>
        <w:spacing w:after="0"/>
        <w:rPr>
          <w:del w:id="1851" w:author="china" w:date="2015-03-24T14:20:00Z"/>
          <w:rFonts w:asciiTheme="minorHAnsi" w:hAnsiTheme="minorHAnsi" w:cs="Times New Roman"/>
          <w:sz w:val="21"/>
          <w:szCs w:val="21"/>
        </w:rPr>
      </w:pPr>
      <w:del w:id="18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1853" w:author="china" w:date="2015-03-24T14:20:00Z"/>
          <w:rFonts w:asciiTheme="minorHAnsi" w:hAnsiTheme="minorHAnsi" w:cs="Times New Roman"/>
          <w:sz w:val="21"/>
          <w:szCs w:val="21"/>
        </w:rPr>
      </w:pPr>
      <w:del w:id="18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PlayerManager::getInstance()-&gt;m_playerData.m_vPets[currentBabyPage][3];</w:delText>
        </w:r>
      </w:del>
    </w:p>
    <w:p w:rsidR="002E2946" w:rsidRPr="00441F61" w:rsidDel="00B72103" w:rsidRDefault="002E2946" w:rsidP="00441F61">
      <w:pPr>
        <w:spacing w:after="0"/>
        <w:rPr>
          <w:del w:id="1855" w:author="china" w:date="2015-03-24T14:20:00Z"/>
          <w:rFonts w:asciiTheme="minorHAnsi" w:hAnsiTheme="minorHAnsi" w:cs="Times New Roman"/>
          <w:sz w:val="21"/>
          <w:szCs w:val="21"/>
        </w:rPr>
      </w:pPr>
      <w:del w:id="18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////////////</w:delText>
        </w:r>
      </w:del>
    </w:p>
    <w:p w:rsidR="002E2946" w:rsidRPr="00441F61" w:rsidDel="00B72103" w:rsidRDefault="002E2946" w:rsidP="00441F61">
      <w:pPr>
        <w:spacing w:after="0"/>
        <w:rPr>
          <w:del w:id="1857" w:author="china" w:date="2015-03-24T14:20:00Z"/>
          <w:rFonts w:asciiTheme="minorHAnsi" w:hAnsiTheme="minorHAnsi" w:cs="Times New Roman"/>
          <w:sz w:val="21"/>
          <w:szCs w:val="21"/>
        </w:rPr>
      </w:pPr>
      <w:del w:id="18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859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60" w:author="china" w:date="2015-03-24T14:20:00Z"/>
          <w:rFonts w:asciiTheme="minorHAnsi" w:hAnsiTheme="minorHAnsi" w:cs="Times New Roman"/>
          <w:sz w:val="21"/>
          <w:szCs w:val="21"/>
        </w:rPr>
      </w:pPr>
      <w:del w:id="18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strengthPage-&gt;removeAllPages();</w:delText>
        </w:r>
      </w:del>
    </w:p>
    <w:p w:rsidR="002E2946" w:rsidRPr="00441F61" w:rsidDel="00B72103" w:rsidRDefault="002E2946" w:rsidP="00441F61">
      <w:pPr>
        <w:spacing w:after="0"/>
        <w:rPr>
          <w:del w:id="1862" w:author="china" w:date="2015-03-24T14:20:00Z"/>
          <w:rFonts w:asciiTheme="minorHAnsi" w:hAnsiTheme="minorHAnsi" w:cs="Times New Roman"/>
          <w:sz w:val="21"/>
          <w:szCs w:val="21"/>
        </w:rPr>
      </w:pPr>
      <w:del w:id="18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userHaveCount = PlayerManager::getInstance()-&gt;m_playerData.m_vStrongMaterialID.size();//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用户拥有个</w:delText>
        </w:r>
      </w:del>
    </w:p>
    <w:p w:rsidR="002E2946" w:rsidRPr="00441F61" w:rsidDel="00B72103" w:rsidRDefault="002E2946" w:rsidP="00441F61">
      <w:pPr>
        <w:spacing w:after="0"/>
        <w:rPr>
          <w:del w:id="1864" w:author="china" w:date="2015-03-24T14:20:00Z"/>
          <w:rFonts w:asciiTheme="minorHAnsi" w:hAnsiTheme="minorHAnsi" w:cs="Times New Roman"/>
          <w:sz w:val="21"/>
          <w:szCs w:val="21"/>
        </w:rPr>
      </w:pPr>
      <w:del w:id="18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vecSelect.clear();</w:delText>
        </w:r>
      </w:del>
    </w:p>
    <w:p w:rsidR="002E2946" w:rsidRPr="00441F61" w:rsidDel="00B72103" w:rsidRDefault="002E2946" w:rsidP="00441F61">
      <w:pPr>
        <w:spacing w:after="0"/>
        <w:rPr>
          <w:del w:id="1866" w:author="china" w:date="2015-03-24T14:20:00Z"/>
          <w:rFonts w:asciiTheme="minorHAnsi" w:hAnsiTheme="minorHAnsi" w:cs="Times New Roman"/>
          <w:sz w:val="21"/>
          <w:szCs w:val="21"/>
        </w:rPr>
      </w:pPr>
      <w:del w:id="18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 ;i&lt; userHaveCount;i++)</w:delText>
        </w:r>
      </w:del>
    </w:p>
    <w:p w:rsidR="002E2946" w:rsidRPr="00441F61" w:rsidDel="00B72103" w:rsidRDefault="002E2946" w:rsidP="00441F61">
      <w:pPr>
        <w:spacing w:after="0"/>
        <w:rPr>
          <w:del w:id="1868" w:author="china" w:date="2015-03-24T14:20:00Z"/>
          <w:rFonts w:asciiTheme="minorHAnsi" w:hAnsiTheme="minorHAnsi" w:cs="Times New Roman"/>
          <w:sz w:val="21"/>
          <w:szCs w:val="21"/>
        </w:rPr>
      </w:pPr>
      <w:del w:id="18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70" w:author="china" w:date="2015-03-24T14:20:00Z"/>
          <w:rFonts w:asciiTheme="minorHAnsi" w:hAnsiTheme="minorHAnsi" w:cs="Times New Roman"/>
          <w:sz w:val="21"/>
          <w:szCs w:val="21"/>
        </w:rPr>
      </w:pPr>
      <w:del w:id="18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vecSelect.push_back(0);</w:delText>
        </w:r>
      </w:del>
    </w:p>
    <w:p w:rsidR="002E2946" w:rsidRPr="00441F61" w:rsidDel="00B72103" w:rsidRDefault="002E2946" w:rsidP="00441F61">
      <w:pPr>
        <w:spacing w:after="0"/>
        <w:rPr>
          <w:del w:id="1872" w:author="china" w:date="2015-03-24T14:20:00Z"/>
          <w:rFonts w:asciiTheme="minorHAnsi" w:hAnsiTheme="minorHAnsi" w:cs="Times New Roman"/>
          <w:sz w:val="21"/>
          <w:szCs w:val="21"/>
        </w:rPr>
      </w:pPr>
      <w:del w:id="18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7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7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876" w:author="china" w:date="2015-03-24T14:20:00Z"/>
          <w:rFonts w:asciiTheme="minorHAnsi" w:hAnsiTheme="minorHAnsi" w:cs="Times New Roman"/>
          <w:sz w:val="21"/>
          <w:szCs w:val="21"/>
        </w:rPr>
      </w:pPr>
      <w:del w:id="18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pageC = ceil(userHaveCount/5)+1;</w:delText>
        </w:r>
      </w:del>
    </w:p>
    <w:p w:rsidR="002E2946" w:rsidRPr="00441F61" w:rsidDel="00B72103" w:rsidRDefault="002E2946" w:rsidP="00441F61">
      <w:pPr>
        <w:spacing w:after="0"/>
        <w:rPr>
          <w:del w:id="1878" w:author="china" w:date="2015-03-24T14:20:00Z"/>
          <w:rFonts w:asciiTheme="minorHAnsi" w:hAnsiTheme="minorHAnsi" w:cs="Times New Roman"/>
          <w:sz w:val="21"/>
          <w:szCs w:val="21"/>
        </w:rPr>
      </w:pPr>
      <w:del w:id="18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(userHaveCount&lt;=5)</w:delText>
        </w:r>
      </w:del>
    </w:p>
    <w:p w:rsidR="002E2946" w:rsidRPr="00441F61" w:rsidDel="00B72103" w:rsidRDefault="002E2946" w:rsidP="00441F61">
      <w:pPr>
        <w:spacing w:after="0"/>
        <w:rPr>
          <w:del w:id="1880" w:author="china" w:date="2015-03-24T14:20:00Z"/>
          <w:rFonts w:asciiTheme="minorHAnsi" w:hAnsiTheme="minorHAnsi" w:cs="Times New Roman"/>
          <w:sz w:val="21"/>
          <w:szCs w:val="21"/>
        </w:rPr>
      </w:pPr>
      <w:del w:id="18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82" w:author="china" w:date="2015-03-24T14:20:00Z"/>
          <w:rFonts w:asciiTheme="minorHAnsi" w:hAnsiTheme="minorHAnsi" w:cs="Times New Roman"/>
          <w:sz w:val="21"/>
          <w:szCs w:val="21"/>
        </w:rPr>
      </w:pPr>
      <w:del w:id="18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pageC = 1;</w:delText>
        </w:r>
      </w:del>
    </w:p>
    <w:p w:rsidR="002E2946" w:rsidRPr="00441F61" w:rsidDel="00B72103" w:rsidRDefault="002E2946" w:rsidP="00441F61">
      <w:pPr>
        <w:spacing w:after="0"/>
        <w:rPr>
          <w:del w:id="1884" w:author="china" w:date="2015-03-24T14:20:00Z"/>
          <w:rFonts w:asciiTheme="minorHAnsi" w:hAnsiTheme="minorHAnsi" w:cs="Times New Roman"/>
          <w:sz w:val="21"/>
          <w:szCs w:val="21"/>
        </w:rPr>
      </w:pPr>
      <w:del w:id="18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86" w:author="china" w:date="2015-03-24T14:20:00Z"/>
          <w:rFonts w:asciiTheme="minorHAnsi" w:hAnsiTheme="minorHAnsi" w:cs="Times New Roman"/>
          <w:sz w:val="21"/>
          <w:szCs w:val="21"/>
        </w:rPr>
      </w:pPr>
      <w:del w:id="18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(userHaveCount%5==0)</w:delText>
        </w:r>
      </w:del>
    </w:p>
    <w:p w:rsidR="002E2946" w:rsidRPr="00441F61" w:rsidDel="00B72103" w:rsidRDefault="002E2946" w:rsidP="00441F61">
      <w:pPr>
        <w:spacing w:after="0"/>
        <w:rPr>
          <w:del w:id="1888" w:author="china" w:date="2015-03-24T14:20:00Z"/>
          <w:rFonts w:asciiTheme="minorHAnsi" w:hAnsiTheme="minorHAnsi" w:cs="Times New Roman"/>
          <w:sz w:val="21"/>
          <w:szCs w:val="21"/>
        </w:rPr>
      </w:pPr>
      <w:del w:id="18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890" w:author="china" w:date="2015-03-24T14:20:00Z"/>
          <w:rFonts w:asciiTheme="minorHAnsi" w:hAnsiTheme="minorHAnsi" w:cs="Times New Roman"/>
          <w:sz w:val="21"/>
          <w:szCs w:val="21"/>
        </w:rPr>
      </w:pPr>
      <w:del w:id="18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pageC = (userHaveCount/5);</w:delText>
        </w:r>
      </w:del>
    </w:p>
    <w:p w:rsidR="002E2946" w:rsidRPr="00441F61" w:rsidDel="00B72103" w:rsidRDefault="002E2946" w:rsidP="00441F61">
      <w:pPr>
        <w:spacing w:after="0"/>
        <w:rPr>
          <w:del w:id="1892" w:author="china" w:date="2015-03-24T14:20:00Z"/>
          <w:rFonts w:asciiTheme="minorHAnsi" w:hAnsiTheme="minorHAnsi" w:cs="Times New Roman"/>
          <w:sz w:val="21"/>
          <w:szCs w:val="21"/>
        </w:rPr>
      </w:pPr>
      <w:del w:id="18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894" w:author="china" w:date="2015-03-24T14:20:00Z"/>
          <w:rFonts w:asciiTheme="minorHAnsi" w:hAnsiTheme="minorHAnsi" w:cs="Times New Roman"/>
          <w:sz w:val="21"/>
          <w:szCs w:val="21"/>
        </w:rPr>
      </w:pPr>
      <w:del w:id="18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recordNum = 0;</w:delText>
        </w:r>
      </w:del>
    </w:p>
    <w:p w:rsidR="002E2946" w:rsidRPr="00441F61" w:rsidDel="00B72103" w:rsidRDefault="002E2946" w:rsidP="00441F61">
      <w:pPr>
        <w:spacing w:after="0"/>
        <w:rPr>
          <w:del w:id="1896" w:author="china" w:date="2015-03-24T14:20:00Z"/>
          <w:rFonts w:asciiTheme="minorHAnsi" w:hAnsiTheme="minorHAnsi" w:cs="Times New Roman"/>
          <w:sz w:val="21"/>
          <w:szCs w:val="21"/>
        </w:rPr>
      </w:pPr>
      <w:del w:id="18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0;i&lt;pageC;i++)</w:delText>
        </w:r>
      </w:del>
    </w:p>
    <w:p w:rsidR="002E2946" w:rsidRPr="00441F61" w:rsidDel="00B72103" w:rsidRDefault="002E2946" w:rsidP="00441F61">
      <w:pPr>
        <w:spacing w:after="0"/>
        <w:rPr>
          <w:del w:id="1898" w:author="china" w:date="2015-03-24T14:20:00Z"/>
          <w:rFonts w:asciiTheme="minorHAnsi" w:hAnsiTheme="minorHAnsi" w:cs="Times New Roman"/>
          <w:sz w:val="21"/>
          <w:szCs w:val="21"/>
        </w:rPr>
      </w:pPr>
      <w:del w:id="18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00" w:author="china" w:date="2015-03-24T14:20:00Z"/>
          <w:rFonts w:asciiTheme="minorHAnsi" w:hAnsiTheme="minorHAnsi" w:cs="Times New Roman"/>
          <w:sz w:val="21"/>
          <w:szCs w:val="21"/>
        </w:rPr>
      </w:pPr>
      <w:del w:id="19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(PlayerManager::getInstance()-&gt;m_playerData.m_vStrongMaterialID.size() == 0)</w:delText>
        </w:r>
      </w:del>
    </w:p>
    <w:p w:rsidR="002E2946" w:rsidRPr="00441F61" w:rsidDel="00B72103" w:rsidRDefault="002E2946" w:rsidP="00441F61">
      <w:pPr>
        <w:spacing w:after="0"/>
        <w:rPr>
          <w:del w:id="1902" w:author="china" w:date="2015-03-24T14:20:00Z"/>
          <w:rFonts w:asciiTheme="minorHAnsi" w:hAnsiTheme="minorHAnsi" w:cs="Times New Roman"/>
          <w:sz w:val="21"/>
          <w:szCs w:val="21"/>
        </w:rPr>
      </w:pPr>
      <w:del w:id="19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04" w:author="china" w:date="2015-03-24T14:20:00Z"/>
          <w:rFonts w:asciiTheme="minorHAnsi" w:hAnsiTheme="minorHAnsi" w:cs="Times New Roman"/>
          <w:sz w:val="21"/>
          <w:szCs w:val="21"/>
        </w:rPr>
      </w:pPr>
      <w:del w:id="19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906" w:author="china" w:date="2015-03-24T14:20:00Z"/>
          <w:rFonts w:asciiTheme="minorHAnsi" w:hAnsiTheme="minorHAnsi" w:cs="Times New Roman"/>
          <w:sz w:val="21"/>
          <w:szCs w:val="21"/>
        </w:rPr>
      </w:pPr>
      <w:del w:id="19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08" w:author="china" w:date="2015-03-24T14:20:00Z"/>
          <w:rFonts w:asciiTheme="minorHAnsi" w:hAnsiTheme="minorHAnsi" w:cs="Times New Roman"/>
          <w:sz w:val="21"/>
          <w:szCs w:val="21"/>
        </w:rPr>
      </w:pPr>
      <w:del w:id="19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Layout * layout = Layout::create();</w:delText>
        </w:r>
      </w:del>
    </w:p>
    <w:p w:rsidR="002E2946" w:rsidRPr="00441F61" w:rsidDel="00B72103" w:rsidRDefault="002E2946" w:rsidP="00441F61">
      <w:pPr>
        <w:spacing w:after="0"/>
        <w:rPr>
          <w:del w:id="1910" w:author="china" w:date="2015-03-24T14:20:00Z"/>
          <w:rFonts w:asciiTheme="minorHAnsi" w:hAnsiTheme="minorHAnsi" w:cs="Times New Roman"/>
          <w:sz w:val="21"/>
          <w:szCs w:val="21"/>
        </w:rPr>
      </w:pPr>
      <w:del w:id="19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0;j&lt;5;j++)</w:delText>
        </w:r>
      </w:del>
    </w:p>
    <w:p w:rsidR="002E2946" w:rsidRPr="00441F61" w:rsidDel="00B72103" w:rsidRDefault="002E2946" w:rsidP="00441F61">
      <w:pPr>
        <w:spacing w:after="0"/>
        <w:rPr>
          <w:del w:id="1912" w:author="china" w:date="2015-03-24T14:20:00Z"/>
          <w:rFonts w:asciiTheme="minorHAnsi" w:hAnsiTheme="minorHAnsi" w:cs="Times New Roman"/>
          <w:sz w:val="21"/>
          <w:szCs w:val="21"/>
        </w:rPr>
      </w:pPr>
      <w:del w:id="19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14" w:author="china" w:date="2015-03-24T14:20:00Z"/>
          <w:rFonts w:asciiTheme="minorHAnsi" w:hAnsiTheme="minorHAnsi" w:cs="Times New Roman"/>
          <w:sz w:val="21"/>
          <w:szCs w:val="21"/>
        </w:rPr>
      </w:pPr>
      <w:del w:id="19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char temp[128] ={0};</w:delText>
        </w:r>
      </w:del>
    </w:p>
    <w:p w:rsidR="002E2946" w:rsidRPr="00441F61" w:rsidDel="00B72103" w:rsidRDefault="002E2946" w:rsidP="00441F61">
      <w:pPr>
        <w:spacing w:after="0"/>
        <w:rPr>
          <w:del w:id="1916" w:author="china" w:date="2015-03-24T14:20:00Z"/>
          <w:rFonts w:asciiTheme="minorHAnsi" w:hAnsiTheme="minorHAnsi" w:cs="Times New Roman"/>
          <w:sz w:val="21"/>
          <w:szCs w:val="21"/>
        </w:rPr>
      </w:pPr>
      <w:del w:id="19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 *rootImage = ImageView::create("icon_matrial.png");</w:delText>
        </w:r>
      </w:del>
    </w:p>
    <w:p w:rsidR="002E2946" w:rsidRPr="00441F61" w:rsidDel="00B72103" w:rsidRDefault="002E2946" w:rsidP="00441F61">
      <w:pPr>
        <w:spacing w:after="0"/>
        <w:rPr>
          <w:del w:id="1918" w:author="china" w:date="2015-03-24T14:20:00Z"/>
          <w:rFonts w:asciiTheme="minorHAnsi" w:hAnsiTheme="minorHAnsi" w:cs="Times New Roman"/>
          <w:sz w:val="21"/>
          <w:szCs w:val="21"/>
        </w:rPr>
      </w:pPr>
      <w:del w:id="19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 *imageView = ImageView::create(dbManager::getInstance()-&gt;getItemIcon(PlayerManager::getInstance()-&gt;m_playerData.m_vStrongMaterialID.at(recordNum)));</w:delText>
        </w:r>
      </w:del>
    </w:p>
    <w:p w:rsidR="002E2946" w:rsidRPr="00441F61" w:rsidDel="00B72103" w:rsidRDefault="002E2946" w:rsidP="00441F61">
      <w:pPr>
        <w:spacing w:after="0"/>
        <w:rPr>
          <w:del w:id="1920" w:author="china" w:date="2015-03-24T14:20:00Z"/>
          <w:rFonts w:asciiTheme="minorHAnsi" w:hAnsiTheme="minorHAnsi" w:cs="Times New Roman"/>
          <w:sz w:val="21"/>
          <w:szCs w:val="21"/>
        </w:rPr>
      </w:pPr>
      <w:del w:id="19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1922" w:author="china" w:date="2015-03-24T14:20:00Z"/>
          <w:rFonts w:asciiTheme="minorHAnsi" w:hAnsiTheme="minorHAnsi" w:cs="Times New Roman"/>
          <w:sz w:val="21"/>
          <w:szCs w:val="21"/>
        </w:rPr>
      </w:pPr>
      <w:del w:id="19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rootImage-&gt;setPosition(Vec2((j+1)*152+70,strengthPage-&gt;getContentSize().height));</w:delText>
        </w:r>
      </w:del>
    </w:p>
    <w:p w:rsidR="002E2946" w:rsidRPr="00441F61" w:rsidDel="00B72103" w:rsidRDefault="002E2946" w:rsidP="00441F61">
      <w:pPr>
        <w:spacing w:after="0"/>
        <w:rPr>
          <w:del w:id="1924" w:author="china" w:date="2015-03-24T14:20:00Z"/>
          <w:rFonts w:asciiTheme="minorHAnsi" w:hAnsiTheme="minorHAnsi" w:cs="Times New Roman"/>
          <w:sz w:val="21"/>
          <w:szCs w:val="21"/>
        </w:rPr>
      </w:pPr>
      <w:del w:id="19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layout-&gt;addChild(rootImage,99999,1);</w:delText>
        </w:r>
      </w:del>
    </w:p>
    <w:p w:rsidR="002E2946" w:rsidRPr="00441F61" w:rsidDel="00B72103" w:rsidRDefault="002E2946" w:rsidP="00441F61">
      <w:pPr>
        <w:spacing w:after="0"/>
        <w:rPr>
          <w:del w:id="1926" w:author="china" w:date="2015-03-24T14:20:00Z"/>
          <w:rFonts w:asciiTheme="minorHAnsi" w:hAnsiTheme="minorHAnsi" w:cs="Times New Roman"/>
          <w:sz w:val="21"/>
          <w:szCs w:val="21"/>
        </w:rPr>
      </w:pPr>
      <w:del w:id="19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rootImage-&gt;setTag(recordNum);</w:delText>
        </w:r>
      </w:del>
    </w:p>
    <w:p w:rsidR="002E2946" w:rsidRPr="00441F61" w:rsidDel="00B72103" w:rsidRDefault="002E2946" w:rsidP="00441F61">
      <w:pPr>
        <w:spacing w:after="0"/>
        <w:rPr>
          <w:del w:id="1928" w:author="china" w:date="2015-03-24T14:20:00Z"/>
          <w:rFonts w:asciiTheme="minorHAnsi" w:hAnsiTheme="minorHAnsi" w:cs="Times New Roman"/>
          <w:sz w:val="21"/>
          <w:szCs w:val="21"/>
        </w:rPr>
      </w:pPr>
      <w:del w:id="19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imageView-&gt;setAnchorPoint(Vec2(1,1));</w:delText>
        </w:r>
      </w:del>
    </w:p>
    <w:p w:rsidR="002E2946" w:rsidRPr="00441F61" w:rsidDel="00B72103" w:rsidRDefault="002E2946" w:rsidP="00441F61">
      <w:pPr>
        <w:spacing w:after="0"/>
        <w:rPr>
          <w:del w:id="1930" w:author="china" w:date="2015-03-24T14:20:00Z"/>
          <w:rFonts w:asciiTheme="minorHAnsi" w:hAnsiTheme="minorHAnsi" w:cs="Times New Roman"/>
          <w:sz w:val="21"/>
          <w:szCs w:val="21"/>
        </w:rPr>
      </w:pPr>
      <w:del w:id="19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imageView-&gt;setPosition(Vec2(rootImage-&gt;getContentSize().width,rootImage-&gt;getContentSize().height));</w:delText>
        </w:r>
      </w:del>
    </w:p>
    <w:p w:rsidR="002E2946" w:rsidRPr="00441F61" w:rsidDel="00B72103" w:rsidRDefault="002E2946" w:rsidP="00441F61">
      <w:pPr>
        <w:spacing w:after="0"/>
        <w:rPr>
          <w:del w:id="1932" w:author="china" w:date="2015-03-24T14:20:00Z"/>
          <w:rFonts w:asciiTheme="minorHAnsi" w:hAnsiTheme="minorHAnsi" w:cs="Times New Roman"/>
          <w:sz w:val="21"/>
          <w:szCs w:val="21"/>
        </w:rPr>
      </w:pPr>
      <w:del w:id="19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rootImage-&gt;addChild(imageView);</w:delText>
        </w:r>
      </w:del>
    </w:p>
    <w:p w:rsidR="002E2946" w:rsidRPr="00441F61" w:rsidDel="00B72103" w:rsidRDefault="002E2946" w:rsidP="00441F61">
      <w:pPr>
        <w:spacing w:after="0"/>
        <w:rPr>
          <w:del w:id="193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935" w:author="china" w:date="2015-03-24T14:20:00Z"/>
          <w:rFonts w:asciiTheme="minorHAnsi" w:hAnsiTheme="minorHAnsi" w:cs="Times New Roman"/>
          <w:sz w:val="21"/>
          <w:szCs w:val="21"/>
        </w:rPr>
      </w:pPr>
      <w:del w:id="19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icon_selected = ImageView::create("icon_matrial_select.png");</w:delText>
        </w:r>
      </w:del>
    </w:p>
    <w:p w:rsidR="002E2946" w:rsidRPr="00441F61" w:rsidDel="00B72103" w:rsidRDefault="002E2946" w:rsidP="00441F61">
      <w:pPr>
        <w:spacing w:after="0"/>
        <w:rPr>
          <w:del w:id="1937" w:author="china" w:date="2015-03-24T14:20:00Z"/>
          <w:rFonts w:asciiTheme="minorHAnsi" w:hAnsiTheme="minorHAnsi" w:cs="Times New Roman"/>
          <w:sz w:val="21"/>
          <w:szCs w:val="21"/>
        </w:rPr>
      </w:pPr>
      <w:del w:id="19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icon_selected-&gt;setAnchorPoint(Vec2(1,0));</w:delText>
        </w:r>
      </w:del>
    </w:p>
    <w:p w:rsidR="002E2946" w:rsidRPr="00441F61" w:rsidDel="00B72103" w:rsidRDefault="002E2946" w:rsidP="00441F61">
      <w:pPr>
        <w:spacing w:after="0"/>
        <w:rPr>
          <w:del w:id="1939" w:author="china" w:date="2015-03-24T14:20:00Z"/>
          <w:rFonts w:asciiTheme="minorHAnsi" w:hAnsiTheme="minorHAnsi" w:cs="Times New Roman"/>
          <w:sz w:val="21"/>
          <w:szCs w:val="21"/>
        </w:rPr>
      </w:pPr>
      <w:del w:id="19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rootImage-&gt;addChild(icon_selected,9999,1);</w:delText>
        </w:r>
      </w:del>
    </w:p>
    <w:p w:rsidR="002E2946" w:rsidRPr="00441F61" w:rsidDel="00B72103" w:rsidRDefault="002E2946" w:rsidP="00441F61">
      <w:pPr>
        <w:spacing w:after="0"/>
        <w:rPr>
          <w:del w:id="1941" w:author="china" w:date="2015-03-24T14:20:00Z"/>
          <w:rFonts w:asciiTheme="minorHAnsi" w:hAnsiTheme="minorHAnsi" w:cs="Times New Roman"/>
          <w:sz w:val="21"/>
          <w:szCs w:val="21"/>
        </w:rPr>
      </w:pPr>
      <w:del w:id="19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icon_selected-&gt;setPosition(Vec2(rootImage-&gt;getContentSize().width,0));</w:delText>
        </w:r>
      </w:del>
    </w:p>
    <w:p w:rsidR="002E2946" w:rsidRPr="00441F61" w:rsidDel="00B72103" w:rsidRDefault="002E2946" w:rsidP="00441F61">
      <w:pPr>
        <w:spacing w:after="0"/>
        <w:rPr>
          <w:del w:id="194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944" w:author="china" w:date="2015-03-24T14:20:00Z"/>
          <w:rFonts w:asciiTheme="minorHAnsi" w:hAnsiTheme="minorHAnsi" w:cs="Times New Roman"/>
          <w:sz w:val="21"/>
          <w:szCs w:val="21"/>
        </w:rPr>
      </w:pPr>
      <w:del w:id="19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 = ImageView::create("icon_matrial_unselect.png");</w:delText>
        </w:r>
      </w:del>
    </w:p>
    <w:p w:rsidR="002E2946" w:rsidRPr="00441F61" w:rsidDel="00B72103" w:rsidRDefault="002E2946" w:rsidP="00441F61">
      <w:pPr>
        <w:spacing w:after="0"/>
        <w:rPr>
          <w:del w:id="1946" w:author="china" w:date="2015-03-24T14:20:00Z"/>
          <w:rFonts w:asciiTheme="minorHAnsi" w:hAnsiTheme="minorHAnsi" w:cs="Times New Roman"/>
          <w:sz w:val="21"/>
          <w:szCs w:val="21"/>
        </w:rPr>
      </w:pPr>
      <w:del w:id="19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icon_select-&gt;setAnchorPoint(Vec2(1,0));</w:delText>
        </w:r>
      </w:del>
    </w:p>
    <w:p w:rsidR="002E2946" w:rsidRPr="00441F61" w:rsidDel="00B72103" w:rsidRDefault="002E2946" w:rsidP="00441F61">
      <w:pPr>
        <w:spacing w:after="0"/>
        <w:rPr>
          <w:del w:id="1948" w:author="china" w:date="2015-03-24T14:20:00Z"/>
          <w:rFonts w:asciiTheme="minorHAnsi" w:hAnsiTheme="minorHAnsi" w:cs="Times New Roman"/>
          <w:sz w:val="21"/>
          <w:szCs w:val="21"/>
        </w:rPr>
      </w:pPr>
      <w:del w:id="19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icon_select-&gt;setPosition(Vec2(rootImage-&gt;getContentSize().width,0));</w:delText>
        </w:r>
      </w:del>
    </w:p>
    <w:p w:rsidR="002E2946" w:rsidRPr="00441F61" w:rsidDel="00B72103" w:rsidRDefault="002E2946" w:rsidP="00441F61">
      <w:pPr>
        <w:spacing w:after="0"/>
        <w:rPr>
          <w:del w:id="1950" w:author="china" w:date="2015-03-24T14:20:00Z"/>
          <w:rFonts w:asciiTheme="minorHAnsi" w:hAnsiTheme="minorHAnsi" w:cs="Times New Roman"/>
          <w:sz w:val="21"/>
          <w:szCs w:val="21"/>
        </w:rPr>
      </w:pPr>
      <w:del w:id="19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rootImage-&gt;addChild(icon_select);</w:delText>
        </w:r>
      </w:del>
    </w:p>
    <w:p w:rsidR="002E2946" w:rsidRPr="00441F61" w:rsidDel="00B72103" w:rsidRDefault="002E2946" w:rsidP="00441F61">
      <w:pPr>
        <w:spacing w:after="0"/>
        <w:rPr>
          <w:del w:id="1952" w:author="china" w:date="2015-03-24T14:20:00Z"/>
          <w:rFonts w:asciiTheme="minorHAnsi" w:hAnsiTheme="minorHAnsi" w:cs="Times New Roman"/>
          <w:sz w:val="21"/>
          <w:szCs w:val="21"/>
        </w:rPr>
      </w:pPr>
      <w:del w:id="19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icon_selected-&gt;setVisible(false);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95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955" w:author="china" w:date="2015-03-24T14:20:00Z"/>
          <w:rFonts w:asciiTheme="minorHAnsi" w:hAnsiTheme="minorHAnsi" w:cs="Times New Roman"/>
          <w:sz w:val="21"/>
          <w:szCs w:val="21"/>
        </w:rPr>
      </w:pPr>
      <w:del w:id="19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rootImage-&gt;setTouchEnabled(true);</w:delText>
        </w:r>
      </w:del>
    </w:p>
    <w:p w:rsidR="002E2946" w:rsidRPr="00441F61" w:rsidDel="00B72103" w:rsidRDefault="002E2946" w:rsidP="00441F61">
      <w:pPr>
        <w:spacing w:after="0"/>
        <w:rPr>
          <w:del w:id="1957" w:author="china" w:date="2015-03-24T14:20:00Z"/>
          <w:rFonts w:asciiTheme="minorHAnsi" w:hAnsiTheme="minorHAnsi" w:cs="Times New Roman"/>
          <w:sz w:val="21"/>
          <w:szCs w:val="21"/>
        </w:rPr>
      </w:pPr>
      <w:del w:id="19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rootImage-&gt;addTouchEventListener(CC_CALLBACK_2(BabyLayer::StrengthOrNot,this));</w:delText>
        </w:r>
      </w:del>
    </w:p>
    <w:p w:rsidR="002E2946" w:rsidRPr="00441F61" w:rsidDel="00B72103" w:rsidRDefault="002E2946" w:rsidP="00441F61">
      <w:pPr>
        <w:spacing w:after="0"/>
        <w:rPr>
          <w:del w:id="1959" w:author="china" w:date="2015-03-24T14:20:00Z"/>
          <w:rFonts w:asciiTheme="minorHAnsi" w:hAnsiTheme="minorHAnsi" w:cs="Times New Roman"/>
          <w:sz w:val="21"/>
          <w:szCs w:val="21"/>
        </w:rPr>
      </w:pPr>
      <w:del w:id="19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1961" w:author="china" w:date="2015-03-24T14:20:00Z"/>
          <w:rFonts w:asciiTheme="minorHAnsi" w:hAnsiTheme="minorHAnsi" w:cs="Times New Roman"/>
          <w:sz w:val="21"/>
          <w:szCs w:val="21"/>
        </w:rPr>
      </w:pPr>
      <w:del w:id="19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((recordNum+1)==userHaveCount)</w:delText>
        </w:r>
      </w:del>
    </w:p>
    <w:p w:rsidR="002E2946" w:rsidRPr="00441F61" w:rsidDel="00B72103" w:rsidRDefault="002E2946" w:rsidP="00441F61">
      <w:pPr>
        <w:spacing w:after="0"/>
        <w:rPr>
          <w:del w:id="1963" w:author="china" w:date="2015-03-24T14:20:00Z"/>
          <w:rFonts w:asciiTheme="minorHAnsi" w:hAnsiTheme="minorHAnsi" w:cs="Times New Roman"/>
          <w:sz w:val="21"/>
          <w:szCs w:val="21"/>
        </w:rPr>
      </w:pPr>
      <w:del w:id="19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65" w:author="china" w:date="2015-03-24T14:20:00Z"/>
          <w:rFonts w:asciiTheme="minorHAnsi" w:hAnsiTheme="minorHAnsi" w:cs="Times New Roman"/>
          <w:sz w:val="21"/>
          <w:szCs w:val="21"/>
        </w:rPr>
      </w:pPr>
      <w:del w:id="19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2E2946" w:rsidRPr="00441F61" w:rsidDel="00B72103" w:rsidRDefault="002E2946" w:rsidP="00441F61">
      <w:pPr>
        <w:spacing w:after="0"/>
        <w:rPr>
          <w:del w:id="1967" w:author="china" w:date="2015-03-24T14:20:00Z"/>
          <w:rFonts w:asciiTheme="minorHAnsi" w:hAnsiTheme="minorHAnsi" w:cs="Times New Roman"/>
          <w:sz w:val="21"/>
          <w:szCs w:val="21"/>
        </w:rPr>
      </w:pPr>
      <w:del w:id="19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69" w:author="china" w:date="2015-03-24T14:20:00Z"/>
          <w:rFonts w:asciiTheme="minorHAnsi" w:hAnsiTheme="minorHAnsi" w:cs="Times New Roman"/>
          <w:sz w:val="21"/>
          <w:szCs w:val="21"/>
        </w:rPr>
      </w:pPr>
      <w:del w:id="19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recordNum++;</w:delText>
        </w:r>
      </w:del>
    </w:p>
    <w:p w:rsidR="002E2946" w:rsidRPr="00441F61" w:rsidDel="00B72103" w:rsidRDefault="002E2946" w:rsidP="00441F61">
      <w:pPr>
        <w:spacing w:after="0"/>
        <w:rPr>
          <w:del w:id="1971" w:author="china" w:date="2015-03-24T14:20:00Z"/>
          <w:rFonts w:asciiTheme="minorHAnsi" w:hAnsiTheme="minorHAnsi" w:cs="Times New Roman"/>
          <w:sz w:val="21"/>
          <w:szCs w:val="21"/>
        </w:rPr>
      </w:pPr>
      <w:del w:id="19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73" w:author="china" w:date="2015-03-24T14:20:00Z"/>
          <w:rFonts w:asciiTheme="minorHAnsi" w:hAnsiTheme="minorHAnsi" w:cs="Times New Roman"/>
          <w:sz w:val="21"/>
          <w:szCs w:val="21"/>
        </w:rPr>
      </w:pPr>
      <w:del w:id="19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strengthPage-&gt;insertPage(layout,i);</w:delText>
        </w:r>
      </w:del>
    </w:p>
    <w:p w:rsidR="002E2946" w:rsidRPr="00441F61" w:rsidDel="00B72103" w:rsidRDefault="002E2946" w:rsidP="00441F61">
      <w:pPr>
        <w:spacing w:after="0"/>
        <w:rPr>
          <w:del w:id="1975" w:author="china" w:date="2015-03-24T14:20:00Z"/>
          <w:rFonts w:asciiTheme="minorHAnsi" w:hAnsiTheme="minorHAnsi" w:cs="Times New Roman"/>
          <w:sz w:val="21"/>
          <w:szCs w:val="21"/>
        </w:rPr>
      </w:pPr>
      <w:del w:id="19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77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1978" w:author="china" w:date="2015-03-24T14:20:00Z"/>
          <w:rFonts w:asciiTheme="minorHAnsi" w:hAnsiTheme="minorHAnsi" w:cs="Times New Roman"/>
          <w:sz w:val="21"/>
          <w:szCs w:val="21"/>
        </w:rPr>
      </w:pPr>
      <w:del w:id="19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(pageC == 1)</w:delText>
        </w:r>
      </w:del>
    </w:p>
    <w:p w:rsidR="002E2946" w:rsidRPr="00441F61" w:rsidDel="00B72103" w:rsidRDefault="002E2946" w:rsidP="00441F61">
      <w:pPr>
        <w:spacing w:after="0"/>
        <w:rPr>
          <w:del w:id="1980" w:author="china" w:date="2015-03-24T14:20:00Z"/>
          <w:rFonts w:asciiTheme="minorHAnsi" w:hAnsiTheme="minorHAnsi" w:cs="Times New Roman"/>
          <w:sz w:val="21"/>
          <w:szCs w:val="21"/>
        </w:rPr>
      </w:pPr>
      <w:del w:id="19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82" w:author="china" w:date="2015-03-24T14:20:00Z"/>
          <w:rFonts w:asciiTheme="minorHAnsi" w:hAnsiTheme="minorHAnsi" w:cs="Times New Roman"/>
          <w:sz w:val="21"/>
          <w:szCs w:val="21"/>
        </w:rPr>
      </w:pPr>
      <w:del w:id="19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984" w:author="china" w:date="2015-03-24T14:20:00Z"/>
          <w:rFonts w:asciiTheme="minorHAnsi" w:hAnsiTheme="minorHAnsi" w:cs="Times New Roman"/>
          <w:sz w:val="21"/>
          <w:szCs w:val="21"/>
        </w:rPr>
      </w:pPr>
      <w:del w:id="19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986" w:author="china" w:date="2015-03-24T14:20:00Z"/>
          <w:rFonts w:asciiTheme="minorHAnsi" w:hAnsiTheme="minorHAnsi" w:cs="Times New Roman"/>
          <w:sz w:val="21"/>
          <w:szCs w:val="21"/>
        </w:rPr>
      </w:pPr>
      <w:del w:id="19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88" w:author="china" w:date="2015-03-24T14:20:00Z"/>
          <w:rFonts w:asciiTheme="minorHAnsi" w:hAnsiTheme="minorHAnsi" w:cs="Times New Roman"/>
          <w:sz w:val="21"/>
          <w:szCs w:val="21"/>
        </w:rPr>
      </w:pPr>
      <w:del w:id="19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(strengthPage-&gt;getCurPageIndex()==0)</w:delText>
        </w:r>
      </w:del>
    </w:p>
    <w:p w:rsidR="002E2946" w:rsidRPr="00441F61" w:rsidDel="00B72103" w:rsidRDefault="002E2946" w:rsidP="00441F61">
      <w:pPr>
        <w:spacing w:after="0"/>
        <w:rPr>
          <w:del w:id="1990" w:author="china" w:date="2015-03-24T14:20:00Z"/>
          <w:rFonts w:asciiTheme="minorHAnsi" w:hAnsiTheme="minorHAnsi" w:cs="Times New Roman"/>
          <w:sz w:val="21"/>
          <w:szCs w:val="21"/>
        </w:rPr>
      </w:pPr>
      <w:del w:id="19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1992" w:author="china" w:date="2015-03-24T14:20:00Z"/>
          <w:rFonts w:asciiTheme="minorHAnsi" w:hAnsiTheme="minorHAnsi" w:cs="Times New Roman"/>
          <w:sz w:val="21"/>
          <w:szCs w:val="21"/>
        </w:rPr>
      </w:pPr>
      <w:del w:id="19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1994" w:author="china" w:date="2015-03-24T14:20:00Z"/>
          <w:rFonts w:asciiTheme="minorHAnsi" w:hAnsiTheme="minorHAnsi" w:cs="Times New Roman"/>
          <w:sz w:val="21"/>
          <w:szCs w:val="21"/>
        </w:rPr>
      </w:pPr>
      <w:del w:id="19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1996" w:author="china" w:date="2015-03-24T14:20:00Z"/>
          <w:rFonts w:asciiTheme="minorHAnsi" w:hAnsiTheme="minorHAnsi" w:cs="Times New Roman"/>
          <w:sz w:val="21"/>
          <w:szCs w:val="21"/>
        </w:rPr>
      </w:pPr>
      <w:del w:id="19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strengthPage-&gt;addEventListener(</w:delText>
        </w:r>
      </w:del>
    </w:p>
    <w:p w:rsidR="002E2946" w:rsidRPr="00441F61" w:rsidDel="00B72103" w:rsidRDefault="002E2946" w:rsidP="00441F61">
      <w:pPr>
        <w:spacing w:after="0"/>
        <w:rPr>
          <w:del w:id="1998" w:author="china" w:date="2015-03-24T14:20:00Z"/>
          <w:rFonts w:asciiTheme="minorHAnsi" w:hAnsiTheme="minorHAnsi" w:cs="Times New Roman"/>
          <w:sz w:val="21"/>
          <w:szCs w:val="21"/>
        </w:rPr>
      </w:pPr>
      <w:del w:id="19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[=](Ref *pSender, PageView::EventType type){</w:delText>
        </w:r>
      </w:del>
    </w:p>
    <w:p w:rsidR="002E2946" w:rsidRPr="00441F61" w:rsidDel="00B72103" w:rsidRDefault="002E2946" w:rsidP="00441F61">
      <w:pPr>
        <w:spacing w:after="0"/>
        <w:rPr>
          <w:del w:id="2000" w:author="china" w:date="2015-03-24T14:20:00Z"/>
          <w:rFonts w:asciiTheme="minorHAnsi" w:hAnsiTheme="minorHAnsi" w:cs="Times New Roman"/>
          <w:sz w:val="21"/>
          <w:szCs w:val="21"/>
        </w:rPr>
      </w:pPr>
      <w:del w:id="20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(type)</w:delText>
        </w:r>
      </w:del>
    </w:p>
    <w:p w:rsidR="002E2946" w:rsidRPr="00441F61" w:rsidDel="00B72103" w:rsidRDefault="002E2946" w:rsidP="00441F61">
      <w:pPr>
        <w:spacing w:after="0"/>
        <w:rPr>
          <w:del w:id="2002" w:author="china" w:date="2015-03-24T14:20:00Z"/>
          <w:rFonts w:asciiTheme="minorHAnsi" w:hAnsiTheme="minorHAnsi" w:cs="Times New Roman"/>
          <w:sz w:val="21"/>
          <w:szCs w:val="21"/>
        </w:rPr>
      </w:pPr>
      <w:del w:id="20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04" w:author="china" w:date="2015-03-24T14:20:00Z"/>
          <w:rFonts w:asciiTheme="minorHAnsi" w:hAnsiTheme="minorHAnsi" w:cs="Times New Roman"/>
          <w:sz w:val="21"/>
          <w:szCs w:val="21"/>
        </w:rPr>
      </w:pPr>
      <w:del w:id="20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cocos2d::ui::PageView::EventType::TURNING:</w:delText>
        </w:r>
      </w:del>
    </w:p>
    <w:p w:rsidR="002E2946" w:rsidRPr="00441F61" w:rsidDel="00B72103" w:rsidRDefault="002E2946" w:rsidP="00441F61">
      <w:pPr>
        <w:spacing w:after="0"/>
        <w:rPr>
          <w:del w:id="2006" w:author="china" w:date="2015-03-24T14:20:00Z"/>
          <w:rFonts w:asciiTheme="minorHAnsi" w:hAnsiTheme="minorHAnsi" w:cs="Times New Roman"/>
          <w:sz w:val="21"/>
          <w:szCs w:val="21"/>
        </w:rPr>
      </w:pPr>
      <w:del w:id="20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2008" w:author="china" w:date="2015-03-24T14:20:00Z"/>
          <w:rFonts w:asciiTheme="minorHAnsi" w:hAnsiTheme="minorHAnsi" w:cs="Times New Roman"/>
          <w:sz w:val="21"/>
          <w:szCs w:val="21"/>
        </w:rPr>
      </w:pPr>
      <w:del w:id="20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RBtn-&gt;setVisible(true);</w:delText>
        </w:r>
      </w:del>
    </w:p>
    <w:p w:rsidR="002E2946" w:rsidRPr="00441F61" w:rsidDel="00B72103" w:rsidRDefault="002E2946" w:rsidP="00441F61">
      <w:pPr>
        <w:spacing w:after="0"/>
        <w:rPr>
          <w:del w:id="2010" w:author="china" w:date="2015-03-24T14:20:00Z"/>
          <w:rFonts w:asciiTheme="minorHAnsi" w:hAnsiTheme="minorHAnsi" w:cs="Times New Roman"/>
          <w:sz w:val="21"/>
          <w:szCs w:val="21"/>
        </w:rPr>
      </w:pPr>
      <w:del w:id="20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12" w:author="china" w:date="2015-03-24T14:20:00Z"/>
          <w:rFonts w:asciiTheme="minorHAnsi" w:hAnsiTheme="minorHAnsi" w:cs="Times New Roman"/>
          <w:sz w:val="21"/>
          <w:szCs w:val="21"/>
        </w:rPr>
      </w:pPr>
      <w:del w:id="20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(strengthPage-&gt;getCurPageIndex()==pageC-1)</w:delText>
        </w:r>
      </w:del>
    </w:p>
    <w:p w:rsidR="002E2946" w:rsidRPr="00441F61" w:rsidDel="00B72103" w:rsidRDefault="002E2946" w:rsidP="00441F61">
      <w:pPr>
        <w:spacing w:after="0"/>
        <w:rPr>
          <w:del w:id="2014" w:author="china" w:date="2015-03-24T14:20:00Z"/>
          <w:rFonts w:asciiTheme="minorHAnsi" w:hAnsiTheme="minorHAnsi" w:cs="Times New Roman"/>
          <w:sz w:val="21"/>
          <w:szCs w:val="21"/>
        </w:rPr>
      </w:pPr>
      <w:del w:id="20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16" w:author="china" w:date="2015-03-24T14:20:00Z"/>
          <w:rFonts w:asciiTheme="minorHAnsi" w:hAnsiTheme="minorHAnsi" w:cs="Times New Roman"/>
          <w:sz w:val="21"/>
          <w:szCs w:val="21"/>
        </w:rPr>
      </w:pPr>
      <w:del w:id="20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2018" w:author="china" w:date="2015-03-24T14:20:00Z"/>
          <w:rFonts w:asciiTheme="minorHAnsi" w:hAnsiTheme="minorHAnsi" w:cs="Times New Roman"/>
          <w:sz w:val="21"/>
          <w:szCs w:val="21"/>
        </w:rPr>
      </w:pPr>
      <w:del w:id="20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20" w:author="china" w:date="2015-03-24T14:20:00Z"/>
          <w:rFonts w:asciiTheme="minorHAnsi" w:hAnsiTheme="minorHAnsi" w:cs="Times New Roman"/>
          <w:sz w:val="21"/>
          <w:szCs w:val="21"/>
        </w:rPr>
      </w:pPr>
      <w:del w:id="20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(strengthPage-&gt;getCurPageIndex()==0)</w:delText>
        </w:r>
      </w:del>
    </w:p>
    <w:p w:rsidR="002E2946" w:rsidRPr="00441F61" w:rsidDel="00B72103" w:rsidRDefault="002E2946" w:rsidP="00441F61">
      <w:pPr>
        <w:spacing w:after="0"/>
        <w:rPr>
          <w:del w:id="2022" w:author="china" w:date="2015-03-24T14:20:00Z"/>
          <w:rFonts w:asciiTheme="minorHAnsi" w:hAnsiTheme="minorHAnsi" w:cs="Times New Roman"/>
          <w:sz w:val="21"/>
          <w:szCs w:val="21"/>
        </w:rPr>
      </w:pPr>
      <w:del w:id="20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24" w:author="china" w:date="2015-03-24T14:20:00Z"/>
          <w:rFonts w:asciiTheme="minorHAnsi" w:hAnsiTheme="minorHAnsi" w:cs="Times New Roman"/>
          <w:sz w:val="21"/>
          <w:szCs w:val="21"/>
        </w:rPr>
      </w:pPr>
      <w:del w:id="20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RBtn-&gt;setVisible(false);</w:delText>
        </w:r>
      </w:del>
    </w:p>
    <w:p w:rsidR="002E2946" w:rsidRPr="00441F61" w:rsidDel="00B72103" w:rsidRDefault="002E2946" w:rsidP="00441F61">
      <w:pPr>
        <w:spacing w:after="0"/>
        <w:rPr>
          <w:del w:id="2026" w:author="china" w:date="2015-03-24T14:20:00Z"/>
          <w:rFonts w:asciiTheme="minorHAnsi" w:hAnsiTheme="minorHAnsi" w:cs="Times New Roman"/>
          <w:sz w:val="21"/>
          <w:szCs w:val="21"/>
        </w:rPr>
      </w:pPr>
      <w:del w:id="20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28" w:author="china" w:date="2015-03-24T14:20:00Z"/>
          <w:rFonts w:asciiTheme="minorHAnsi" w:hAnsiTheme="minorHAnsi" w:cs="Times New Roman"/>
          <w:sz w:val="21"/>
          <w:szCs w:val="21"/>
        </w:rPr>
      </w:pPr>
      <w:del w:id="20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});</w:delText>
        </w:r>
      </w:del>
    </w:p>
    <w:p w:rsidR="002E2946" w:rsidRPr="00441F61" w:rsidDel="00B72103" w:rsidRDefault="002E2946" w:rsidP="00441F61">
      <w:pPr>
        <w:spacing w:after="0"/>
        <w:rPr>
          <w:del w:id="2030" w:author="china" w:date="2015-03-24T14:20:00Z"/>
          <w:rFonts w:asciiTheme="minorHAnsi" w:hAnsiTheme="minorHAnsi" w:cs="Times New Roman"/>
          <w:sz w:val="21"/>
          <w:szCs w:val="21"/>
        </w:rPr>
      </w:pPr>
      <w:del w:id="20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32" w:author="china" w:date="2015-03-24T14:20:00Z"/>
          <w:rFonts w:asciiTheme="minorHAnsi" w:hAnsiTheme="minorHAnsi" w:cs="Times New Roman"/>
          <w:sz w:val="21"/>
          <w:szCs w:val="21"/>
        </w:rPr>
      </w:pPr>
      <w:del w:id="20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3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3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36" w:author="china" w:date="2015-03-24T14:20:00Z"/>
          <w:rFonts w:asciiTheme="minorHAnsi" w:hAnsiTheme="minorHAnsi" w:cs="Times New Roman"/>
          <w:sz w:val="21"/>
          <w:szCs w:val="21"/>
        </w:rPr>
      </w:pPr>
      <w:del w:id="20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BabyLayer::freshStrengthConfirm()</w:delText>
        </w:r>
      </w:del>
    </w:p>
    <w:p w:rsidR="002E2946" w:rsidRPr="00441F61" w:rsidDel="00B72103" w:rsidRDefault="002E2946" w:rsidP="00441F61">
      <w:pPr>
        <w:spacing w:after="0"/>
        <w:rPr>
          <w:del w:id="2038" w:author="china" w:date="2015-03-24T14:20:00Z"/>
          <w:rFonts w:asciiTheme="minorHAnsi" w:hAnsiTheme="minorHAnsi" w:cs="Times New Roman"/>
          <w:sz w:val="21"/>
          <w:szCs w:val="21"/>
        </w:rPr>
      </w:pPr>
      <w:del w:id="20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40" w:author="china" w:date="2015-03-24T14:20:00Z"/>
          <w:rFonts w:asciiTheme="minorHAnsi" w:hAnsiTheme="minorHAnsi" w:cs="Times New Roman"/>
          <w:sz w:val="21"/>
          <w:szCs w:val="21"/>
        </w:rPr>
      </w:pPr>
      <w:del w:id="20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PlayerManager::getInstance()-&gt;changeMoney(-strengthCoin);</w:delText>
        </w:r>
      </w:del>
    </w:p>
    <w:p w:rsidR="002E2946" w:rsidRPr="00441F61" w:rsidDel="00B72103" w:rsidRDefault="002E2946" w:rsidP="00441F61">
      <w:pPr>
        <w:spacing w:after="0"/>
        <w:rPr>
          <w:del w:id="2042" w:author="china" w:date="2015-03-24T14:20:00Z"/>
          <w:rFonts w:asciiTheme="minorHAnsi" w:hAnsiTheme="minorHAnsi" w:cs="Times New Roman"/>
          <w:sz w:val="21"/>
          <w:szCs w:val="21"/>
        </w:rPr>
      </w:pPr>
      <w:del w:id="20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HomeLayer* homeLayer = static_cast&lt;HomeLayer*&gt;(Director::getInstance()-&gt;getRunningScene()-&gt;getChildByTag(1234));</w:delText>
        </w:r>
      </w:del>
    </w:p>
    <w:p w:rsidR="002E2946" w:rsidRPr="00441F61" w:rsidDel="00B72103" w:rsidRDefault="002E2946" w:rsidP="00441F61">
      <w:pPr>
        <w:spacing w:after="0"/>
        <w:rPr>
          <w:del w:id="2044" w:author="china" w:date="2015-03-24T14:20:00Z"/>
          <w:rFonts w:asciiTheme="minorHAnsi" w:hAnsiTheme="minorHAnsi" w:cs="Times New Roman"/>
          <w:sz w:val="21"/>
          <w:szCs w:val="21"/>
        </w:rPr>
      </w:pPr>
      <w:del w:id="20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if(homeLayer)</w:delText>
        </w:r>
      </w:del>
    </w:p>
    <w:p w:rsidR="002E2946" w:rsidRPr="00441F61" w:rsidDel="00B72103" w:rsidRDefault="002E2946" w:rsidP="00441F61">
      <w:pPr>
        <w:spacing w:after="0"/>
        <w:rPr>
          <w:del w:id="2046" w:author="china" w:date="2015-03-24T14:20:00Z"/>
          <w:rFonts w:asciiTheme="minorHAnsi" w:hAnsiTheme="minorHAnsi" w:cs="Times New Roman"/>
          <w:sz w:val="21"/>
          <w:szCs w:val="21"/>
        </w:rPr>
      </w:pPr>
      <w:del w:id="20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48" w:author="china" w:date="2015-03-24T14:20:00Z"/>
          <w:rFonts w:asciiTheme="minorHAnsi" w:hAnsiTheme="minorHAnsi" w:cs="Times New Roman"/>
          <w:sz w:val="21"/>
          <w:szCs w:val="21"/>
        </w:rPr>
      </w:pPr>
      <w:del w:id="20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homeLayer-&gt;setCoin();</w:delText>
        </w:r>
      </w:del>
    </w:p>
    <w:p w:rsidR="002E2946" w:rsidRPr="00441F61" w:rsidDel="00B72103" w:rsidRDefault="002E2946" w:rsidP="00441F61">
      <w:pPr>
        <w:spacing w:after="0"/>
        <w:rPr>
          <w:del w:id="2050" w:author="china" w:date="2015-03-24T14:20:00Z"/>
          <w:rFonts w:asciiTheme="minorHAnsi" w:hAnsiTheme="minorHAnsi" w:cs="Times New Roman"/>
          <w:sz w:val="21"/>
          <w:szCs w:val="21"/>
        </w:rPr>
      </w:pPr>
      <w:del w:id="20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52" w:author="china" w:date="2015-03-24T14:20:00Z"/>
          <w:rFonts w:asciiTheme="minorHAnsi" w:hAnsiTheme="minorHAnsi" w:cs="Times New Roman"/>
          <w:sz w:val="21"/>
          <w:szCs w:val="21"/>
        </w:rPr>
      </w:pPr>
      <w:del w:id="20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重置刷新操作</w:delText>
        </w:r>
      </w:del>
    </w:p>
    <w:p w:rsidR="002E2946" w:rsidRPr="00441F61" w:rsidDel="00B72103" w:rsidRDefault="002E2946" w:rsidP="00441F61">
      <w:pPr>
        <w:spacing w:after="0"/>
        <w:rPr>
          <w:del w:id="2054" w:author="china" w:date="2015-03-24T14:20:00Z"/>
          <w:rFonts w:asciiTheme="minorHAnsi" w:hAnsiTheme="minorHAnsi" w:cs="Times New Roman"/>
          <w:sz w:val="21"/>
          <w:szCs w:val="21"/>
        </w:rPr>
      </w:pPr>
      <w:del w:id="20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strengCost-&gt;setString("0");//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重新置为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0</w:delText>
        </w:r>
      </w:del>
    </w:p>
    <w:p w:rsidR="002E2946" w:rsidRPr="00441F61" w:rsidDel="00B72103" w:rsidRDefault="002E2946" w:rsidP="00441F61">
      <w:pPr>
        <w:spacing w:after="0"/>
        <w:rPr>
          <w:del w:id="2056" w:author="china" w:date="2015-03-24T14:20:00Z"/>
          <w:rFonts w:asciiTheme="minorHAnsi" w:hAnsiTheme="minorHAnsi" w:cs="Times New Roman"/>
          <w:sz w:val="21"/>
          <w:szCs w:val="21"/>
        </w:rPr>
      </w:pPr>
      <w:del w:id="20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strengthCoin = 0;</w:delText>
        </w:r>
      </w:del>
    </w:p>
    <w:p w:rsidR="002E2946" w:rsidRPr="00441F61" w:rsidDel="00B72103" w:rsidRDefault="002E2946" w:rsidP="00441F61">
      <w:pPr>
        <w:spacing w:after="0"/>
        <w:rPr>
          <w:del w:id="2058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59" w:author="china" w:date="2015-03-24T14:20:00Z"/>
          <w:rFonts w:asciiTheme="minorHAnsi" w:hAnsiTheme="minorHAnsi" w:cs="Times New Roman"/>
          <w:sz w:val="21"/>
          <w:szCs w:val="21"/>
        </w:rPr>
      </w:pPr>
      <w:del w:id="20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strengthExp-&gt;setString("0");</w:delText>
        </w:r>
      </w:del>
    </w:p>
    <w:p w:rsidR="002E2946" w:rsidRPr="00441F61" w:rsidDel="00B72103" w:rsidRDefault="002E2946" w:rsidP="00441F61">
      <w:pPr>
        <w:spacing w:after="0"/>
        <w:rPr>
          <w:del w:id="2061" w:author="china" w:date="2015-03-24T14:20:00Z"/>
          <w:rFonts w:asciiTheme="minorHAnsi" w:hAnsiTheme="minorHAnsi" w:cs="Times New Roman"/>
          <w:sz w:val="21"/>
          <w:szCs w:val="21"/>
        </w:rPr>
      </w:pPr>
      <w:del w:id="20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strengthExpInt = 0;</w:delText>
        </w:r>
      </w:del>
    </w:p>
    <w:p w:rsidR="002E2946" w:rsidRPr="00441F61" w:rsidDel="00B72103" w:rsidRDefault="002E2946" w:rsidP="00441F61">
      <w:pPr>
        <w:spacing w:after="0"/>
        <w:rPr>
          <w:del w:id="206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64" w:author="china" w:date="2015-03-24T14:20:00Z"/>
          <w:rFonts w:asciiTheme="minorHAnsi" w:hAnsiTheme="minorHAnsi" w:cs="Times New Roman"/>
          <w:sz w:val="21"/>
          <w:szCs w:val="21"/>
        </w:rPr>
      </w:pPr>
      <w:del w:id="20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strengthPageView(0);</w:delText>
        </w:r>
      </w:del>
    </w:p>
    <w:p w:rsidR="002E2946" w:rsidRPr="00441F61" w:rsidDel="00B72103" w:rsidRDefault="002E2946" w:rsidP="00441F61">
      <w:pPr>
        <w:spacing w:after="0"/>
        <w:rPr>
          <w:del w:id="2066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67" w:author="china" w:date="2015-03-24T14:20:00Z"/>
          <w:rFonts w:asciiTheme="minorHAnsi" w:hAnsiTheme="minorHAnsi" w:cs="Times New Roman"/>
          <w:sz w:val="21"/>
          <w:szCs w:val="21"/>
        </w:rPr>
      </w:pPr>
      <w:del w:id="20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//strengthenLoadingBar-&gt;setPercent(100);</w:delText>
        </w:r>
      </w:del>
    </w:p>
    <w:p w:rsidR="002E2946" w:rsidRPr="00441F61" w:rsidDel="00B72103" w:rsidRDefault="002E2946" w:rsidP="00441F61">
      <w:pPr>
        <w:spacing w:after="0"/>
        <w:rPr>
          <w:del w:id="2069" w:author="china" w:date="2015-03-24T14:20:00Z"/>
          <w:rFonts w:asciiTheme="minorHAnsi" w:hAnsiTheme="minorHAnsi" w:cs="Times New Roman"/>
          <w:sz w:val="21"/>
          <w:szCs w:val="21"/>
        </w:rPr>
      </w:pPr>
      <w:del w:id="20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strengthPetGrade = PlayerManager::getInstance()-&gt;m_playerData.m_vPets[currentBabyPage][1];</w:delText>
        </w:r>
      </w:del>
    </w:p>
    <w:p w:rsidR="002E2946" w:rsidRPr="00441F61" w:rsidDel="00B72103" w:rsidRDefault="002E2946" w:rsidP="00441F61">
      <w:pPr>
        <w:spacing w:after="0"/>
        <w:rPr>
          <w:del w:id="2071" w:author="china" w:date="2015-03-24T14:20:00Z"/>
          <w:rFonts w:asciiTheme="minorHAnsi" w:hAnsiTheme="minorHAnsi" w:cs="Times New Roman"/>
          <w:sz w:val="21"/>
          <w:szCs w:val="21"/>
        </w:rPr>
      </w:pPr>
      <w:del w:id="20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strengthPetLv =PlayerManager::getInstance()-&gt;m_playerData.m_vPets[currentBabyPage][2];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207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074" w:author="china" w:date="2015-03-24T14:20:00Z"/>
          <w:rFonts w:asciiTheme="minorHAnsi" w:hAnsiTheme="minorHAnsi" w:cs="Times New Roman"/>
          <w:sz w:val="21"/>
          <w:szCs w:val="21"/>
        </w:rPr>
      </w:pPr>
      <w:del w:id="20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nowExp = 0;</w:delText>
        </w:r>
      </w:del>
    </w:p>
    <w:p w:rsidR="002E2946" w:rsidRPr="00441F61" w:rsidDel="00B72103" w:rsidRDefault="002E2946" w:rsidP="00441F61">
      <w:pPr>
        <w:spacing w:after="0"/>
        <w:rPr>
          <w:del w:id="2076" w:author="china" w:date="2015-03-24T14:20:00Z"/>
          <w:rFonts w:asciiTheme="minorHAnsi" w:hAnsiTheme="minorHAnsi" w:cs="Times New Roman"/>
          <w:sz w:val="21"/>
          <w:szCs w:val="21"/>
        </w:rPr>
      </w:pPr>
      <w:del w:id="20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needExp = dbManager::getInstance()-&gt;getPetLevelUpNeedExp(currentBabyPage+1,strengthPetGrade,strengthPetLv+1);</w:delText>
        </w:r>
      </w:del>
    </w:p>
    <w:p w:rsidR="002E2946" w:rsidRPr="00441F61" w:rsidDel="00B72103" w:rsidRDefault="002E2946" w:rsidP="00441F61">
      <w:pPr>
        <w:spacing w:after="0"/>
        <w:rPr>
          <w:del w:id="2078" w:author="china" w:date="2015-03-24T14:20:00Z"/>
          <w:rFonts w:asciiTheme="minorHAnsi" w:hAnsiTheme="minorHAnsi" w:cs="Times New Roman"/>
          <w:sz w:val="21"/>
          <w:szCs w:val="21"/>
        </w:rPr>
      </w:pPr>
      <w:del w:id="20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(needExp == -1)</w:delText>
        </w:r>
      </w:del>
    </w:p>
    <w:p w:rsidR="002E2946" w:rsidRPr="00441F61" w:rsidDel="00B72103" w:rsidRDefault="002E2946" w:rsidP="00441F61">
      <w:pPr>
        <w:spacing w:after="0"/>
        <w:rPr>
          <w:del w:id="2080" w:author="china" w:date="2015-03-24T14:20:00Z"/>
          <w:rFonts w:asciiTheme="minorHAnsi" w:hAnsiTheme="minorHAnsi" w:cs="Times New Roman"/>
          <w:sz w:val="21"/>
          <w:szCs w:val="21"/>
        </w:rPr>
      </w:pPr>
      <w:del w:id="20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82" w:author="china" w:date="2015-03-24T14:20:00Z"/>
          <w:rFonts w:asciiTheme="minorHAnsi" w:hAnsiTheme="minorHAnsi" w:cs="Times New Roman"/>
          <w:sz w:val="21"/>
          <w:szCs w:val="21"/>
        </w:rPr>
      </w:pPr>
      <w:del w:id="20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//needExp =;</w:delText>
        </w:r>
      </w:del>
    </w:p>
    <w:p w:rsidR="002E2946" w:rsidRPr="00441F61" w:rsidDel="00B72103" w:rsidRDefault="002E2946" w:rsidP="00441F61">
      <w:pPr>
        <w:spacing w:after="0"/>
        <w:rPr>
          <w:del w:id="2084" w:author="china" w:date="2015-03-24T14:20:00Z"/>
          <w:rFonts w:asciiTheme="minorHAnsi" w:hAnsiTheme="minorHAnsi" w:cs="Times New Roman"/>
          <w:sz w:val="21"/>
          <w:szCs w:val="21"/>
        </w:rPr>
      </w:pPr>
      <w:del w:id="20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满级</w:delText>
        </w:r>
      </w:del>
    </w:p>
    <w:p w:rsidR="002E2946" w:rsidRPr="00441F61" w:rsidDel="00B72103" w:rsidRDefault="002E2946" w:rsidP="00441F61">
      <w:pPr>
        <w:spacing w:after="0"/>
        <w:rPr>
          <w:del w:id="2086" w:author="china" w:date="2015-03-24T14:20:00Z"/>
          <w:rFonts w:asciiTheme="minorHAnsi" w:hAnsiTheme="minorHAnsi" w:cs="Times New Roman"/>
          <w:sz w:val="21"/>
          <w:szCs w:val="21"/>
        </w:rPr>
      </w:pPr>
      <w:del w:id="20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needExp = dbManager::getInstance()-&gt;getPetLevelUpNeedExp(currentBabyPage+1,strengthPetGrade,strengthPetLv) -  dbManager::getInstance()-&gt;getPetLevelUpNeedExp(currentBabyPage+1,strengthPetGrade,strengthPetLv-1);</w:delText>
        </w:r>
      </w:del>
    </w:p>
    <w:p w:rsidR="002E2946" w:rsidRPr="00441F61" w:rsidDel="00B72103" w:rsidRDefault="002E2946" w:rsidP="00441F61">
      <w:pPr>
        <w:spacing w:after="0"/>
        <w:rPr>
          <w:del w:id="2088" w:author="china" w:date="2015-03-24T14:20:00Z"/>
          <w:rFonts w:asciiTheme="minorHAnsi" w:hAnsiTheme="minorHAnsi" w:cs="Times New Roman"/>
          <w:sz w:val="21"/>
          <w:szCs w:val="21"/>
        </w:rPr>
      </w:pPr>
      <w:del w:id="20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nowExp = PlayerManager::getInstance()-&gt;m_playerData.m_vPets[currentBabyPage][3] - dbManager::getInstance()-&gt;getPetLevelUpNeedExp(currentBabyPage+1,strengthPetGrade,strengthPetLv-1);</w:delText>
        </w:r>
      </w:del>
    </w:p>
    <w:p w:rsidR="002E2946" w:rsidRPr="00441F61" w:rsidDel="00B72103" w:rsidRDefault="002E2946" w:rsidP="00441F61">
      <w:pPr>
        <w:spacing w:after="0"/>
        <w:rPr>
          <w:del w:id="2090" w:author="china" w:date="2015-03-24T14:20:00Z"/>
          <w:rFonts w:asciiTheme="minorHAnsi" w:hAnsiTheme="minorHAnsi" w:cs="Times New Roman"/>
          <w:sz w:val="21"/>
          <w:szCs w:val="21"/>
        </w:rPr>
      </w:pPr>
      <w:del w:id="20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092" w:author="china" w:date="2015-03-24T14:20:00Z"/>
          <w:rFonts w:asciiTheme="minorHAnsi" w:hAnsiTheme="minorHAnsi" w:cs="Times New Roman"/>
          <w:sz w:val="21"/>
          <w:szCs w:val="21"/>
        </w:rPr>
      </w:pPr>
      <w:del w:id="20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2E2946" w:rsidRPr="00441F61" w:rsidDel="00B72103" w:rsidRDefault="002E2946" w:rsidP="00441F61">
      <w:pPr>
        <w:spacing w:after="0"/>
        <w:rPr>
          <w:del w:id="2094" w:author="china" w:date="2015-03-24T14:20:00Z"/>
          <w:rFonts w:asciiTheme="minorHAnsi" w:hAnsiTheme="minorHAnsi" w:cs="Times New Roman"/>
          <w:sz w:val="21"/>
          <w:szCs w:val="21"/>
        </w:rPr>
      </w:pPr>
      <w:del w:id="20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096" w:author="china" w:date="2015-03-24T14:20:00Z"/>
          <w:rFonts w:asciiTheme="minorHAnsi" w:hAnsiTheme="minorHAnsi" w:cs="Times New Roman"/>
          <w:sz w:val="21"/>
          <w:szCs w:val="21"/>
        </w:rPr>
      </w:pPr>
      <w:del w:id="20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needExp = needExp - 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2098" w:author="china" w:date="2015-03-24T14:20:00Z"/>
          <w:rFonts w:asciiTheme="minorHAnsi" w:hAnsiTheme="minorHAnsi" w:cs="Times New Roman"/>
          <w:sz w:val="21"/>
          <w:szCs w:val="21"/>
        </w:rPr>
      </w:pPr>
      <w:del w:id="20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nowExp = PlayerManager::getInstance()-&gt;m_playerData.m_vPets[currentBabyPage][3]-dbManager::getInstance()-&gt;getPetLevelUpNeedExp(currentBabyPage+1,strengthPetGrade,strengthPetLv);</w:delText>
        </w:r>
      </w:del>
    </w:p>
    <w:p w:rsidR="002E2946" w:rsidRPr="00441F61" w:rsidDel="00B72103" w:rsidRDefault="002E2946" w:rsidP="00441F61">
      <w:pPr>
        <w:spacing w:after="0"/>
        <w:rPr>
          <w:del w:id="2100" w:author="china" w:date="2015-03-24T14:20:00Z"/>
          <w:rFonts w:asciiTheme="minorHAnsi" w:hAnsiTheme="minorHAnsi" w:cs="Times New Roman"/>
          <w:sz w:val="21"/>
          <w:szCs w:val="21"/>
        </w:rPr>
      </w:pPr>
      <w:del w:id="21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10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0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04" w:author="china" w:date="2015-03-24T14:20:00Z"/>
          <w:rFonts w:asciiTheme="minorHAnsi" w:hAnsiTheme="minorHAnsi" w:cs="Times New Roman"/>
          <w:sz w:val="21"/>
          <w:szCs w:val="21"/>
        </w:rPr>
      </w:pPr>
      <w:del w:id="21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/*auto tempExp = needExp/100.0;</w:delText>
        </w:r>
      </w:del>
    </w:p>
    <w:p w:rsidR="002E2946" w:rsidRPr="00441F61" w:rsidDel="00B72103" w:rsidRDefault="002E2946" w:rsidP="00441F61">
      <w:pPr>
        <w:spacing w:after="0"/>
        <w:rPr>
          <w:del w:id="2106" w:author="china" w:date="2015-03-24T14:20:00Z"/>
          <w:rFonts w:asciiTheme="minorHAnsi" w:hAnsiTheme="minorHAnsi" w:cs="Times New Roman"/>
          <w:sz w:val="21"/>
          <w:szCs w:val="21"/>
        </w:rPr>
      </w:pPr>
      <w:del w:id="21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nowExp = PlayerManager::getInstance()-&gt;m_playerData.m_vPets[currentBabyPage][3];</w:delText>
        </w:r>
      </w:del>
    </w:p>
    <w:p w:rsidR="002E2946" w:rsidRPr="00441F61" w:rsidDel="00B72103" w:rsidRDefault="002E2946" w:rsidP="00441F61">
      <w:pPr>
        <w:spacing w:after="0"/>
        <w:rPr>
          <w:del w:id="2108" w:author="china" w:date="2015-03-24T14:20:00Z"/>
          <w:rFonts w:asciiTheme="minorHAnsi" w:hAnsiTheme="minorHAnsi" w:cs="Times New Roman"/>
          <w:sz w:val="21"/>
          <w:szCs w:val="21"/>
        </w:rPr>
      </w:pPr>
      <w:del w:id="21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tempNowExp = nowExp/tempExp;</w:delText>
        </w:r>
      </w:del>
    </w:p>
    <w:p w:rsidR="002E2946" w:rsidRPr="00441F61" w:rsidDel="00B72103" w:rsidRDefault="002E2946" w:rsidP="00441F61">
      <w:pPr>
        <w:spacing w:after="0"/>
        <w:rPr>
          <w:del w:id="2110" w:author="china" w:date="2015-03-24T14:20:00Z"/>
          <w:rFonts w:asciiTheme="minorHAnsi" w:hAnsiTheme="minorHAnsi" w:cs="Times New Roman"/>
          <w:sz w:val="21"/>
          <w:szCs w:val="21"/>
        </w:rPr>
      </w:pPr>
      <w:del w:id="21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strengthenLoadingBar-&gt;setPercent(tempNowExp);</w:delText>
        </w:r>
      </w:del>
    </w:p>
    <w:p w:rsidR="002E2946" w:rsidRPr="00441F61" w:rsidDel="00B72103" w:rsidRDefault="002E2946" w:rsidP="00441F61">
      <w:pPr>
        <w:spacing w:after="0"/>
        <w:rPr>
          <w:del w:id="2112" w:author="china" w:date="2015-03-24T14:20:00Z"/>
          <w:rFonts w:asciiTheme="minorHAnsi" w:hAnsiTheme="minorHAnsi" w:cs="Times New Roman"/>
          <w:sz w:val="21"/>
          <w:szCs w:val="21"/>
        </w:rPr>
      </w:pPr>
      <w:del w:id="21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*/</w:delText>
        </w:r>
      </w:del>
    </w:p>
    <w:p w:rsidR="002E2946" w:rsidRPr="00441F61" w:rsidDel="00B72103" w:rsidRDefault="002E2946" w:rsidP="00441F61">
      <w:pPr>
        <w:spacing w:after="0"/>
        <w:rPr>
          <w:del w:id="2114" w:author="china" w:date="2015-03-24T14:20:00Z"/>
          <w:rFonts w:asciiTheme="minorHAnsi" w:hAnsiTheme="minorHAnsi" w:cs="Times New Roman"/>
          <w:sz w:val="21"/>
          <w:szCs w:val="21"/>
        </w:rPr>
      </w:pPr>
      <w:del w:id="21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//auto </w:delText>
        </w:r>
      </w:del>
    </w:p>
    <w:p w:rsidR="002E2946" w:rsidRPr="00441F61" w:rsidDel="00B72103" w:rsidRDefault="002E2946" w:rsidP="00441F61">
      <w:pPr>
        <w:spacing w:after="0"/>
        <w:rPr>
          <w:del w:id="2116" w:author="china" w:date="2015-03-24T14:20:00Z"/>
          <w:rFonts w:asciiTheme="minorHAnsi" w:hAnsiTheme="minorHAnsi" w:cs="Times New Roman"/>
          <w:sz w:val="21"/>
          <w:szCs w:val="21"/>
        </w:rPr>
      </w:pPr>
      <w:del w:id="21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/*double tempExp = nowExp+needExp;</w:delText>
        </w:r>
      </w:del>
    </w:p>
    <w:p w:rsidR="002E2946" w:rsidRPr="00441F61" w:rsidDel="00B72103" w:rsidRDefault="002E2946" w:rsidP="00441F61">
      <w:pPr>
        <w:spacing w:after="0"/>
        <w:rPr>
          <w:del w:id="2118" w:author="china" w:date="2015-03-24T14:20:00Z"/>
          <w:rFonts w:asciiTheme="minorHAnsi" w:hAnsiTheme="minorHAnsi" w:cs="Times New Roman"/>
          <w:sz w:val="21"/>
          <w:szCs w:val="21"/>
        </w:rPr>
      </w:pPr>
      <w:del w:id="21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strengthenLoadingBar-&gt;setPercent((nowExp/tempExp)*100);*/</w:delText>
        </w:r>
      </w:del>
    </w:p>
    <w:p w:rsidR="002E2946" w:rsidRPr="00441F61" w:rsidDel="00B72103" w:rsidRDefault="002E2946" w:rsidP="00441F61">
      <w:pPr>
        <w:spacing w:after="0"/>
        <w:rPr>
          <w:del w:id="2120" w:author="china" w:date="2015-03-24T14:20:00Z"/>
          <w:rFonts w:asciiTheme="minorHAnsi" w:hAnsiTheme="minorHAnsi" w:cs="Times New Roman"/>
          <w:sz w:val="21"/>
          <w:szCs w:val="21"/>
        </w:rPr>
      </w:pPr>
      <w:del w:id="21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strengthenLoadingBar-&gt;setPercent((static_cast&lt;double&gt;(nowExp)/needExp)*100);</w:delText>
        </w:r>
      </w:del>
    </w:p>
    <w:p w:rsidR="002E2946" w:rsidRPr="00441F61" w:rsidDel="00B72103" w:rsidRDefault="002E2946" w:rsidP="00441F61">
      <w:pPr>
        <w:spacing w:after="0"/>
        <w:rPr>
          <w:del w:id="2122" w:author="china" w:date="2015-03-24T14:20:00Z"/>
          <w:rFonts w:asciiTheme="minorHAnsi" w:hAnsiTheme="minorHAnsi" w:cs="Times New Roman"/>
          <w:sz w:val="21"/>
          <w:szCs w:val="21"/>
        </w:rPr>
      </w:pPr>
      <w:del w:id="21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strengthenExpText-&gt;setString(StringConverter::toString(nowExp)+"/"+StringConverter::toString(static_cast&lt;int&gt;(needExp)));</w:delText>
        </w:r>
      </w:del>
    </w:p>
    <w:p w:rsidR="002E2946" w:rsidRPr="00441F61" w:rsidDel="00B72103" w:rsidRDefault="002E2946" w:rsidP="00441F61">
      <w:pPr>
        <w:spacing w:after="0"/>
        <w:rPr>
          <w:del w:id="2124" w:author="china" w:date="2015-03-24T14:20:00Z"/>
          <w:rFonts w:asciiTheme="minorHAnsi" w:hAnsiTheme="minorHAnsi" w:cs="Times New Roman"/>
          <w:sz w:val="21"/>
          <w:szCs w:val="21"/>
        </w:rPr>
      </w:pPr>
      <w:del w:id="21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jjj=PlayerManager::getInstance()-&gt;m_playerData.m_vPets[currentBabyPage][2];</w:delText>
        </w:r>
      </w:del>
    </w:p>
    <w:p w:rsidR="002E2946" w:rsidRPr="00441F61" w:rsidDel="00B72103" w:rsidRDefault="002E2946" w:rsidP="00441F61">
      <w:pPr>
        <w:spacing w:after="0"/>
        <w:rPr>
          <w:del w:id="2126" w:author="china" w:date="2015-03-24T14:20:00Z"/>
          <w:rFonts w:asciiTheme="minorHAnsi" w:hAnsiTheme="minorHAnsi" w:cs="Times New Roman"/>
          <w:sz w:val="21"/>
          <w:szCs w:val="21"/>
        </w:rPr>
      </w:pPr>
      <w:del w:id="21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strengthenLevelText-&gt;setString(StringConverter::toString(PlayerManager::getInstance()-&gt;m_playerData.m_vPets[currentBabyPage][2]));</w:delText>
        </w:r>
      </w:del>
    </w:p>
    <w:p w:rsidR="002E2946" w:rsidRPr="00441F61" w:rsidDel="00B72103" w:rsidRDefault="002E2946" w:rsidP="00441F61">
      <w:pPr>
        <w:spacing w:after="0"/>
        <w:rPr>
          <w:del w:id="2128" w:author="china" w:date="2015-03-24T14:20:00Z"/>
          <w:rFonts w:asciiTheme="minorHAnsi" w:hAnsiTheme="minorHAnsi" w:cs="Times New Roman"/>
          <w:sz w:val="21"/>
          <w:szCs w:val="21"/>
        </w:rPr>
      </w:pPr>
      <w:del w:id="21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PlayerDB::getInstance()-&gt;savePetsData();//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沈强</w:delText>
        </w:r>
      </w:del>
    </w:p>
    <w:p w:rsidR="002E2946" w:rsidRPr="00441F61" w:rsidDel="00B72103" w:rsidRDefault="002E2946" w:rsidP="00441F61">
      <w:pPr>
        <w:spacing w:after="0"/>
        <w:rPr>
          <w:del w:id="213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31" w:author="china" w:date="2015-03-24T14:20:00Z"/>
          <w:rFonts w:asciiTheme="minorHAnsi" w:hAnsiTheme="minorHAnsi" w:cs="Times New Roman"/>
          <w:sz w:val="21"/>
          <w:szCs w:val="21"/>
        </w:rPr>
      </w:pPr>
      <w:del w:id="21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13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34" w:author="china" w:date="2015-03-24T14:20:00Z"/>
          <w:rFonts w:asciiTheme="minorHAnsi" w:hAnsiTheme="minorHAnsi" w:cs="Times New Roman"/>
          <w:sz w:val="21"/>
          <w:szCs w:val="21"/>
        </w:rPr>
      </w:pPr>
      <w:del w:id="21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BabyLayer::babyPlayAction()</w:delText>
        </w:r>
      </w:del>
    </w:p>
    <w:p w:rsidR="002E2946" w:rsidRPr="00441F61" w:rsidDel="00B72103" w:rsidRDefault="002E2946" w:rsidP="00441F61">
      <w:pPr>
        <w:spacing w:after="0"/>
        <w:rPr>
          <w:del w:id="2136" w:author="china" w:date="2015-03-24T14:20:00Z"/>
          <w:rFonts w:asciiTheme="minorHAnsi" w:hAnsiTheme="minorHAnsi" w:cs="Times New Roman"/>
          <w:sz w:val="21"/>
          <w:szCs w:val="21"/>
        </w:rPr>
      </w:pPr>
      <w:del w:id="21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138" w:author="china" w:date="2015-03-24T14:20:00Z"/>
          <w:rFonts w:asciiTheme="minorHAnsi" w:hAnsiTheme="minorHAnsi" w:cs="Times New Roman"/>
          <w:sz w:val="21"/>
          <w:szCs w:val="21"/>
        </w:rPr>
      </w:pPr>
      <w:del w:id="21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 = babyAction.size();</w:delText>
        </w:r>
      </w:del>
    </w:p>
    <w:p w:rsidR="002E2946" w:rsidRPr="00441F61" w:rsidDel="00B72103" w:rsidRDefault="002E2946" w:rsidP="00441F61">
      <w:pPr>
        <w:spacing w:after="0"/>
        <w:rPr>
          <w:del w:id="2140" w:author="china" w:date="2015-03-24T14:20:00Z"/>
          <w:rFonts w:asciiTheme="minorHAnsi" w:hAnsiTheme="minorHAnsi" w:cs="Times New Roman"/>
          <w:sz w:val="21"/>
          <w:szCs w:val="21"/>
        </w:rPr>
      </w:pPr>
      <w:del w:id="21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 babyAction.size(); i++)</w:delText>
        </w:r>
      </w:del>
    </w:p>
    <w:p w:rsidR="002E2946" w:rsidRPr="00441F61" w:rsidDel="00B72103" w:rsidRDefault="002E2946" w:rsidP="00441F61">
      <w:pPr>
        <w:spacing w:after="0"/>
        <w:rPr>
          <w:del w:id="2142" w:author="china" w:date="2015-03-24T14:20:00Z"/>
          <w:rFonts w:asciiTheme="minorHAnsi" w:hAnsiTheme="minorHAnsi" w:cs="Times New Roman"/>
          <w:sz w:val="21"/>
          <w:szCs w:val="21"/>
        </w:rPr>
      </w:pPr>
      <w:del w:id="2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144" w:author="china" w:date="2015-03-24T14:20:00Z"/>
          <w:rFonts w:asciiTheme="minorHAnsi" w:hAnsiTheme="minorHAnsi" w:cs="Times New Roman"/>
          <w:sz w:val="21"/>
          <w:szCs w:val="21"/>
        </w:rPr>
      </w:pPr>
      <w:del w:id="2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babyAction.at(i)-&gt;actionPlay();</w:delText>
        </w:r>
      </w:del>
    </w:p>
    <w:p w:rsidR="002E2946" w:rsidRPr="00441F61" w:rsidDel="00B72103" w:rsidRDefault="002E2946" w:rsidP="00441F61">
      <w:pPr>
        <w:spacing w:after="0"/>
        <w:rPr>
          <w:del w:id="2146" w:author="china" w:date="2015-03-24T14:20:00Z"/>
          <w:rFonts w:asciiTheme="minorHAnsi" w:hAnsiTheme="minorHAnsi" w:cs="Times New Roman"/>
          <w:sz w:val="21"/>
          <w:szCs w:val="21"/>
        </w:rPr>
      </w:pPr>
      <w:del w:id="21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148" w:author="china" w:date="2015-03-24T14:20:00Z"/>
          <w:rFonts w:asciiTheme="minorHAnsi" w:hAnsiTheme="minorHAnsi" w:cs="Times New Roman"/>
          <w:sz w:val="21"/>
          <w:szCs w:val="21"/>
        </w:rPr>
      </w:pPr>
      <w:del w:id="21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150" w:author="china" w:date="2015-03-24T14:20:00Z"/>
          <w:rFonts w:asciiTheme="minorHAnsi" w:hAnsiTheme="minorHAnsi" w:cs="Times New Roman"/>
          <w:sz w:val="21"/>
          <w:szCs w:val="21"/>
        </w:rPr>
      </w:pPr>
      <w:del w:id="21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BabyLayer::updateData()</w:delText>
        </w:r>
      </w:del>
    </w:p>
    <w:p w:rsidR="002E2946" w:rsidRPr="00441F61" w:rsidDel="00B72103" w:rsidRDefault="002E2946" w:rsidP="00441F61">
      <w:pPr>
        <w:spacing w:after="0"/>
        <w:rPr>
          <w:del w:id="2152" w:author="china" w:date="2015-03-24T14:20:00Z"/>
          <w:rFonts w:asciiTheme="minorHAnsi" w:hAnsiTheme="minorHAnsi" w:cs="Times New Roman"/>
          <w:sz w:val="21"/>
          <w:szCs w:val="21"/>
        </w:rPr>
      </w:pPr>
      <w:del w:id="21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154" w:author="china" w:date="2015-03-24T14:20:00Z"/>
          <w:rFonts w:asciiTheme="minorHAnsi" w:hAnsiTheme="minorHAnsi" w:cs="Times New Roman"/>
          <w:sz w:val="21"/>
          <w:szCs w:val="21"/>
        </w:rPr>
      </w:pPr>
      <w:del w:id="21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 7; i++)</w:delText>
        </w:r>
      </w:del>
    </w:p>
    <w:p w:rsidR="002E2946" w:rsidRPr="00441F61" w:rsidDel="00B72103" w:rsidRDefault="002E2946" w:rsidP="00441F61">
      <w:pPr>
        <w:spacing w:after="0"/>
        <w:rPr>
          <w:del w:id="2156" w:author="china" w:date="2015-03-24T14:20:00Z"/>
          <w:rFonts w:asciiTheme="minorHAnsi" w:hAnsiTheme="minorHAnsi" w:cs="Times New Roman"/>
          <w:sz w:val="21"/>
          <w:szCs w:val="21"/>
        </w:rPr>
      </w:pPr>
      <w:del w:id="21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158" w:author="china" w:date="2015-03-24T14:20:00Z"/>
          <w:rFonts w:asciiTheme="minorHAnsi" w:hAnsiTheme="minorHAnsi" w:cs="Times New Roman"/>
          <w:sz w:val="21"/>
          <w:szCs w:val="21"/>
        </w:rPr>
      </w:pPr>
      <w:del w:id="21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216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61" w:author="china" w:date="2015-03-24T14:20:00Z"/>
          <w:rFonts w:asciiTheme="minorHAnsi" w:hAnsiTheme="minorHAnsi" w:cs="Times New Roman"/>
          <w:sz w:val="21"/>
          <w:szCs w:val="21"/>
        </w:rPr>
      </w:pPr>
      <w:del w:id="21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tempHp = dbManager::getInstance()-&gt;getPetMaxHP(i+1, PlayerManager::getInstance()-&gt;m_playerData.m_vPets[i][1], PlayerManager::getInstance()-&gt;m_playerData.m_vPets[i][2]);</w:delText>
        </w:r>
      </w:del>
    </w:p>
    <w:p w:rsidR="002E2946" w:rsidRPr="00441F61" w:rsidDel="00B72103" w:rsidRDefault="002E2946" w:rsidP="00441F61">
      <w:pPr>
        <w:spacing w:after="0"/>
        <w:rPr>
          <w:del w:id="2163" w:author="china" w:date="2015-03-24T14:20:00Z"/>
          <w:rFonts w:asciiTheme="minorHAnsi" w:hAnsiTheme="minorHAnsi" w:cs="Times New Roman"/>
          <w:sz w:val="21"/>
          <w:szCs w:val="21"/>
        </w:rPr>
      </w:pPr>
      <w:del w:id="21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tempAtk = dbManager::getInstance()-&gt;getPetAtk(i+1, PlayerManager::getInstance()-&gt;m_playerData.m_vPets[i][1], PlayerManager::getInstance()-&gt;m_playerData.m_vPets[i][2]);</w:delText>
        </w:r>
      </w:del>
    </w:p>
    <w:p w:rsidR="002E2946" w:rsidRPr="00441F61" w:rsidDel="00B72103" w:rsidRDefault="002E2946" w:rsidP="00441F61">
      <w:pPr>
        <w:spacing w:after="0"/>
        <w:rPr>
          <w:del w:id="2165" w:author="china" w:date="2015-03-24T14:20:00Z"/>
          <w:rFonts w:asciiTheme="minorHAnsi" w:hAnsiTheme="minorHAnsi" w:cs="Times New Roman"/>
          <w:sz w:val="21"/>
          <w:szCs w:val="21"/>
        </w:rPr>
      </w:pPr>
      <w:del w:id="21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tempDef = dbManager::getInstance()-&gt;getPetDef(i+1, PlayerManager::getInstance()-&gt;m_playerData.m_vPets[i][1], PlayerManager::getInstance()-&gt;m_playerData.m_vPets[i][2]);</w:delText>
        </w:r>
      </w:del>
    </w:p>
    <w:p w:rsidR="002E2946" w:rsidRPr="00441F61" w:rsidDel="00B72103" w:rsidRDefault="002E2946" w:rsidP="00441F61">
      <w:pPr>
        <w:spacing w:after="0"/>
        <w:rPr>
          <w:del w:id="2167" w:author="china" w:date="2015-03-24T14:20:00Z"/>
          <w:rFonts w:asciiTheme="minorHAnsi" w:hAnsiTheme="minorHAnsi" w:cs="Times New Roman"/>
          <w:sz w:val="21"/>
          <w:szCs w:val="21"/>
        </w:rPr>
      </w:pPr>
      <w:del w:id="21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="009211B0" w:rsidRPr="00441F61" w:rsidDel="00B72103">
          <w:rPr>
            <w:rFonts w:asciiTheme="minorHAnsi" w:hAnsiTheme="minorHAnsi" w:cs="Times New Roman"/>
            <w:sz w:val="21"/>
            <w:szCs w:val="21"/>
          </w:rPr>
          <w:delText>F</w:delText>
        </w:r>
      </w:del>
    </w:p>
    <w:p w:rsidR="002E2946" w:rsidRPr="00441F61" w:rsidDel="00B72103" w:rsidRDefault="002E2946" w:rsidP="00441F61">
      <w:pPr>
        <w:spacing w:after="0"/>
        <w:rPr>
          <w:del w:id="2169" w:author="china" w:date="2015-03-24T14:20:00Z"/>
          <w:rFonts w:asciiTheme="minorHAnsi" w:hAnsiTheme="minorHAnsi" w:cs="Times New Roman"/>
          <w:sz w:val="21"/>
          <w:szCs w:val="21"/>
        </w:rPr>
      </w:pPr>
      <w:del w:id="21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hp2 = PlayerManager::getInstance()-&gt;m_playerData.m_vPrintedEffect[1][0];</w:delText>
        </w:r>
      </w:del>
    </w:p>
    <w:p w:rsidR="002E2946" w:rsidRPr="00441F61" w:rsidDel="00B72103" w:rsidRDefault="002E2946" w:rsidP="00441F61">
      <w:pPr>
        <w:spacing w:after="0"/>
        <w:rPr>
          <w:del w:id="2171" w:author="china" w:date="2015-03-24T14:20:00Z"/>
          <w:rFonts w:asciiTheme="minorHAnsi" w:hAnsiTheme="minorHAnsi" w:cs="Times New Roman"/>
          <w:sz w:val="21"/>
          <w:szCs w:val="21"/>
        </w:rPr>
      </w:pPr>
      <w:del w:id="21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sf = PlayerManager::getInstance()-&gt;m_playerData.m_vPrintedEffect[0][0];</w:delText>
        </w:r>
      </w:del>
    </w:p>
    <w:p w:rsidR="002E2946" w:rsidRPr="00441F61" w:rsidDel="00B72103" w:rsidRDefault="002E2946" w:rsidP="00441F61">
      <w:pPr>
        <w:spacing w:after="0"/>
        <w:rPr>
          <w:del w:id="217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74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75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76" w:author="china" w:date="2015-03-24T14:20:00Z"/>
          <w:rFonts w:asciiTheme="minorHAnsi" w:hAnsiTheme="minorHAnsi" w:cs="Times New Roman"/>
          <w:sz w:val="21"/>
          <w:szCs w:val="21"/>
        </w:rPr>
      </w:pPr>
      <w:del w:id="21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double afterHp = tempHp +PlayerManager::getInstance()-&gt;m_playerData.m_vPrintedEffect[0][0]+tempHp*(PlayerManager::getInstance()-&gt;m_playerData.m_vPrintedEffect[1][0]/100.00);</w:delText>
        </w:r>
      </w:del>
    </w:p>
    <w:p w:rsidR="002E2946" w:rsidRPr="00441F61" w:rsidDel="00B72103" w:rsidRDefault="002E2946" w:rsidP="00441F61">
      <w:pPr>
        <w:spacing w:after="0"/>
        <w:rPr>
          <w:del w:id="2178" w:author="china" w:date="2015-03-24T14:20:00Z"/>
          <w:rFonts w:asciiTheme="minorHAnsi" w:hAnsiTheme="minorHAnsi" w:cs="Times New Roman"/>
          <w:sz w:val="21"/>
          <w:szCs w:val="21"/>
        </w:rPr>
      </w:pPr>
      <w:del w:id="21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double afterAtk = tempAtk + PlayerManager::getInstance()-&gt;m_playerData.m_vPrintedEffect[0][1]+tempAtk*(PlayerManager::getInstance()-&gt;m_playerData.m_vPrintedEffect[1][1]/100.00);</w:delText>
        </w:r>
      </w:del>
    </w:p>
    <w:p w:rsidR="002E2946" w:rsidRPr="00441F61" w:rsidDel="00B72103" w:rsidRDefault="002E2946" w:rsidP="00441F61">
      <w:pPr>
        <w:spacing w:after="0"/>
        <w:rPr>
          <w:del w:id="2180" w:author="china" w:date="2015-03-24T14:20:00Z"/>
          <w:rFonts w:asciiTheme="minorHAnsi" w:hAnsiTheme="minorHAnsi" w:cs="Times New Roman"/>
          <w:sz w:val="21"/>
          <w:szCs w:val="21"/>
        </w:rPr>
      </w:pPr>
      <w:del w:id="21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double afterDef = tempDef + PlayerManager::getInstance()-&gt;m_playerData.m_vPrintedEffect[0][2]+tempDef*(PlayerManager::getInstance()-&gt;m_playerData.m_vPrintedEffect[1][2]/100.00);</w:delText>
        </w:r>
      </w:del>
    </w:p>
    <w:p w:rsidR="002E2946" w:rsidRPr="00441F61" w:rsidDel="00B72103" w:rsidRDefault="002E2946" w:rsidP="00441F61">
      <w:pPr>
        <w:spacing w:after="0"/>
        <w:rPr>
          <w:del w:id="2182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183" w:author="china" w:date="2015-03-24T14:20:00Z"/>
          <w:rFonts w:asciiTheme="minorHAnsi" w:hAnsiTheme="minorHAnsi" w:cs="Times New Roman"/>
          <w:sz w:val="21"/>
          <w:szCs w:val="21"/>
        </w:rPr>
      </w:pPr>
      <w:del w:id="21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hhp=ceil(afterHp);</w:delText>
        </w:r>
      </w:del>
    </w:p>
    <w:p w:rsidR="002E2946" w:rsidRPr="00441F61" w:rsidDel="00B72103" w:rsidRDefault="002E2946" w:rsidP="00441F61">
      <w:pPr>
        <w:spacing w:after="0"/>
        <w:rPr>
          <w:del w:id="2185" w:author="china" w:date="2015-03-24T14:20:00Z"/>
          <w:rFonts w:asciiTheme="minorHAnsi" w:hAnsiTheme="minorHAnsi" w:cs="Times New Roman"/>
          <w:sz w:val="21"/>
          <w:szCs w:val="21"/>
        </w:rPr>
      </w:pPr>
      <w:del w:id="21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char h [20]={};</w:delText>
        </w:r>
      </w:del>
    </w:p>
    <w:p w:rsidR="002E2946" w:rsidRPr="00441F61" w:rsidDel="00B72103" w:rsidRDefault="002E2946" w:rsidP="00441F61">
      <w:pPr>
        <w:spacing w:after="0"/>
        <w:rPr>
          <w:del w:id="2187" w:author="china" w:date="2015-03-24T14:20:00Z"/>
          <w:rFonts w:asciiTheme="minorHAnsi" w:hAnsiTheme="minorHAnsi" w:cs="Times New Roman"/>
          <w:sz w:val="21"/>
          <w:szCs w:val="21"/>
        </w:rPr>
      </w:pPr>
      <w:del w:id="21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sprintf(h,"%d",hhp);</w:delText>
        </w:r>
      </w:del>
    </w:p>
    <w:p w:rsidR="002E2946" w:rsidRPr="00441F61" w:rsidDel="00B72103" w:rsidRDefault="002E2946" w:rsidP="00441F61">
      <w:pPr>
        <w:spacing w:after="0"/>
        <w:rPr>
          <w:del w:id="2189" w:author="china" w:date="2015-03-24T14:20:00Z"/>
          <w:rFonts w:asciiTheme="minorHAnsi" w:hAnsiTheme="minorHAnsi" w:cs="Times New Roman"/>
          <w:sz w:val="21"/>
          <w:szCs w:val="21"/>
        </w:rPr>
      </w:pPr>
      <w:del w:id="21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string Hp = h;</w:delText>
        </w:r>
      </w:del>
    </w:p>
    <w:p w:rsidR="002E2946" w:rsidRPr="00441F61" w:rsidDel="00B72103" w:rsidRDefault="002E2946" w:rsidP="00441F61">
      <w:pPr>
        <w:spacing w:after="0"/>
        <w:rPr>
          <w:del w:id="2191" w:author="china" w:date="2015-03-24T14:20:00Z"/>
          <w:rFonts w:asciiTheme="minorHAnsi" w:hAnsiTheme="minorHAnsi" w:cs="Times New Roman"/>
          <w:sz w:val="21"/>
          <w:szCs w:val="21"/>
        </w:rPr>
      </w:pPr>
      <w:del w:id="21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aak=ceil(afterAtk);</w:delText>
        </w:r>
      </w:del>
    </w:p>
    <w:p w:rsidR="002E2946" w:rsidRPr="00441F61" w:rsidDel="00B72103" w:rsidRDefault="002E2946" w:rsidP="00441F61">
      <w:pPr>
        <w:spacing w:after="0"/>
        <w:rPr>
          <w:del w:id="2193" w:author="china" w:date="2015-03-24T14:20:00Z"/>
          <w:rFonts w:asciiTheme="minorHAnsi" w:hAnsiTheme="minorHAnsi" w:cs="Times New Roman"/>
          <w:sz w:val="21"/>
          <w:szCs w:val="21"/>
        </w:rPr>
      </w:pPr>
      <w:del w:id="21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sprintf(h,"%d",aak);</w:delText>
        </w:r>
      </w:del>
    </w:p>
    <w:p w:rsidR="002E2946" w:rsidRPr="00441F61" w:rsidDel="00B72103" w:rsidRDefault="002E2946" w:rsidP="00441F61">
      <w:pPr>
        <w:spacing w:after="0"/>
        <w:rPr>
          <w:del w:id="2195" w:author="china" w:date="2015-03-24T14:20:00Z"/>
          <w:rFonts w:asciiTheme="minorHAnsi" w:hAnsiTheme="minorHAnsi" w:cs="Times New Roman"/>
          <w:sz w:val="21"/>
          <w:szCs w:val="21"/>
        </w:rPr>
      </w:pPr>
      <w:del w:id="21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string Ak = h;</w:delText>
        </w:r>
      </w:del>
    </w:p>
    <w:p w:rsidR="002E2946" w:rsidRPr="00441F61" w:rsidDel="00B72103" w:rsidRDefault="002E2946" w:rsidP="00441F61">
      <w:pPr>
        <w:spacing w:after="0"/>
        <w:rPr>
          <w:del w:id="2197" w:author="china" w:date="2015-03-24T14:20:00Z"/>
          <w:rFonts w:asciiTheme="minorHAnsi" w:hAnsiTheme="minorHAnsi" w:cs="Times New Roman"/>
          <w:sz w:val="21"/>
          <w:szCs w:val="21"/>
        </w:rPr>
      </w:pPr>
      <w:del w:id="21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ddf=ceil(afterDef);</w:delText>
        </w:r>
      </w:del>
    </w:p>
    <w:p w:rsidR="002E2946" w:rsidRPr="00441F61" w:rsidDel="00B72103" w:rsidRDefault="002E2946" w:rsidP="00441F61">
      <w:pPr>
        <w:spacing w:after="0"/>
        <w:rPr>
          <w:del w:id="2199" w:author="china" w:date="2015-03-24T14:20:00Z"/>
          <w:rFonts w:asciiTheme="minorHAnsi" w:hAnsiTheme="minorHAnsi" w:cs="Times New Roman"/>
          <w:sz w:val="21"/>
          <w:szCs w:val="21"/>
        </w:rPr>
      </w:pPr>
      <w:del w:id="22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sprintf(h,"%d",ddf);</w:delText>
        </w:r>
      </w:del>
    </w:p>
    <w:p w:rsidR="002E2946" w:rsidRPr="00441F61" w:rsidDel="00B72103" w:rsidRDefault="002E2946" w:rsidP="00441F61">
      <w:pPr>
        <w:spacing w:after="0"/>
        <w:rPr>
          <w:del w:id="2201" w:author="china" w:date="2015-03-24T14:20:00Z"/>
          <w:rFonts w:asciiTheme="minorHAnsi" w:hAnsiTheme="minorHAnsi" w:cs="Times New Roman"/>
          <w:sz w:val="21"/>
          <w:szCs w:val="21"/>
        </w:rPr>
      </w:pPr>
      <w:del w:id="22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string Df = h;</w:delText>
        </w:r>
      </w:del>
    </w:p>
    <w:p w:rsidR="002E2946" w:rsidRPr="00441F61" w:rsidDel="00B72103" w:rsidRDefault="002E2946" w:rsidP="00441F61">
      <w:pPr>
        <w:spacing w:after="0"/>
        <w:rPr>
          <w:del w:id="220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204" w:author="china" w:date="2015-03-24T14:20:00Z"/>
          <w:rFonts w:asciiTheme="minorHAnsi" w:hAnsiTheme="minorHAnsi" w:cs="Times New Roman"/>
          <w:sz w:val="21"/>
          <w:szCs w:val="21"/>
        </w:rPr>
      </w:pPr>
      <w:del w:id="22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BabyHpVec.at(i)-&gt;setString(Hp);</w:delText>
        </w:r>
      </w:del>
    </w:p>
    <w:p w:rsidR="002E2946" w:rsidRPr="00441F61" w:rsidDel="00B72103" w:rsidRDefault="002E2946" w:rsidP="00441F61">
      <w:pPr>
        <w:spacing w:after="0"/>
        <w:rPr>
          <w:del w:id="2206" w:author="china" w:date="2015-03-24T14:20:00Z"/>
          <w:rFonts w:asciiTheme="minorHAnsi" w:hAnsiTheme="minorHAnsi" w:cs="Times New Roman"/>
          <w:sz w:val="21"/>
          <w:szCs w:val="21"/>
        </w:rPr>
      </w:pPr>
      <w:del w:id="22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BabyAkVec.at(i)-&gt;setString(Ak);</w:delText>
        </w:r>
      </w:del>
    </w:p>
    <w:p w:rsidR="002E2946" w:rsidRPr="00441F61" w:rsidDel="00B72103" w:rsidRDefault="002E2946" w:rsidP="00441F61">
      <w:pPr>
        <w:spacing w:after="0"/>
        <w:rPr>
          <w:del w:id="2208" w:author="china" w:date="2015-03-24T14:20:00Z"/>
          <w:rFonts w:asciiTheme="minorHAnsi" w:hAnsiTheme="minorHAnsi" w:cs="Times New Roman"/>
          <w:sz w:val="21"/>
          <w:szCs w:val="21"/>
        </w:rPr>
      </w:pPr>
      <w:del w:id="22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BabyDfVec.at(i)-&gt;setString(Df);</w:delText>
        </w:r>
      </w:del>
    </w:p>
    <w:p w:rsidR="002E2946" w:rsidRPr="00441F61" w:rsidDel="00B72103" w:rsidRDefault="002E2946" w:rsidP="00441F61">
      <w:pPr>
        <w:spacing w:after="0"/>
        <w:rPr>
          <w:del w:id="2210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211" w:author="china" w:date="2015-03-24T14:20:00Z"/>
          <w:rFonts w:asciiTheme="minorHAnsi" w:hAnsiTheme="minorHAnsi" w:cs="Times New Roman"/>
          <w:sz w:val="21"/>
          <w:szCs w:val="21"/>
        </w:rPr>
      </w:pPr>
      <w:del w:id="22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213" w:author="china" w:date="2015-03-24T14:20:00Z"/>
          <w:rFonts w:asciiTheme="minorHAnsi" w:hAnsiTheme="minorHAnsi" w:cs="Times New Roman"/>
          <w:sz w:val="21"/>
          <w:szCs w:val="21"/>
        </w:rPr>
      </w:pPr>
    </w:p>
    <w:p w:rsidR="002E2946" w:rsidRPr="00441F61" w:rsidDel="00B72103" w:rsidRDefault="002E2946" w:rsidP="00441F61">
      <w:pPr>
        <w:spacing w:after="0"/>
        <w:rPr>
          <w:del w:id="2214" w:author="china" w:date="2015-03-24T14:20:00Z"/>
          <w:rFonts w:asciiTheme="minorHAnsi" w:hAnsiTheme="minorHAnsi" w:cs="Times New Roman"/>
          <w:sz w:val="21"/>
          <w:szCs w:val="21"/>
        </w:rPr>
      </w:pPr>
      <w:del w:id="22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2E2946" w:rsidRPr="00441F61" w:rsidDel="00B72103" w:rsidRDefault="002E2946" w:rsidP="00441F61">
      <w:pPr>
        <w:spacing w:after="0"/>
        <w:rPr>
          <w:del w:id="2216" w:author="china" w:date="2015-03-24T14:20:00Z"/>
          <w:rFonts w:asciiTheme="minorHAnsi" w:hAnsiTheme="minorHAnsi" w:cs="Times New Roman"/>
          <w:sz w:val="21"/>
          <w:szCs w:val="21"/>
        </w:rPr>
      </w:pPr>
      <w:del w:id="22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BabyLayer::BabyLayerRelease()</w:delText>
        </w:r>
      </w:del>
    </w:p>
    <w:p w:rsidR="002E2946" w:rsidRPr="00441F61" w:rsidDel="00B72103" w:rsidRDefault="002E2946" w:rsidP="00441F61">
      <w:pPr>
        <w:spacing w:after="0"/>
        <w:rPr>
          <w:del w:id="2218" w:author="china" w:date="2015-03-24T14:20:00Z"/>
          <w:rFonts w:asciiTheme="minorHAnsi" w:hAnsiTheme="minorHAnsi" w:cs="Times New Roman"/>
          <w:sz w:val="21"/>
          <w:szCs w:val="21"/>
        </w:rPr>
      </w:pPr>
      <w:del w:id="22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2E2946" w:rsidRPr="00441F61" w:rsidDel="00B72103" w:rsidRDefault="002E2946" w:rsidP="00441F61">
      <w:pPr>
        <w:spacing w:after="0"/>
        <w:rPr>
          <w:del w:id="2220" w:author="china" w:date="2015-03-24T14:20:00Z"/>
          <w:rFonts w:asciiTheme="minorHAnsi" w:hAnsiTheme="minorHAnsi" w:cs="Times New Roman"/>
          <w:sz w:val="21"/>
          <w:szCs w:val="21"/>
        </w:rPr>
      </w:pPr>
      <w:del w:id="22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2E2946" w:rsidRPr="00441F61" w:rsidDel="00B72103" w:rsidRDefault="002E2946" w:rsidP="00441F61">
      <w:pPr>
        <w:spacing w:after="0"/>
        <w:rPr>
          <w:del w:id="2222" w:author="china" w:date="2015-03-24T14:20:00Z"/>
          <w:rFonts w:asciiTheme="minorHAnsi" w:hAnsiTheme="minorHAnsi" w:cs="Times New Roman"/>
          <w:sz w:val="21"/>
          <w:szCs w:val="21"/>
        </w:rPr>
      </w:pPr>
      <w:del w:id="22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g_instance-&gt;release();</w:delText>
        </w:r>
      </w:del>
    </w:p>
    <w:p w:rsidR="002E2946" w:rsidRPr="00441F61" w:rsidDel="00B72103" w:rsidRDefault="002E2946" w:rsidP="00441F61">
      <w:pPr>
        <w:spacing w:after="0"/>
        <w:rPr>
          <w:del w:id="2224" w:author="china" w:date="2015-03-24T14:20:00Z"/>
          <w:rFonts w:asciiTheme="minorHAnsi" w:hAnsiTheme="minorHAnsi" w:cs="Times New Roman"/>
          <w:sz w:val="21"/>
          <w:szCs w:val="21"/>
        </w:rPr>
      </w:pPr>
      <w:del w:id="22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g_instance=NULL;</w:delText>
        </w:r>
      </w:del>
    </w:p>
    <w:p w:rsidR="002E2946" w:rsidRPr="00441F61" w:rsidDel="00B72103" w:rsidRDefault="002E2946" w:rsidP="00441F61">
      <w:pPr>
        <w:spacing w:after="0"/>
        <w:rPr>
          <w:del w:id="2226" w:author="china" w:date="2015-03-24T14:20:00Z"/>
          <w:rFonts w:asciiTheme="minorHAnsi" w:hAnsiTheme="minorHAnsi" w:cs="Times New Roman"/>
          <w:sz w:val="21"/>
          <w:szCs w:val="21"/>
        </w:rPr>
      </w:pPr>
      <w:del w:id="22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228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29" w:author="china" w:date="2015-03-24T14:20:00Z"/>
          <w:rFonts w:asciiTheme="minorHAnsi" w:hAnsiTheme="minorHAnsi" w:cs="Times New Roman"/>
          <w:sz w:val="21"/>
          <w:szCs w:val="21"/>
        </w:rPr>
      </w:pPr>
      <w:del w:id="22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"cocos2d.h"</w:delText>
        </w:r>
      </w:del>
    </w:p>
    <w:p w:rsidR="00B90ECE" w:rsidRPr="00441F61" w:rsidDel="00B72103" w:rsidRDefault="00B90ECE" w:rsidP="00441F61">
      <w:pPr>
        <w:spacing w:after="0"/>
        <w:rPr>
          <w:del w:id="2231" w:author="china" w:date="2015-03-24T14:20:00Z"/>
          <w:rFonts w:asciiTheme="minorHAnsi" w:hAnsiTheme="minorHAnsi" w:cs="Times New Roman"/>
          <w:sz w:val="21"/>
          <w:szCs w:val="21"/>
        </w:rPr>
      </w:pPr>
      <w:del w:id="22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"HomeLayer.h"</w:delText>
        </w:r>
      </w:del>
    </w:p>
    <w:p w:rsidR="00B90ECE" w:rsidRPr="00441F61" w:rsidDel="00B72103" w:rsidRDefault="00B90ECE" w:rsidP="00441F61">
      <w:pPr>
        <w:spacing w:after="0"/>
        <w:rPr>
          <w:del w:id="2233" w:author="china" w:date="2015-03-24T14:20:00Z"/>
          <w:rFonts w:asciiTheme="minorHAnsi" w:hAnsiTheme="minorHAnsi" w:cs="Times New Roman"/>
          <w:sz w:val="21"/>
          <w:szCs w:val="21"/>
        </w:rPr>
      </w:pPr>
      <w:del w:id="22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"cocostudio/CocoStudio.h"</w:delText>
        </w:r>
      </w:del>
    </w:p>
    <w:p w:rsidR="00B90ECE" w:rsidRPr="00441F61" w:rsidDel="00B72103" w:rsidRDefault="00B90ECE" w:rsidP="00441F61">
      <w:pPr>
        <w:spacing w:after="0"/>
        <w:rPr>
          <w:del w:id="2235" w:author="china" w:date="2015-03-24T14:20:00Z"/>
          <w:rFonts w:asciiTheme="minorHAnsi" w:hAnsiTheme="minorHAnsi" w:cs="Times New Roman"/>
          <w:sz w:val="21"/>
          <w:szCs w:val="21"/>
        </w:rPr>
      </w:pPr>
      <w:del w:id="22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"ui/CocosGUI.h"</w:delText>
        </w:r>
      </w:del>
    </w:p>
    <w:p w:rsidR="00B90ECE" w:rsidRPr="00441F61" w:rsidDel="00B72103" w:rsidRDefault="00B90ECE" w:rsidP="00441F61">
      <w:pPr>
        <w:spacing w:after="0"/>
        <w:rPr>
          <w:del w:id="223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38" w:author="china" w:date="2015-03-24T14:20:00Z"/>
          <w:rFonts w:asciiTheme="minorHAnsi" w:hAnsiTheme="minorHAnsi" w:cs="Times New Roman"/>
          <w:sz w:val="21"/>
          <w:szCs w:val="21"/>
        </w:rPr>
      </w:pPr>
      <w:del w:id="22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"Scene/HomeScene/HomeScene.h"</w:delText>
        </w:r>
      </w:del>
    </w:p>
    <w:p w:rsidR="00B90ECE" w:rsidRPr="00441F61" w:rsidDel="00B72103" w:rsidRDefault="00B90ECE" w:rsidP="00441F61">
      <w:pPr>
        <w:spacing w:after="0"/>
        <w:rPr>
          <w:del w:id="2240" w:author="china" w:date="2015-03-24T14:20:00Z"/>
          <w:rFonts w:asciiTheme="minorHAnsi" w:hAnsiTheme="minorHAnsi" w:cs="Times New Roman"/>
          <w:sz w:val="21"/>
          <w:szCs w:val="21"/>
        </w:rPr>
      </w:pPr>
      <w:del w:id="22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"Layer/UI/MissionLayer.h"</w:delText>
        </w:r>
      </w:del>
    </w:p>
    <w:p w:rsidR="00B90ECE" w:rsidRPr="00441F61" w:rsidDel="00B72103" w:rsidRDefault="00B90ECE" w:rsidP="00441F61">
      <w:pPr>
        <w:spacing w:after="0"/>
        <w:rPr>
          <w:del w:id="2242" w:author="china" w:date="2015-03-24T14:20:00Z"/>
          <w:rFonts w:asciiTheme="minorHAnsi" w:hAnsiTheme="minorHAnsi" w:cs="Times New Roman"/>
          <w:sz w:val="21"/>
          <w:szCs w:val="21"/>
        </w:rPr>
      </w:pPr>
      <w:del w:id="22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"Layer/UI/BabyLayer.h"</w:delText>
        </w:r>
      </w:del>
    </w:p>
    <w:p w:rsidR="00B90ECE" w:rsidRPr="00441F61" w:rsidDel="00B72103" w:rsidRDefault="00B90ECE" w:rsidP="00441F61">
      <w:pPr>
        <w:spacing w:after="0"/>
        <w:rPr>
          <w:del w:id="2244" w:author="china" w:date="2015-03-24T14:20:00Z"/>
          <w:rFonts w:asciiTheme="minorHAnsi" w:hAnsiTheme="minorHAnsi" w:cs="Times New Roman"/>
          <w:sz w:val="21"/>
          <w:szCs w:val="21"/>
        </w:rPr>
      </w:pPr>
      <w:del w:id="22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"Layer/UI/TapLayer.h"</w:delText>
        </w:r>
      </w:del>
    </w:p>
    <w:p w:rsidR="00B90ECE" w:rsidRPr="00441F61" w:rsidDel="00B72103" w:rsidRDefault="00B90ECE" w:rsidP="00441F61">
      <w:pPr>
        <w:spacing w:after="0"/>
        <w:rPr>
          <w:del w:id="2246" w:author="china" w:date="2015-03-24T14:20:00Z"/>
          <w:rFonts w:asciiTheme="minorHAnsi" w:hAnsiTheme="minorHAnsi" w:cs="Times New Roman"/>
          <w:sz w:val="21"/>
          <w:szCs w:val="21"/>
        </w:rPr>
      </w:pPr>
      <w:del w:id="22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"Layer/UI/MasterLayer.h"</w:delText>
        </w:r>
      </w:del>
    </w:p>
    <w:p w:rsidR="00B90ECE" w:rsidRPr="00441F61" w:rsidDel="00B72103" w:rsidRDefault="00B90ECE" w:rsidP="00441F61">
      <w:pPr>
        <w:spacing w:after="0"/>
        <w:rPr>
          <w:del w:id="2248" w:author="china" w:date="2015-03-24T14:20:00Z"/>
          <w:rFonts w:asciiTheme="minorHAnsi" w:hAnsiTheme="minorHAnsi" w:cs="Times New Roman"/>
          <w:sz w:val="21"/>
          <w:szCs w:val="21"/>
        </w:rPr>
      </w:pPr>
      <w:del w:id="22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"Layer/UI/StoreLayer.h"</w:delText>
        </w:r>
      </w:del>
    </w:p>
    <w:p w:rsidR="00B90ECE" w:rsidRPr="00441F61" w:rsidDel="00B72103" w:rsidRDefault="00B90ECE" w:rsidP="00441F61">
      <w:pPr>
        <w:spacing w:after="0"/>
        <w:rPr>
          <w:del w:id="2250" w:author="china" w:date="2015-03-24T14:20:00Z"/>
          <w:rFonts w:asciiTheme="minorHAnsi" w:hAnsiTheme="minorHAnsi" w:cs="Times New Roman"/>
          <w:sz w:val="21"/>
          <w:szCs w:val="21"/>
        </w:rPr>
      </w:pPr>
      <w:del w:id="22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"Layer/UI/BuySparLayer.h"</w:delText>
        </w:r>
      </w:del>
    </w:p>
    <w:p w:rsidR="00B90ECE" w:rsidRPr="00441F61" w:rsidDel="00B72103" w:rsidRDefault="00B90ECE" w:rsidP="00441F61">
      <w:pPr>
        <w:spacing w:after="0"/>
        <w:rPr>
          <w:del w:id="2252" w:author="china" w:date="2015-03-24T14:20:00Z"/>
          <w:rFonts w:asciiTheme="minorHAnsi" w:hAnsiTheme="minorHAnsi" w:cs="Times New Roman"/>
          <w:sz w:val="21"/>
          <w:szCs w:val="21"/>
        </w:rPr>
      </w:pPr>
      <w:del w:id="22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"Layer/UI/ExchangeGoldLayer.h"</w:delText>
        </w:r>
      </w:del>
    </w:p>
    <w:p w:rsidR="00B90ECE" w:rsidRPr="00441F61" w:rsidDel="00B72103" w:rsidRDefault="00B90ECE" w:rsidP="00441F61">
      <w:pPr>
        <w:spacing w:after="0"/>
        <w:rPr>
          <w:del w:id="2254" w:author="china" w:date="2015-03-24T14:20:00Z"/>
          <w:rFonts w:asciiTheme="minorHAnsi" w:hAnsiTheme="minorHAnsi" w:cs="Times New Roman"/>
          <w:sz w:val="21"/>
          <w:szCs w:val="21"/>
        </w:rPr>
      </w:pPr>
      <w:del w:id="22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"Layer/UI/ExchangeHpLayer.h"</w:delText>
        </w:r>
      </w:del>
    </w:p>
    <w:p w:rsidR="00B90ECE" w:rsidRPr="00441F61" w:rsidDel="00B72103" w:rsidRDefault="00B90ECE" w:rsidP="00441F61">
      <w:pPr>
        <w:spacing w:after="0"/>
        <w:rPr>
          <w:del w:id="2256" w:author="china" w:date="2015-03-24T14:20:00Z"/>
          <w:rFonts w:asciiTheme="minorHAnsi" w:hAnsiTheme="minorHAnsi" w:cs="Times New Roman"/>
          <w:sz w:val="21"/>
          <w:szCs w:val="21"/>
        </w:rPr>
      </w:pPr>
      <w:del w:id="22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"GameModules/PlayerManager.h"</w:delText>
        </w:r>
      </w:del>
    </w:p>
    <w:p w:rsidR="00B90ECE" w:rsidRPr="00441F61" w:rsidDel="00B72103" w:rsidRDefault="00B90ECE" w:rsidP="00441F61">
      <w:pPr>
        <w:spacing w:after="0"/>
        <w:rPr>
          <w:del w:id="2258" w:author="china" w:date="2015-03-24T14:20:00Z"/>
          <w:rFonts w:asciiTheme="minorHAnsi" w:hAnsiTheme="minorHAnsi" w:cs="Times New Roman"/>
          <w:sz w:val="21"/>
          <w:szCs w:val="21"/>
        </w:rPr>
      </w:pPr>
      <w:del w:id="22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"Utilty/StringUtils/StringConverter.h"</w:delText>
        </w:r>
      </w:del>
    </w:p>
    <w:p w:rsidR="00B90ECE" w:rsidRPr="00441F61" w:rsidDel="00B72103" w:rsidRDefault="00B90ECE" w:rsidP="00441F61">
      <w:pPr>
        <w:spacing w:after="0"/>
        <w:rPr>
          <w:del w:id="226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61" w:author="china" w:date="2015-03-24T14:20:00Z"/>
          <w:rFonts w:asciiTheme="minorHAnsi" w:hAnsiTheme="minorHAnsi" w:cs="Times New Roman"/>
          <w:sz w:val="21"/>
          <w:szCs w:val="21"/>
        </w:rPr>
      </w:pPr>
      <w:del w:id="22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"GameDB/dbManager.h"</w:delText>
        </w:r>
      </w:del>
    </w:p>
    <w:p w:rsidR="00B90ECE" w:rsidRPr="00441F61" w:rsidDel="00B72103" w:rsidRDefault="00B90ECE" w:rsidP="00441F61">
      <w:pPr>
        <w:spacing w:after="0"/>
        <w:rPr>
          <w:del w:id="2263" w:author="china" w:date="2015-03-24T14:20:00Z"/>
          <w:rFonts w:asciiTheme="minorHAnsi" w:hAnsiTheme="minorHAnsi" w:cs="Times New Roman"/>
          <w:sz w:val="21"/>
          <w:szCs w:val="21"/>
        </w:rPr>
      </w:pPr>
      <w:del w:id="22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"practiceGround.h"</w:delText>
        </w:r>
      </w:del>
    </w:p>
    <w:p w:rsidR="00B90ECE" w:rsidRPr="00441F61" w:rsidDel="00B72103" w:rsidRDefault="00B90ECE" w:rsidP="00441F61">
      <w:pPr>
        <w:spacing w:after="0"/>
        <w:rPr>
          <w:del w:id="2265" w:author="china" w:date="2015-03-24T14:20:00Z"/>
          <w:rFonts w:asciiTheme="minorHAnsi" w:hAnsiTheme="minorHAnsi" w:cs="Times New Roman"/>
          <w:sz w:val="21"/>
          <w:szCs w:val="21"/>
        </w:rPr>
      </w:pPr>
      <w:del w:id="22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"ExerciseLayer.h"</w:delText>
        </w:r>
      </w:del>
    </w:p>
    <w:p w:rsidR="00B90ECE" w:rsidRPr="00441F61" w:rsidDel="00B72103" w:rsidRDefault="00B90ECE" w:rsidP="00441F61">
      <w:pPr>
        <w:spacing w:after="0"/>
        <w:rPr>
          <w:del w:id="2267" w:author="china" w:date="2015-03-24T14:20:00Z"/>
          <w:rFonts w:asciiTheme="minorHAnsi" w:hAnsiTheme="minorHAnsi" w:cs="Times New Roman"/>
          <w:sz w:val="21"/>
          <w:szCs w:val="21"/>
        </w:rPr>
      </w:pPr>
      <w:del w:id="22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"PreferentialLayer.h"</w:delText>
        </w:r>
      </w:del>
    </w:p>
    <w:p w:rsidR="00B90ECE" w:rsidRPr="00441F61" w:rsidDel="00B72103" w:rsidRDefault="00B90ECE" w:rsidP="00441F61">
      <w:pPr>
        <w:spacing w:after="0"/>
        <w:rPr>
          <w:del w:id="2269" w:author="china" w:date="2015-03-24T14:20:00Z"/>
          <w:rFonts w:asciiTheme="minorHAnsi" w:hAnsiTheme="minorHAnsi" w:cs="Times New Roman"/>
          <w:sz w:val="21"/>
          <w:szCs w:val="21"/>
        </w:rPr>
      </w:pPr>
      <w:del w:id="22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"AchieveLayer.h"</w:delText>
        </w:r>
      </w:del>
    </w:p>
    <w:p w:rsidR="00B90ECE" w:rsidRPr="00441F61" w:rsidDel="00B72103" w:rsidRDefault="00B90ECE" w:rsidP="00441F61">
      <w:pPr>
        <w:spacing w:after="0"/>
        <w:rPr>
          <w:del w:id="2271" w:author="china" w:date="2015-03-24T14:20:00Z"/>
          <w:rFonts w:asciiTheme="minorHAnsi" w:hAnsiTheme="minorHAnsi" w:cs="Times New Roman"/>
          <w:sz w:val="21"/>
          <w:szCs w:val="21"/>
        </w:rPr>
      </w:pPr>
      <w:del w:id="22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"SignLayer.h"</w:delText>
        </w:r>
      </w:del>
    </w:p>
    <w:p w:rsidR="00B90ECE" w:rsidRPr="00441F61" w:rsidDel="00B72103" w:rsidRDefault="00B90ECE" w:rsidP="00441F61">
      <w:pPr>
        <w:spacing w:after="0"/>
        <w:rPr>
          <w:del w:id="2273" w:author="china" w:date="2015-03-24T14:20:00Z"/>
          <w:rFonts w:asciiTheme="minorHAnsi" w:hAnsiTheme="minorHAnsi" w:cs="Times New Roman"/>
          <w:sz w:val="21"/>
          <w:szCs w:val="21"/>
        </w:rPr>
      </w:pPr>
      <w:del w:id="22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"SoundManager.h"</w:delText>
        </w:r>
      </w:del>
    </w:p>
    <w:p w:rsidR="00B90ECE" w:rsidRPr="00441F61" w:rsidDel="00B72103" w:rsidRDefault="00B90ECE" w:rsidP="00441F61">
      <w:pPr>
        <w:spacing w:after="0"/>
        <w:rPr>
          <w:del w:id="2275" w:author="china" w:date="2015-03-24T14:20:00Z"/>
          <w:rFonts w:asciiTheme="minorHAnsi" w:hAnsiTheme="minorHAnsi" w:cs="Times New Roman"/>
          <w:sz w:val="21"/>
          <w:szCs w:val="21"/>
        </w:rPr>
      </w:pPr>
      <w:del w:id="22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"Utilty/GameData/GameData.h"</w:delText>
        </w:r>
      </w:del>
    </w:p>
    <w:p w:rsidR="00B90ECE" w:rsidRPr="00441F61" w:rsidDel="00B72103" w:rsidRDefault="00B90ECE" w:rsidP="00441F61">
      <w:pPr>
        <w:spacing w:after="0"/>
        <w:rPr>
          <w:del w:id="2277" w:author="china" w:date="2015-03-24T14:20:00Z"/>
          <w:rFonts w:asciiTheme="minorHAnsi" w:hAnsiTheme="minorHAnsi" w:cs="Times New Roman"/>
          <w:sz w:val="21"/>
          <w:szCs w:val="21"/>
        </w:rPr>
      </w:pPr>
      <w:del w:id="22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"GameDB/PlayerDB.h"</w:delText>
        </w:r>
      </w:del>
    </w:p>
    <w:p w:rsidR="00B90ECE" w:rsidRPr="00441F61" w:rsidDel="00B72103" w:rsidRDefault="00B90ECE" w:rsidP="00441F61">
      <w:pPr>
        <w:spacing w:after="0"/>
        <w:rPr>
          <w:del w:id="2279" w:author="china" w:date="2015-03-24T14:20:00Z"/>
          <w:rFonts w:asciiTheme="minorHAnsi" w:hAnsiTheme="minorHAnsi" w:cs="Times New Roman"/>
          <w:sz w:val="21"/>
          <w:szCs w:val="21"/>
        </w:rPr>
      </w:pPr>
      <w:del w:id="22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"Layer/UI/BabyActionUI.h"</w:delText>
        </w:r>
      </w:del>
    </w:p>
    <w:p w:rsidR="00B90ECE" w:rsidRPr="00441F61" w:rsidDel="00B72103" w:rsidRDefault="00B90ECE" w:rsidP="00441F61">
      <w:pPr>
        <w:spacing w:after="0"/>
        <w:rPr>
          <w:del w:id="2281" w:author="china" w:date="2015-03-24T14:20:00Z"/>
          <w:rFonts w:asciiTheme="minorHAnsi" w:hAnsiTheme="minorHAnsi" w:cs="Times New Roman"/>
          <w:sz w:val="21"/>
          <w:szCs w:val="21"/>
        </w:rPr>
      </w:pPr>
      <w:del w:id="22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"Layer/UI/RoleSelectLayer.h"</w:delText>
        </w:r>
      </w:del>
    </w:p>
    <w:p w:rsidR="00B90ECE" w:rsidRPr="00441F61" w:rsidDel="00B72103" w:rsidRDefault="00B90ECE" w:rsidP="00441F61">
      <w:pPr>
        <w:spacing w:after="0"/>
        <w:rPr>
          <w:del w:id="2283" w:author="china" w:date="2015-03-24T14:20:00Z"/>
          <w:rFonts w:asciiTheme="minorHAnsi" w:hAnsiTheme="minorHAnsi" w:cs="Times New Roman"/>
          <w:sz w:val="21"/>
          <w:szCs w:val="21"/>
        </w:rPr>
      </w:pPr>
      <w:del w:id="22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"GameGuide/GuideLayer.h"</w:delText>
        </w:r>
      </w:del>
    </w:p>
    <w:p w:rsidR="00B90ECE" w:rsidRPr="00441F61" w:rsidDel="00B72103" w:rsidRDefault="00B90ECE" w:rsidP="00441F61">
      <w:pPr>
        <w:spacing w:after="0"/>
        <w:rPr>
          <w:del w:id="2285" w:author="china" w:date="2015-03-24T14:20:00Z"/>
          <w:rFonts w:asciiTheme="minorHAnsi" w:hAnsiTheme="minorHAnsi" w:cs="Times New Roman"/>
          <w:sz w:val="21"/>
          <w:szCs w:val="21"/>
        </w:rPr>
      </w:pPr>
      <w:del w:id="22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USING_NS_CC;</w:delText>
        </w:r>
      </w:del>
    </w:p>
    <w:p w:rsidR="00B90ECE" w:rsidRPr="00441F61" w:rsidDel="00B72103" w:rsidRDefault="00B90ECE" w:rsidP="00441F61">
      <w:pPr>
        <w:spacing w:after="0"/>
        <w:rPr>
          <w:del w:id="228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88" w:author="china" w:date="2015-03-24T14:20:00Z"/>
          <w:rFonts w:asciiTheme="minorHAnsi" w:hAnsiTheme="minorHAnsi" w:cs="Times New Roman"/>
          <w:sz w:val="21"/>
          <w:szCs w:val="21"/>
        </w:rPr>
      </w:pPr>
      <w:del w:id="22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 namespace cocostudio::timeline;</w:delText>
        </w:r>
      </w:del>
    </w:p>
    <w:p w:rsidR="00B90ECE" w:rsidRPr="00441F61" w:rsidDel="00B72103" w:rsidRDefault="00B90ECE" w:rsidP="00441F61">
      <w:pPr>
        <w:spacing w:after="0"/>
        <w:rPr>
          <w:del w:id="229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91" w:author="china" w:date="2015-03-24T14:20:00Z"/>
          <w:rFonts w:asciiTheme="minorHAnsi" w:hAnsiTheme="minorHAnsi" w:cs="Times New Roman"/>
          <w:sz w:val="21"/>
          <w:szCs w:val="21"/>
        </w:rPr>
      </w:pPr>
      <w:del w:id="22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static HomeLayer* g_instance = NULL;</w:delText>
        </w:r>
      </w:del>
    </w:p>
    <w:p w:rsidR="00B90ECE" w:rsidRPr="00441F61" w:rsidDel="00B72103" w:rsidRDefault="00B90ECE" w:rsidP="00441F61">
      <w:pPr>
        <w:spacing w:after="0"/>
        <w:rPr>
          <w:del w:id="229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294" w:author="china" w:date="2015-03-24T14:20:00Z"/>
          <w:rFonts w:asciiTheme="minorHAnsi" w:hAnsiTheme="minorHAnsi" w:cs="Times New Roman"/>
          <w:sz w:val="21"/>
          <w:szCs w:val="21"/>
        </w:rPr>
      </w:pPr>
      <w:del w:id="2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HomeLayer* HomeLayer::create()</w:delText>
        </w:r>
      </w:del>
    </w:p>
    <w:p w:rsidR="00B90ECE" w:rsidRPr="00441F61" w:rsidDel="00B72103" w:rsidRDefault="00B90ECE" w:rsidP="00441F61">
      <w:pPr>
        <w:spacing w:after="0"/>
        <w:rPr>
          <w:del w:id="2296" w:author="china" w:date="2015-03-24T14:20:00Z"/>
          <w:rFonts w:asciiTheme="minorHAnsi" w:hAnsiTheme="minorHAnsi" w:cs="Times New Roman"/>
          <w:sz w:val="21"/>
          <w:szCs w:val="21"/>
        </w:rPr>
      </w:pPr>
      <w:del w:id="2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298" w:author="china" w:date="2015-03-24T14:20:00Z"/>
          <w:rFonts w:asciiTheme="minorHAnsi" w:hAnsiTheme="minorHAnsi" w:cs="Times New Roman"/>
          <w:sz w:val="21"/>
          <w:szCs w:val="21"/>
        </w:rPr>
      </w:pPr>
      <w:del w:id="22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if(!g_instance)</w:delText>
        </w:r>
      </w:del>
    </w:p>
    <w:p w:rsidR="00B90ECE" w:rsidRPr="00441F61" w:rsidDel="00B72103" w:rsidRDefault="00B90ECE" w:rsidP="00441F61">
      <w:pPr>
        <w:spacing w:after="0"/>
        <w:rPr>
          <w:del w:id="2300" w:author="china" w:date="2015-03-24T14:20:00Z"/>
          <w:rFonts w:asciiTheme="minorHAnsi" w:hAnsiTheme="minorHAnsi" w:cs="Times New Roman"/>
          <w:sz w:val="21"/>
          <w:szCs w:val="21"/>
        </w:rPr>
      </w:pPr>
      <w:del w:id="23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02" w:author="china" w:date="2015-03-24T14:20:00Z"/>
          <w:rFonts w:asciiTheme="minorHAnsi" w:hAnsiTheme="minorHAnsi" w:cs="Times New Roman"/>
          <w:sz w:val="21"/>
          <w:szCs w:val="21"/>
        </w:rPr>
      </w:pPr>
      <w:del w:id="23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 = new HomeLayer();</w:delText>
        </w:r>
      </w:del>
    </w:p>
    <w:p w:rsidR="00B90ECE" w:rsidRPr="00441F61" w:rsidDel="00B72103" w:rsidRDefault="00B90ECE" w:rsidP="00441F61">
      <w:pPr>
        <w:spacing w:after="0"/>
        <w:rPr>
          <w:del w:id="2304" w:author="china" w:date="2015-03-24T14:20:00Z"/>
          <w:rFonts w:asciiTheme="minorHAnsi" w:hAnsiTheme="minorHAnsi" w:cs="Times New Roman"/>
          <w:sz w:val="21"/>
          <w:szCs w:val="21"/>
        </w:rPr>
      </w:pPr>
      <w:del w:id="23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g_instance-&gt;init();</w:delText>
        </w:r>
      </w:del>
    </w:p>
    <w:p w:rsidR="00B90ECE" w:rsidRPr="00441F61" w:rsidDel="00B72103" w:rsidRDefault="00B90ECE" w:rsidP="00441F61">
      <w:pPr>
        <w:spacing w:after="0"/>
        <w:rPr>
          <w:del w:id="230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07" w:author="china" w:date="2015-03-24T14:20:00Z"/>
          <w:rFonts w:asciiTheme="minorHAnsi" w:hAnsiTheme="minorHAnsi" w:cs="Times New Roman"/>
          <w:sz w:val="21"/>
          <w:szCs w:val="21"/>
        </w:rPr>
      </w:pPr>
      <w:del w:id="23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09" w:author="china" w:date="2015-03-24T14:20:00Z"/>
          <w:rFonts w:asciiTheme="minorHAnsi" w:hAnsiTheme="minorHAnsi" w:cs="Times New Roman"/>
          <w:sz w:val="21"/>
          <w:szCs w:val="21"/>
        </w:rPr>
      </w:pPr>
      <w:del w:id="23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g_instance-&gt;setSpar();</w:delText>
        </w:r>
      </w:del>
    </w:p>
    <w:p w:rsidR="00B90ECE" w:rsidRPr="00441F61" w:rsidDel="00B72103" w:rsidRDefault="00B90ECE" w:rsidP="00441F61">
      <w:pPr>
        <w:spacing w:after="0"/>
        <w:rPr>
          <w:del w:id="2311" w:author="china" w:date="2015-03-24T14:20:00Z"/>
          <w:rFonts w:asciiTheme="minorHAnsi" w:hAnsiTheme="minorHAnsi" w:cs="Times New Roman"/>
          <w:sz w:val="21"/>
          <w:szCs w:val="21"/>
        </w:rPr>
      </w:pPr>
      <w:del w:id="23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g_instance;</w:delText>
        </w:r>
      </w:del>
    </w:p>
    <w:p w:rsidR="00B90ECE" w:rsidRPr="00441F61" w:rsidDel="00B72103" w:rsidRDefault="00B90ECE" w:rsidP="00441F61">
      <w:pPr>
        <w:spacing w:after="0"/>
        <w:rPr>
          <w:del w:id="2313" w:author="china" w:date="2015-03-24T14:20:00Z"/>
          <w:rFonts w:asciiTheme="minorHAnsi" w:hAnsiTheme="minorHAnsi" w:cs="Times New Roman"/>
          <w:sz w:val="21"/>
          <w:szCs w:val="21"/>
        </w:rPr>
      </w:pPr>
      <w:del w:id="23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15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16" w:author="china" w:date="2015-03-24T14:20:00Z"/>
          <w:rFonts w:asciiTheme="minorHAnsi" w:hAnsiTheme="minorHAnsi" w:cs="Times New Roman"/>
          <w:sz w:val="21"/>
          <w:szCs w:val="21"/>
        </w:rPr>
      </w:pPr>
      <w:del w:id="23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HomeLayer::setNameIcon()</w:delText>
        </w:r>
      </w:del>
    </w:p>
    <w:p w:rsidR="00B90ECE" w:rsidRPr="00441F61" w:rsidDel="00B72103" w:rsidRDefault="00B90ECE" w:rsidP="00441F61">
      <w:pPr>
        <w:spacing w:after="0"/>
        <w:rPr>
          <w:del w:id="2318" w:author="china" w:date="2015-03-24T14:20:00Z"/>
          <w:rFonts w:asciiTheme="minorHAnsi" w:hAnsiTheme="minorHAnsi" w:cs="Times New Roman"/>
          <w:sz w:val="21"/>
          <w:szCs w:val="21"/>
        </w:rPr>
      </w:pPr>
      <w:del w:id="23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20" w:author="china" w:date="2015-03-24T14:20:00Z"/>
          <w:rFonts w:asciiTheme="minorHAnsi" w:hAnsiTheme="minorHAnsi" w:cs="Times New Roman"/>
          <w:sz w:val="21"/>
          <w:szCs w:val="21"/>
        </w:rPr>
      </w:pPr>
      <w:del w:id="23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s = PlayerManager::getInstance()-&gt;m_playerData.sex;</w:delText>
        </w:r>
      </w:del>
    </w:p>
    <w:p w:rsidR="00B90ECE" w:rsidRPr="00441F61" w:rsidDel="00B72103" w:rsidRDefault="00B90ECE" w:rsidP="00441F61">
      <w:pPr>
        <w:spacing w:after="0"/>
        <w:rPr>
          <w:del w:id="2322" w:author="china" w:date="2015-03-24T14:20:00Z"/>
          <w:rFonts w:asciiTheme="minorHAnsi" w:hAnsiTheme="minorHAnsi" w:cs="Times New Roman"/>
          <w:sz w:val="21"/>
          <w:szCs w:val="21"/>
        </w:rPr>
      </w:pPr>
      <w:del w:id="23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(s==2)</w:delText>
        </w:r>
      </w:del>
    </w:p>
    <w:p w:rsidR="00B90ECE" w:rsidRPr="00441F61" w:rsidDel="00B72103" w:rsidRDefault="00B90ECE" w:rsidP="00441F61">
      <w:pPr>
        <w:spacing w:after="0"/>
        <w:rPr>
          <w:del w:id="2324" w:author="china" w:date="2015-03-24T14:20:00Z"/>
          <w:rFonts w:asciiTheme="minorHAnsi" w:hAnsiTheme="minorHAnsi" w:cs="Times New Roman"/>
          <w:sz w:val="21"/>
          <w:szCs w:val="21"/>
        </w:rPr>
      </w:pPr>
      <w:del w:id="23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26" w:author="china" w:date="2015-03-24T14:20:00Z"/>
          <w:rFonts w:asciiTheme="minorHAnsi" w:hAnsiTheme="minorHAnsi" w:cs="Times New Roman"/>
          <w:sz w:val="21"/>
          <w:szCs w:val="21"/>
        </w:rPr>
      </w:pPr>
      <w:del w:id="23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PlayerIcon-&gt;loadTexture("Girl.png");</w:delText>
        </w:r>
      </w:del>
    </w:p>
    <w:p w:rsidR="00B90ECE" w:rsidRPr="00441F61" w:rsidDel="00B72103" w:rsidRDefault="00B90ECE" w:rsidP="00441F61">
      <w:pPr>
        <w:spacing w:after="0"/>
        <w:rPr>
          <w:del w:id="2328" w:author="china" w:date="2015-03-24T14:20:00Z"/>
          <w:rFonts w:asciiTheme="minorHAnsi" w:hAnsiTheme="minorHAnsi" w:cs="Times New Roman"/>
          <w:sz w:val="21"/>
          <w:szCs w:val="21"/>
        </w:rPr>
      </w:pPr>
      <w:del w:id="23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PlayerGname-&gt;setVisible(true);</w:delText>
        </w:r>
      </w:del>
    </w:p>
    <w:p w:rsidR="00B90ECE" w:rsidRPr="00441F61" w:rsidDel="00B72103" w:rsidRDefault="00B90ECE" w:rsidP="00441F61">
      <w:pPr>
        <w:spacing w:after="0"/>
        <w:rPr>
          <w:del w:id="2330" w:author="china" w:date="2015-03-24T14:20:00Z"/>
          <w:rFonts w:asciiTheme="minorHAnsi" w:hAnsiTheme="minorHAnsi" w:cs="Times New Roman"/>
          <w:sz w:val="21"/>
          <w:szCs w:val="21"/>
        </w:rPr>
      </w:pPr>
      <w:del w:id="23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PlayerBname-&gt;setVisible(false);</w:delText>
        </w:r>
      </w:del>
    </w:p>
    <w:p w:rsidR="00B90ECE" w:rsidRPr="00441F61" w:rsidDel="00B72103" w:rsidRDefault="00B90ECE" w:rsidP="00441F61">
      <w:pPr>
        <w:spacing w:after="0"/>
        <w:rPr>
          <w:del w:id="2332" w:author="china" w:date="2015-03-24T14:20:00Z"/>
          <w:rFonts w:asciiTheme="minorHAnsi" w:hAnsiTheme="minorHAnsi" w:cs="Times New Roman"/>
          <w:sz w:val="21"/>
          <w:szCs w:val="21"/>
        </w:rPr>
      </w:pPr>
      <w:del w:id="23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34" w:author="china" w:date="2015-03-24T14:20:00Z"/>
          <w:rFonts w:asciiTheme="minorHAnsi" w:hAnsiTheme="minorHAnsi" w:cs="Times New Roman"/>
          <w:sz w:val="21"/>
          <w:szCs w:val="21"/>
        </w:rPr>
      </w:pPr>
      <w:del w:id="23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B90ECE" w:rsidRPr="00441F61" w:rsidDel="00B72103" w:rsidRDefault="00B90ECE" w:rsidP="00441F61">
      <w:pPr>
        <w:spacing w:after="0"/>
        <w:rPr>
          <w:del w:id="2336" w:author="china" w:date="2015-03-24T14:20:00Z"/>
          <w:rFonts w:asciiTheme="minorHAnsi" w:hAnsiTheme="minorHAnsi" w:cs="Times New Roman"/>
          <w:sz w:val="21"/>
          <w:szCs w:val="21"/>
        </w:rPr>
      </w:pPr>
      <w:del w:id="23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38" w:author="china" w:date="2015-03-24T14:20:00Z"/>
          <w:rFonts w:asciiTheme="minorHAnsi" w:hAnsiTheme="minorHAnsi" w:cs="Times New Roman"/>
          <w:sz w:val="21"/>
          <w:szCs w:val="21"/>
        </w:rPr>
      </w:pPr>
      <w:del w:id="2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PlayerIcon-&gt;loadTexture("Boy.png");</w:delText>
        </w:r>
      </w:del>
    </w:p>
    <w:p w:rsidR="00B90ECE" w:rsidRPr="00441F61" w:rsidDel="00B72103" w:rsidRDefault="00B90ECE" w:rsidP="00441F61">
      <w:pPr>
        <w:spacing w:after="0"/>
        <w:rPr>
          <w:del w:id="2340" w:author="china" w:date="2015-03-24T14:20:00Z"/>
          <w:rFonts w:asciiTheme="minorHAnsi" w:hAnsiTheme="minorHAnsi" w:cs="Times New Roman"/>
          <w:sz w:val="21"/>
          <w:szCs w:val="21"/>
        </w:rPr>
      </w:pPr>
      <w:del w:id="2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42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43" w:author="china" w:date="2015-03-24T14:20:00Z"/>
          <w:rFonts w:asciiTheme="minorHAnsi" w:hAnsiTheme="minorHAnsi" w:cs="Times New Roman"/>
          <w:sz w:val="21"/>
          <w:szCs w:val="21"/>
        </w:rPr>
      </w:pPr>
      <w:del w:id="23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45" w:author="china" w:date="2015-03-24T14:20:00Z"/>
          <w:rFonts w:asciiTheme="minorHAnsi" w:hAnsiTheme="minorHAnsi" w:cs="Times New Roman"/>
          <w:sz w:val="21"/>
          <w:szCs w:val="21"/>
        </w:rPr>
      </w:pPr>
      <w:del w:id="23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 HomeLayer::setHp()</w:delText>
        </w:r>
      </w:del>
    </w:p>
    <w:p w:rsidR="00B90ECE" w:rsidRPr="00441F61" w:rsidDel="00B72103" w:rsidRDefault="00B90ECE" w:rsidP="00441F61">
      <w:pPr>
        <w:spacing w:after="0"/>
        <w:rPr>
          <w:del w:id="2347" w:author="china" w:date="2015-03-24T14:20:00Z"/>
          <w:rFonts w:asciiTheme="minorHAnsi" w:hAnsiTheme="minorHAnsi" w:cs="Times New Roman"/>
          <w:sz w:val="21"/>
          <w:szCs w:val="21"/>
        </w:rPr>
      </w:pPr>
      <w:del w:id="23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49" w:author="china" w:date="2015-03-24T14:20:00Z"/>
          <w:rFonts w:asciiTheme="minorHAnsi" w:hAnsiTheme="minorHAnsi" w:cs="Times New Roman"/>
          <w:sz w:val="21"/>
          <w:szCs w:val="21"/>
        </w:rPr>
      </w:pPr>
      <w:del w:id="23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sr ="/";</w:delText>
        </w:r>
      </w:del>
    </w:p>
    <w:p w:rsidR="00B90ECE" w:rsidRPr="00441F61" w:rsidDel="00B72103" w:rsidRDefault="00B90ECE" w:rsidP="00441F61">
      <w:pPr>
        <w:spacing w:after="0"/>
        <w:rPr>
          <w:del w:id="2351" w:author="china" w:date="2015-03-24T14:20:00Z"/>
          <w:rFonts w:asciiTheme="minorHAnsi" w:hAnsiTheme="minorHAnsi" w:cs="Times New Roman"/>
          <w:sz w:val="21"/>
          <w:szCs w:val="21"/>
        </w:rPr>
      </w:pPr>
      <w:del w:id="23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BodyTotal = PlayerManager::getInstance()-&gt;m_playerData.bodyTotal;</w:delText>
        </w:r>
      </w:del>
    </w:p>
    <w:p w:rsidR="00B90ECE" w:rsidRPr="00441F61" w:rsidDel="00B72103" w:rsidRDefault="00B90ECE" w:rsidP="00441F61">
      <w:pPr>
        <w:spacing w:after="0"/>
        <w:rPr>
          <w:del w:id="2353" w:author="china" w:date="2015-03-24T14:20:00Z"/>
          <w:rFonts w:asciiTheme="minorHAnsi" w:hAnsiTheme="minorHAnsi" w:cs="Times New Roman"/>
          <w:sz w:val="21"/>
          <w:szCs w:val="21"/>
        </w:rPr>
      </w:pPr>
      <w:del w:id="23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PlayerHP-&gt;setString(StringConverter::toString(PlayerManager::getInstance()-&gt;m_playerData.body)+sr+StringConverter::toString(BodyTotal));</w:delText>
        </w:r>
      </w:del>
    </w:p>
    <w:p w:rsidR="00B90ECE" w:rsidRPr="00441F61" w:rsidDel="00B72103" w:rsidRDefault="00B90ECE" w:rsidP="00441F61">
      <w:pPr>
        <w:spacing w:after="0"/>
        <w:rPr>
          <w:del w:id="2355" w:author="china" w:date="2015-03-24T14:20:00Z"/>
          <w:rFonts w:asciiTheme="minorHAnsi" w:hAnsiTheme="minorHAnsi" w:cs="Times New Roman"/>
          <w:sz w:val="21"/>
          <w:szCs w:val="21"/>
        </w:rPr>
      </w:pPr>
      <w:del w:id="23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HpLoadingBar-&gt;setPercent(PlayerManager::getInstance()-&gt;m_playerData.body);</w:delText>
        </w:r>
      </w:del>
    </w:p>
    <w:p w:rsidR="00B90ECE" w:rsidRPr="00441F61" w:rsidDel="00B72103" w:rsidRDefault="00B90ECE" w:rsidP="00441F61">
      <w:pPr>
        <w:spacing w:after="0"/>
        <w:rPr>
          <w:del w:id="2357" w:author="china" w:date="2015-03-24T14:20:00Z"/>
          <w:rFonts w:asciiTheme="minorHAnsi" w:hAnsiTheme="minorHAnsi" w:cs="Times New Roman"/>
          <w:sz w:val="21"/>
          <w:szCs w:val="21"/>
        </w:rPr>
      </w:pPr>
      <w:del w:id="23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59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60" w:author="china" w:date="2015-03-24T14:20:00Z"/>
          <w:rFonts w:asciiTheme="minorHAnsi" w:hAnsiTheme="minorHAnsi" w:cs="Times New Roman"/>
          <w:sz w:val="21"/>
          <w:szCs w:val="21"/>
        </w:rPr>
      </w:pPr>
      <w:del w:id="23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HomeLayer::setCoin()</w:delText>
        </w:r>
      </w:del>
    </w:p>
    <w:p w:rsidR="00B90ECE" w:rsidRPr="00441F61" w:rsidDel="00B72103" w:rsidRDefault="00B90ECE" w:rsidP="00441F61">
      <w:pPr>
        <w:spacing w:after="0"/>
        <w:rPr>
          <w:del w:id="2362" w:author="china" w:date="2015-03-24T14:20:00Z"/>
          <w:rFonts w:asciiTheme="minorHAnsi" w:hAnsiTheme="minorHAnsi" w:cs="Times New Roman"/>
          <w:sz w:val="21"/>
          <w:szCs w:val="21"/>
        </w:rPr>
      </w:pPr>
      <w:del w:id="23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64" w:author="china" w:date="2015-03-24T14:20:00Z"/>
          <w:rFonts w:asciiTheme="minorHAnsi" w:hAnsiTheme="minorHAnsi" w:cs="Times New Roman"/>
          <w:sz w:val="21"/>
          <w:szCs w:val="21"/>
        </w:rPr>
      </w:pPr>
      <w:del w:id="23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 = PlayerManager::getInstance()-&gt;m_playerData.money;</w:delText>
        </w:r>
      </w:del>
    </w:p>
    <w:p w:rsidR="00B90ECE" w:rsidRPr="00441F61" w:rsidDel="00B72103" w:rsidRDefault="00B90ECE" w:rsidP="00441F61">
      <w:pPr>
        <w:spacing w:after="0"/>
        <w:rPr>
          <w:del w:id="2366" w:author="china" w:date="2015-03-24T14:20:00Z"/>
          <w:rFonts w:asciiTheme="minorHAnsi" w:hAnsiTheme="minorHAnsi" w:cs="Times New Roman"/>
          <w:sz w:val="21"/>
          <w:szCs w:val="21"/>
        </w:rPr>
      </w:pPr>
      <w:del w:id="23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PlayerGold-&gt;setString(StringConverter::toString(m));</w:delText>
        </w:r>
      </w:del>
    </w:p>
    <w:p w:rsidR="00B90ECE" w:rsidRPr="00441F61" w:rsidDel="00B72103" w:rsidRDefault="00B90ECE" w:rsidP="00441F61">
      <w:pPr>
        <w:spacing w:after="0"/>
        <w:rPr>
          <w:del w:id="2368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69" w:author="china" w:date="2015-03-24T14:20:00Z"/>
          <w:rFonts w:asciiTheme="minorHAnsi" w:hAnsiTheme="minorHAnsi" w:cs="Times New Roman"/>
          <w:sz w:val="21"/>
          <w:szCs w:val="21"/>
        </w:rPr>
      </w:pPr>
      <w:del w:id="23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71" w:author="china" w:date="2015-03-24T14:20:00Z"/>
          <w:rFonts w:asciiTheme="minorHAnsi" w:hAnsiTheme="minorHAnsi" w:cs="Times New Roman"/>
          <w:sz w:val="21"/>
          <w:szCs w:val="21"/>
        </w:rPr>
      </w:pPr>
      <w:del w:id="23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HomeLayer::setSpar()</w:delText>
        </w:r>
      </w:del>
    </w:p>
    <w:p w:rsidR="00B90ECE" w:rsidRPr="00441F61" w:rsidDel="00B72103" w:rsidRDefault="00B90ECE" w:rsidP="00441F61">
      <w:pPr>
        <w:spacing w:after="0"/>
        <w:rPr>
          <w:del w:id="2373" w:author="china" w:date="2015-03-24T14:20:00Z"/>
          <w:rFonts w:asciiTheme="minorHAnsi" w:hAnsiTheme="minorHAnsi" w:cs="Times New Roman"/>
          <w:sz w:val="21"/>
          <w:szCs w:val="21"/>
        </w:rPr>
      </w:pPr>
      <w:del w:id="23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75" w:author="china" w:date="2015-03-24T14:20:00Z"/>
          <w:rFonts w:asciiTheme="minorHAnsi" w:hAnsiTheme="minorHAnsi" w:cs="Times New Roman"/>
          <w:sz w:val="21"/>
          <w:szCs w:val="21"/>
        </w:rPr>
      </w:pPr>
      <w:del w:id="23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 = PlayerManager::getInstance()-&gt;m_playerData.spar;</w:delText>
        </w:r>
      </w:del>
    </w:p>
    <w:p w:rsidR="00B90ECE" w:rsidRPr="00441F61" w:rsidDel="00B72103" w:rsidRDefault="00B90ECE" w:rsidP="00441F61">
      <w:pPr>
        <w:spacing w:after="0"/>
        <w:rPr>
          <w:del w:id="2377" w:author="china" w:date="2015-03-24T14:20:00Z"/>
          <w:rFonts w:asciiTheme="minorHAnsi" w:hAnsiTheme="minorHAnsi" w:cs="Times New Roman"/>
          <w:sz w:val="21"/>
          <w:szCs w:val="21"/>
        </w:rPr>
      </w:pPr>
      <w:del w:id="23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PlayerSpar-&gt;setString(StringConverter::toString(s));</w:delText>
        </w:r>
      </w:del>
    </w:p>
    <w:p w:rsidR="00B90ECE" w:rsidRPr="00441F61" w:rsidDel="00B72103" w:rsidRDefault="00B90ECE" w:rsidP="00441F61">
      <w:pPr>
        <w:spacing w:after="0"/>
        <w:rPr>
          <w:del w:id="2379" w:author="china" w:date="2015-03-24T14:20:00Z"/>
          <w:rFonts w:asciiTheme="minorHAnsi" w:hAnsiTheme="minorHAnsi" w:cs="Times New Roman"/>
          <w:sz w:val="21"/>
          <w:szCs w:val="21"/>
        </w:rPr>
      </w:pPr>
      <w:del w:id="23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81" w:author="china" w:date="2015-03-24T14:20:00Z"/>
          <w:rFonts w:asciiTheme="minorHAnsi" w:hAnsiTheme="minorHAnsi" w:cs="Times New Roman"/>
          <w:sz w:val="21"/>
          <w:szCs w:val="21"/>
        </w:rPr>
      </w:pPr>
      <w:del w:id="23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bool HomeLayer::init()</w:delText>
        </w:r>
      </w:del>
    </w:p>
    <w:p w:rsidR="00B90ECE" w:rsidRPr="00441F61" w:rsidDel="00B72103" w:rsidRDefault="00B90ECE" w:rsidP="00441F61">
      <w:pPr>
        <w:spacing w:after="0"/>
        <w:rPr>
          <w:del w:id="2383" w:author="china" w:date="2015-03-24T14:20:00Z"/>
          <w:rFonts w:asciiTheme="minorHAnsi" w:hAnsiTheme="minorHAnsi" w:cs="Times New Roman"/>
          <w:sz w:val="21"/>
          <w:szCs w:val="21"/>
        </w:rPr>
      </w:pPr>
      <w:del w:id="23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85" w:author="china" w:date="2015-03-24T14:20:00Z"/>
          <w:rFonts w:asciiTheme="minorHAnsi" w:hAnsiTheme="minorHAnsi" w:cs="Times New Roman"/>
          <w:sz w:val="21"/>
          <w:szCs w:val="21"/>
        </w:rPr>
      </w:pPr>
      <w:del w:id="23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 !Layer::init() )</w:delText>
        </w:r>
      </w:del>
    </w:p>
    <w:p w:rsidR="00B90ECE" w:rsidRPr="00441F61" w:rsidDel="00B72103" w:rsidRDefault="00B90ECE" w:rsidP="00441F61">
      <w:pPr>
        <w:spacing w:after="0"/>
        <w:rPr>
          <w:del w:id="2387" w:author="china" w:date="2015-03-24T14:20:00Z"/>
          <w:rFonts w:asciiTheme="minorHAnsi" w:hAnsiTheme="minorHAnsi" w:cs="Times New Roman"/>
          <w:sz w:val="21"/>
          <w:szCs w:val="21"/>
        </w:rPr>
      </w:pPr>
      <w:del w:id="23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389" w:author="china" w:date="2015-03-24T14:20:00Z"/>
          <w:rFonts w:asciiTheme="minorHAnsi" w:hAnsiTheme="minorHAnsi" w:cs="Times New Roman"/>
          <w:sz w:val="21"/>
          <w:szCs w:val="21"/>
        </w:rPr>
      </w:pPr>
      <w:del w:id="23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false;</w:delText>
        </w:r>
      </w:del>
    </w:p>
    <w:p w:rsidR="00B90ECE" w:rsidRPr="00441F61" w:rsidDel="00B72103" w:rsidRDefault="00B90ECE" w:rsidP="00441F61">
      <w:pPr>
        <w:spacing w:after="0"/>
        <w:rPr>
          <w:del w:id="2391" w:author="china" w:date="2015-03-24T14:20:00Z"/>
          <w:rFonts w:asciiTheme="minorHAnsi" w:hAnsiTheme="minorHAnsi" w:cs="Times New Roman"/>
          <w:sz w:val="21"/>
          <w:szCs w:val="21"/>
        </w:rPr>
      </w:pPr>
      <w:del w:id="23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393" w:author="china" w:date="2015-03-24T14:20:00Z"/>
          <w:rFonts w:asciiTheme="minorHAnsi" w:hAnsiTheme="minorHAnsi" w:cs="Times New Roman"/>
          <w:sz w:val="21"/>
          <w:szCs w:val="21"/>
        </w:rPr>
      </w:pPr>
      <w:del w:id="23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// 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活跃值</w:delText>
        </w:r>
      </w:del>
    </w:p>
    <w:p w:rsidR="00B90ECE" w:rsidRPr="00441F61" w:rsidDel="00B72103" w:rsidRDefault="00B90ECE" w:rsidP="00441F61">
      <w:pPr>
        <w:spacing w:after="0"/>
        <w:rPr>
          <w:del w:id="2395" w:author="china" w:date="2015-03-24T14:20:00Z"/>
          <w:rFonts w:asciiTheme="minorHAnsi" w:hAnsiTheme="minorHAnsi" w:cs="Times New Roman"/>
          <w:sz w:val="21"/>
          <w:szCs w:val="21"/>
        </w:rPr>
      </w:pPr>
      <w:del w:id="23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PlayerManager::getInstance()-&gt;finishActiveValue(activeTypeStartGame);</w:delText>
        </w:r>
      </w:del>
    </w:p>
    <w:p w:rsidR="00B90ECE" w:rsidRPr="00441F61" w:rsidDel="00B72103" w:rsidRDefault="00B90ECE" w:rsidP="00441F61">
      <w:pPr>
        <w:spacing w:after="0"/>
        <w:rPr>
          <w:del w:id="239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398" w:author="china" w:date="2015-03-24T14:20:00Z"/>
          <w:rFonts w:asciiTheme="minorHAnsi" w:hAnsiTheme="minorHAnsi" w:cs="Times New Roman"/>
          <w:sz w:val="21"/>
          <w:szCs w:val="21"/>
        </w:rPr>
      </w:pPr>
      <w:del w:id="23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GameData::getInstance()-&gt;setToday();//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设置当天时间</w:delText>
        </w:r>
      </w:del>
    </w:p>
    <w:p w:rsidR="00B90ECE" w:rsidRPr="00441F61" w:rsidDel="00B72103" w:rsidRDefault="00B90ECE" w:rsidP="00441F61">
      <w:pPr>
        <w:spacing w:after="0"/>
        <w:rPr>
          <w:del w:id="2400" w:author="china" w:date="2015-03-24T14:20:00Z"/>
          <w:rFonts w:asciiTheme="minorHAnsi" w:hAnsiTheme="minorHAnsi" w:cs="Times New Roman"/>
          <w:sz w:val="21"/>
          <w:szCs w:val="21"/>
        </w:rPr>
      </w:pPr>
      <w:del w:id="24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402" w:author="china" w:date="2015-03-24T14:20:00Z"/>
          <w:rFonts w:asciiTheme="minorHAnsi" w:hAnsiTheme="minorHAnsi" w:cs="Times New Roman"/>
          <w:sz w:val="21"/>
          <w:szCs w:val="21"/>
        </w:rPr>
      </w:pPr>
      <w:del w:id="24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GameData::getInstance()-&gt;setLoginDate();</w:delText>
        </w:r>
      </w:del>
    </w:p>
    <w:p w:rsidR="00B90ECE" w:rsidRPr="00441F61" w:rsidDel="00B72103" w:rsidRDefault="00B90ECE" w:rsidP="00441F61">
      <w:pPr>
        <w:spacing w:after="0"/>
        <w:rPr>
          <w:del w:id="2404" w:author="china" w:date="2015-03-24T14:20:00Z"/>
          <w:rFonts w:asciiTheme="minorHAnsi" w:hAnsiTheme="minorHAnsi" w:cs="Times New Roman"/>
          <w:sz w:val="21"/>
          <w:szCs w:val="21"/>
        </w:rPr>
      </w:pPr>
      <w:del w:id="24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GameData::getInstance()-&gt;setwin_next(0);</w:delText>
        </w:r>
      </w:del>
    </w:p>
    <w:p w:rsidR="00B90ECE" w:rsidRPr="00441F61" w:rsidDel="00B72103" w:rsidRDefault="00B90ECE" w:rsidP="00441F61">
      <w:pPr>
        <w:spacing w:after="0"/>
        <w:rPr>
          <w:del w:id="240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07" w:author="china" w:date="2015-03-24T14:20:00Z"/>
          <w:rFonts w:asciiTheme="minorHAnsi" w:hAnsiTheme="minorHAnsi" w:cs="Times New Roman"/>
          <w:sz w:val="21"/>
          <w:szCs w:val="21"/>
        </w:rPr>
      </w:pPr>
      <w:del w:id="24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if(PlayerManager::getInstance()-&gt;m_playerData.isFirst)</w:delText>
        </w:r>
      </w:del>
    </w:p>
    <w:p w:rsidR="00B90ECE" w:rsidRPr="00441F61" w:rsidDel="00B72103" w:rsidRDefault="00B90ECE" w:rsidP="00441F61">
      <w:pPr>
        <w:spacing w:after="0"/>
        <w:rPr>
          <w:del w:id="2409" w:author="china" w:date="2015-03-24T14:20:00Z"/>
          <w:rFonts w:asciiTheme="minorHAnsi" w:hAnsiTheme="minorHAnsi" w:cs="Times New Roman"/>
          <w:sz w:val="21"/>
          <w:szCs w:val="21"/>
        </w:rPr>
      </w:pPr>
      <w:del w:id="24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411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12" w:author="china" w:date="2015-03-24T14:20:00Z"/>
          <w:rFonts w:asciiTheme="minorHAnsi" w:hAnsiTheme="minorHAnsi" w:cs="Times New Roman"/>
          <w:sz w:val="21"/>
          <w:szCs w:val="21"/>
        </w:rPr>
      </w:pPr>
      <w:del w:id="24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GameData::getInstance()-&gt;setYesterday(0);//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后台取出上次登录的时间</w:delText>
        </w:r>
      </w:del>
    </w:p>
    <w:p w:rsidR="00B90ECE" w:rsidRPr="00441F61" w:rsidDel="00B72103" w:rsidRDefault="00B90ECE" w:rsidP="00441F61">
      <w:pPr>
        <w:spacing w:after="0"/>
        <w:rPr>
          <w:del w:id="2414" w:author="china" w:date="2015-03-24T14:20:00Z"/>
          <w:rFonts w:asciiTheme="minorHAnsi" w:hAnsiTheme="minorHAnsi" w:cs="Times New Roman"/>
          <w:sz w:val="21"/>
          <w:szCs w:val="21"/>
        </w:rPr>
      </w:pPr>
      <w:del w:id="24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B90ECE" w:rsidRPr="00441F61" w:rsidDel="00B72103" w:rsidRDefault="00B90ECE" w:rsidP="00441F61">
      <w:pPr>
        <w:spacing w:after="0"/>
        <w:rPr>
          <w:del w:id="2416" w:author="china" w:date="2015-03-24T14:20:00Z"/>
          <w:rFonts w:asciiTheme="minorHAnsi" w:hAnsiTheme="minorHAnsi" w:cs="Times New Roman"/>
          <w:sz w:val="21"/>
          <w:szCs w:val="21"/>
        </w:rPr>
      </w:pPr>
      <w:del w:id="24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418" w:author="china" w:date="2015-03-24T14:20:00Z"/>
          <w:rFonts w:asciiTheme="minorHAnsi" w:hAnsiTheme="minorHAnsi" w:cs="Times New Roman"/>
          <w:sz w:val="21"/>
          <w:szCs w:val="21"/>
        </w:rPr>
      </w:pPr>
      <w:del w:id="24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GameData::getInstance()-&gt;setYesterday(PlayerDB::getInstance()-&gt;getSignDate());//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后台取出上次登录的时间</w:delText>
        </w:r>
      </w:del>
    </w:p>
    <w:p w:rsidR="00B90ECE" w:rsidRPr="00441F61" w:rsidDel="00B72103" w:rsidRDefault="00B90ECE" w:rsidP="00441F61">
      <w:pPr>
        <w:spacing w:after="0"/>
        <w:rPr>
          <w:del w:id="2420" w:author="china" w:date="2015-03-24T14:20:00Z"/>
          <w:rFonts w:asciiTheme="minorHAnsi" w:hAnsiTheme="minorHAnsi" w:cs="Times New Roman"/>
          <w:sz w:val="21"/>
          <w:szCs w:val="21"/>
        </w:rPr>
      </w:pPr>
      <w:del w:id="24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422" w:author="china" w:date="2015-03-24T14:20:00Z"/>
          <w:rFonts w:asciiTheme="minorHAnsi" w:hAnsiTheme="minorHAnsi" w:cs="Times New Roman"/>
          <w:sz w:val="21"/>
          <w:szCs w:val="21"/>
        </w:rPr>
      </w:pPr>
      <w:del w:id="24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//   SpriteFrameCache::sharedSpriteFrameCache()-&gt;addSpriteFramesWithFile("Home.plist","Home.png");</w:delText>
        </w:r>
      </w:del>
    </w:p>
    <w:p w:rsidR="00B90ECE" w:rsidRPr="00441F61" w:rsidDel="00B72103" w:rsidRDefault="00B90ECE" w:rsidP="00441F61">
      <w:pPr>
        <w:spacing w:after="0"/>
        <w:rPr>
          <w:del w:id="2424" w:author="china" w:date="2015-03-24T14:20:00Z"/>
          <w:rFonts w:asciiTheme="minorHAnsi" w:hAnsiTheme="minorHAnsi" w:cs="Times New Roman"/>
          <w:sz w:val="21"/>
          <w:szCs w:val="21"/>
        </w:rPr>
      </w:pPr>
      <w:del w:id="24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//SpriteFrameCache::sharedSpriteFrameCache()-&gt;addSpriteFramesWithFile("Common.plist","Common.png");</w:delText>
        </w:r>
      </w:del>
    </w:p>
    <w:p w:rsidR="00B90ECE" w:rsidRPr="00441F61" w:rsidDel="00B72103" w:rsidRDefault="00B90ECE" w:rsidP="00441F61">
      <w:pPr>
        <w:spacing w:after="0"/>
        <w:rPr>
          <w:del w:id="242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2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28" w:author="china" w:date="2015-03-24T14:20:00Z"/>
          <w:rFonts w:asciiTheme="minorHAnsi" w:hAnsiTheme="minorHAnsi" w:cs="Times New Roman"/>
          <w:sz w:val="21"/>
          <w:szCs w:val="21"/>
        </w:rPr>
      </w:pPr>
      <w:del w:id="24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rootNode = CSLoader::createNode("HomeScene.csb");</w:delText>
        </w:r>
      </w:del>
    </w:p>
    <w:p w:rsidR="00B90ECE" w:rsidRPr="00441F61" w:rsidDel="00B72103" w:rsidRDefault="00B90ECE" w:rsidP="00441F61">
      <w:pPr>
        <w:spacing w:after="0"/>
        <w:rPr>
          <w:del w:id="2430" w:author="china" w:date="2015-03-24T14:20:00Z"/>
          <w:rFonts w:asciiTheme="minorHAnsi" w:hAnsiTheme="minorHAnsi" w:cs="Times New Roman"/>
          <w:sz w:val="21"/>
          <w:szCs w:val="21"/>
        </w:rPr>
      </w:pPr>
      <w:del w:id="24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addChild(rootNode);</w:delText>
        </w:r>
      </w:del>
    </w:p>
    <w:p w:rsidR="00B90ECE" w:rsidRPr="00441F61" w:rsidDel="00B72103" w:rsidRDefault="00B90ECE" w:rsidP="00441F61">
      <w:pPr>
        <w:spacing w:after="0"/>
        <w:rPr>
          <w:del w:id="2432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33" w:author="china" w:date="2015-03-24T14:20:00Z"/>
          <w:rFonts w:asciiTheme="minorHAnsi" w:hAnsiTheme="minorHAnsi" w:cs="Times New Roman"/>
          <w:sz w:val="21"/>
          <w:szCs w:val="21"/>
        </w:rPr>
      </w:pPr>
      <w:del w:id="24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435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36" w:author="china" w:date="2015-03-24T14:20:00Z"/>
          <w:rFonts w:asciiTheme="minorHAnsi" w:hAnsiTheme="minorHAnsi" w:cs="Times New Roman"/>
          <w:sz w:val="21"/>
          <w:szCs w:val="21"/>
        </w:rPr>
      </w:pPr>
      <w:del w:id="24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PanelAll = static_cast&lt;Layout*&gt;(rootNode-&gt;getChildByName("PanelAll"));</w:delText>
        </w:r>
      </w:del>
    </w:p>
    <w:p w:rsidR="00B90ECE" w:rsidRPr="00441F61" w:rsidDel="00B72103" w:rsidRDefault="00B90ECE" w:rsidP="00441F61">
      <w:pPr>
        <w:spacing w:after="0"/>
        <w:rPr>
          <w:del w:id="2438" w:author="china" w:date="2015-03-24T14:20:00Z"/>
          <w:rFonts w:asciiTheme="minorHAnsi" w:hAnsiTheme="minorHAnsi" w:cs="Times New Roman"/>
          <w:sz w:val="21"/>
          <w:szCs w:val="21"/>
        </w:rPr>
      </w:pPr>
      <w:del w:id="24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HpLoadingBar = static_cast&lt;ui::LoadingBar*&gt;(PanelAll-&gt;getChildByName("LoadingBar_1"));//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主页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HP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进度</w:delText>
        </w:r>
      </w:del>
    </w:p>
    <w:p w:rsidR="00B90ECE" w:rsidRPr="00441F61" w:rsidDel="00B72103" w:rsidRDefault="00B90ECE" w:rsidP="00441F61">
      <w:pPr>
        <w:spacing w:after="0"/>
        <w:rPr>
          <w:del w:id="2440" w:author="china" w:date="2015-03-24T14:20:00Z"/>
          <w:rFonts w:asciiTheme="minorHAnsi" w:hAnsiTheme="minorHAnsi" w:cs="Times New Roman"/>
          <w:sz w:val="21"/>
          <w:szCs w:val="21"/>
        </w:rPr>
      </w:pPr>
      <w:del w:id="24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   PlayerIcon = static_cast&lt;ui::ImageView*&gt;(PanelAll-&gt;getChildByName("Image_1"));//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玩家头像</w:delText>
        </w:r>
      </w:del>
    </w:p>
    <w:p w:rsidR="00B90ECE" w:rsidRPr="00441F61" w:rsidDel="00B72103" w:rsidRDefault="00B90ECE" w:rsidP="00441F61">
      <w:pPr>
        <w:spacing w:after="0"/>
        <w:rPr>
          <w:del w:id="2442" w:author="china" w:date="2015-03-24T14:20:00Z"/>
          <w:rFonts w:asciiTheme="minorHAnsi" w:hAnsiTheme="minorHAnsi" w:cs="Times New Roman"/>
          <w:sz w:val="21"/>
          <w:szCs w:val="21"/>
        </w:rPr>
      </w:pPr>
      <w:del w:id="24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PlayerBname = static_cast&lt;ui::Text*&gt;(PanelAll-&gt;getChildByName("Text_1"));</w:delText>
        </w:r>
      </w:del>
    </w:p>
    <w:p w:rsidR="00B90ECE" w:rsidRPr="00441F61" w:rsidDel="00B72103" w:rsidRDefault="00B90ECE" w:rsidP="00441F61">
      <w:pPr>
        <w:spacing w:after="0"/>
        <w:rPr>
          <w:del w:id="2444" w:author="china" w:date="2015-03-24T14:20:00Z"/>
          <w:rFonts w:asciiTheme="minorHAnsi" w:hAnsiTheme="minorHAnsi" w:cs="Times New Roman"/>
          <w:sz w:val="21"/>
          <w:szCs w:val="21"/>
        </w:rPr>
      </w:pPr>
      <w:del w:id="24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PlayerGname = static_cast&lt;ui::Text*&gt;(PanelAll-&gt;getChildByName("Text_6"));</w:delText>
        </w:r>
      </w:del>
    </w:p>
    <w:p w:rsidR="00B90ECE" w:rsidRPr="00441F61" w:rsidDel="00B72103" w:rsidRDefault="00B90ECE" w:rsidP="00441F61">
      <w:pPr>
        <w:spacing w:after="0"/>
        <w:rPr>
          <w:del w:id="2446" w:author="china" w:date="2015-03-24T14:20:00Z"/>
          <w:rFonts w:asciiTheme="minorHAnsi" w:hAnsiTheme="minorHAnsi" w:cs="Times New Roman"/>
          <w:sz w:val="21"/>
          <w:szCs w:val="21"/>
        </w:rPr>
      </w:pPr>
      <w:del w:id="24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s = PlayerManager::getInstance()-&gt;m_playerData.sex;  //1: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男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 2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：女</w:delText>
        </w:r>
      </w:del>
    </w:p>
    <w:p w:rsidR="00B90ECE" w:rsidRPr="00441F61" w:rsidDel="00B72103" w:rsidRDefault="00B90ECE" w:rsidP="00441F61">
      <w:pPr>
        <w:spacing w:after="0"/>
        <w:rPr>
          <w:del w:id="2448" w:author="china" w:date="2015-03-24T14:20:00Z"/>
          <w:rFonts w:asciiTheme="minorHAnsi" w:hAnsiTheme="minorHAnsi" w:cs="Times New Roman"/>
          <w:sz w:val="21"/>
          <w:szCs w:val="21"/>
        </w:rPr>
      </w:pPr>
      <w:del w:id="24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(s==2)</w:delText>
        </w:r>
      </w:del>
    </w:p>
    <w:p w:rsidR="00B90ECE" w:rsidRPr="00441F61" w:rsidDel="00B72103" w:rsidRDefault="00B90ECE" w:rsidP="00441F61">
      <w:pPr>
        <w:spacing w:after="0"/>
        <w:rPr>
          <w:del w:id="2450" w:author="china" w:date="2015-03-24T14:20:00Z"/>
          <w:rFonts w:asciiTheme="minorHAnsi" w:hAnsiTheme="minorHAnsi" w:cs="Times New Roman"/>
          <w:sz w:val="21"/>
          <w:szCs w:val="21"/>
        </w:rPr>
      </w:pPr>
      <w:del w:id="24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452" w:author="china" w:date="2015-03-24T14:20:00Z"/>
          <w:rFonts w:asciiTheme="minorHAnsi" w:hAnsiTheme="minorHAnsi" w:cs="Times New Roman"/>
          <w:sz w:val="21"/>
          <w:szCs w:val="21"/>
        </w:rPr>
      </w:pPr>
      <w:del w:id="24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PlayerIcon-&gt;loadTexture("Girl.png");</w:delText>
        </w:r>
      </w:del>
    </w:p>
    <w:p w:rsidR="00B90ECE" w:rsidRPr="00441F61" w:rsidDel="00B72103" w:rsidRDefault="00B90ECE" w:rsidP="00441F61">
      <w:pPr>
        <w:spacing w:after="0"/>
        <w:rPr>
          <w:del w:id="2454" w:author="china" w:date="2015-03-24T14:20:00Z"/>
          <w:rFonts w:asciiTheme="minorHAnsi" w:hAnsiTheme="minorHAnsi" w:cs="Times New Roman"/>
          <w:sz w:val="21"/>
          <w:szCs w:val="21"/>
        </w:rPr>
      </w:pPr>
      <w:del w:id="24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PlayerGname-&gt;setVisible(true);</w:delText>
        </w:r>
      </w:del>
    </w:p>
    <w:p w:rsidR="00B90ECE" w:rsidRPr="00441F61" w:rsidDel="00B72103" w:rsidRDefault="00B90ECE" w:rsidP="00441F61">
      <w:pPr>
        <w:spacing w:after="0"/>
        <w:rPr>
          <w:del w:id="2456" w:author="china" w:date="2015-03-24T14:20:00Z"/>
          <w:rFonts w:asciiTheme="minorHAnsi" w:hAnsiTheme="minorHAnsi" w:cs="Times New Roman"/>
          <w:sz w:val="21"/>
          <w:szCs w:val="21"/>
        </w:rPr>
      </w:pPr>
      <w:del w:id="24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PlayerBname-&gt;setVisible(false);</w:delText>
        </w:r>
      </w:del>
    </w:p>
    <w:p w:rsidR="00B90ECE" w:rsidRPr="00441F61" w:rsidDel="00B72103" w:rsidRDefault="00B90ECE" w:rsidP="00441F61">
      <w:pPr>
        <w:spacing w:after="0"/>
        <w:rPr>
          <w:del w:id="2458" w:author="china" w:date="2015-03-24T14:20:00Z"/>
          <w:rFonts w:asciiTheme="minorHAnsi" w:hAnsiTheme="minorHAnsi" w:cs="Times New Roman"/>
          <w:sz w:val="21"/>
          <w:szCs w:val="21"/>
        </w:rPr>
      </w:pPr>
      <w:del w:id="24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460" w:author="china" w:date="2015-03-24T14:20:00Z"/>
          <w:rFonts w:asciiTheme="minorHAnsi" w:hAnsiTheme="minorHAnsi" w:cs="Times New Roman"/>
          <w:sz w:val="21"/>
          <w:szCs w:val="21"/>
        </w:rPr>
      </w:pPr>
      <w:del w:id="24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B90ECE" w:rsidRPr="00441F61" w:rsidDel="00B72103" w:rsidRDefault="00B90ECE" w:rsidP="00441F61">
      <w:pPr>
        <w:spacing w:after="0"/>
        <w:rPr>
          <w:del w:id="2462" w:author="china" w:date="2015-03-24T14:20:00Z"/>
          <w:rFonts w:asciiTheme="minorHAnsi" w:hAnsiTheme="minorHAnsi" w:cs="Times New Roman"/>
          <w:sz w:val="21"/>
          <w:szCs w:val="21"/>
        </w:rPr>
      </w:pPr>
      <w:del w:id="24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464" w:author="china" w:date="2015-03-24T14:20:00Z"/>
          <w:rFonts w:asciiTheme="minorHAnsi" w:hAnsiTheme="minorHAnsi" w:cs="Times New Roman"/>
          <w:sz w:val="21"/>
          <w:szCs w:val="21"/>
        </w:rPr>
      </w:pPr>
      <w:del w:id="24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PlayerIcon-&gt;loadTexture("Boy.png");</w:delText>
        </w:r>
      </w:del>
    </w:p>
    <w:p w:rsidR="00B90ECE" w:rsidRPr="00441F61" w:rsidDel="00B72103" w:rsidRDefault="00B90ECE" w:rsidP="00441F61">
      <w:pPr>
        <w:spacing w:after="0"/>
        <w:rPr>
          <w:del w:id="2466" w:author="china" w:date="2015-03-24T14:20:00Z"/>
          <w:rFonts w:asciiTheme="minorHAnsi" w:hAnsiTheme="minorHAnsi" w:cs="Times New Roman"/>
          <w:sz w:val="21"/>
          <w:szCs w:val="21"/>
        </w:rPr>
      </w:pPr>
      <w:del w:id="24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468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69" w:author="china" w:date="2015-03-24T14:20:00Z"/>
          <w:rFonts w:asciiTheme="minorHAnsi" w:hAnsiTheme="minorHAnsi" w:cs="Times New Roman"/>
          <w:sz w:val="21"/>
          <w:szCs w:val="21"/>
        </w:rPr>
      </w:pPr>
      <w:del w:id="24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PlayerGold = static_cast&lt;ui::Text*&gt;(PanelAll-&gt;getChildByName("Text_3"));</w:delText>
        </w:r>
      </w:del>
    </w:p>
    <w:p w:rsidR="00B90ECE" w:rsidRPr="00441F61" w:rsidDel="00B72103" w:rsidRDefault="00B90ECE" w:rsidP="00441F61">
      <w:pPr>
        <w:spacing w:after="0"/>
        <w:rPr>
          <w:del w:id="2471" w:author="china" w:date="2015-03-24T14:20:00Z"/>
          <w:rFonts w:asciiTheme="minorHAnsi" w:hAnsiTheme="minorHAnsi" w:cs="Times New Roman"/>
          <w:sz w:val="21"/>
          <w:szCs w:val="21"/>
        </w:rPr>
      </w:pPr>
      <w:del w:id="24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   PlayerSpar = static_cast&lt;ui::Text*&gt;(PanelAll-&gt;getChildByName("Text_4"));</w:delText>
        </w:r>
      </w:del>
    </w:p>
    <w:p w:rsidR="00B90ECE" w:rsidRPr="00441F61" w:rsidDel="00B72103" w:rsidRDefault="00B90ECE" w:rsidP="00441F61">
      <w:pPr>
        <w:spacing w:after="0"/>
        <w:rPr>
          <w:del w:id="2473" w:author="china" w:date="2015-03-24T14:20:00Z"/>
          <w:rFonts w:asciiTheme="minorHAnsi" w:hAnsiTheme="minorHAnsi" w:cs="Times New Roman"/>
          <w:sz w:val="21"/>
          <w:szCs w:val="21"/>
        </w:rPr>
      </w:pPr>
      <w:del w:id="24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PlayerVIP = static_cast&lt;ui::Text*&gt;(PanelAll-&gt;getChildByName("Text_2"));</w:delText>
        </w:r>
      </w:del>
    </w:p>
    <w:p w:rsidR="00B90ECE" w:rsidRPr="00441F61" w:rsidDel="00B72103" w:rsidRDefault="00B90ECE" w:rsidP="00441F61">
      <w:pPr>
        <w:spacing w:after="0"/>
        <w:rPr>
          <w:del w:id="2475" w:author="china" w:date="2015-03-24T14:20:00Z"/>
          <w:rFonts w:asciiTheme="minorHAnsi" w:hAnsiTheme="minorHAnsi" w:cs="Times New Roman"/>
          <w:sz w:val="21"/>
          <w:szCs w:val="21"/>
        </w:rPr>
      </w:pPr>
      <w:del w:id="24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PlayerHP = static_cast&lt;ui::Text*&gt;(PanelAll-&gt;getChildByName("Text_5"));//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在进度条上显示的数字格式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100/120</w:delText>
        </w:r>
      </w:del>
    </w:p>
    <w:p w:rsidR="00B90ECE" w:rsidRPr="00441F61" w:rsidDel="00B72103" w:rsidRDefault="00B90ECE" w:rsidP="00441F61">
      <w:pPr>
        <w:spacing w:after="0"/>
        <w:rPr>
          <w:del w:id="2477" w:author="china" w:date="2015-03-24T14:20:00Z"/>
          <w:rFonts w:asciiTheme="minorHAnsi" w:hAnsiTheme="minorHAnsi" w:cs="Times New Roman"/>
          <w:sz w:val="21"/>
          <w:szCs w:val="21"/>
        </w:rPr>
      </w:pPr>
      <w:del w:id="24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479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8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481" w:author="china" w:date="2015-03-24T14:20:00Z"/>
          <w:rFonts w:asciiTheme="minorHAnsi" w:hAnsiTheme="minorHAnsi" w:cs="Times New Roman"/>
          <w:sz w:val="21"/>
          <w:szCs w:val="21"/>
        </w:rPr>
      </w:pPr>
      <w:del w:id="24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layer = LayerColor::create(Color4B(0,0,0,0));</w:delText>
        </w:r>
      </w:del>
    </w:p>
    <w:p w:rsidR="00B90ECE" w:rsidRPr="00441F61" w:rsidDel="00B72103" w:rsidRDefault="00B90ECE" w:rsidP="00441F61">
      <w:pPr>
        <w:spacing w:after="0"/>
        <w:rPr>
          <w:del w:id="2483" w:author="china" w:date="2015-03-24T14:20:00Z"/>
          <w:rFonts w:asciiTheme="minorHAnsi" w:hAnsiTheme="minorHAnsi" w:cs="Times New Roman"/>
          <w:sz w:val="21"/>
          <w:szCs w:val="21"/>
        </w:rPr>
      </w:pPr>
      <w:del w:id="24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this-&gt;addChild(layer);</w:delText>
        </w:r>
      </w:del>
    </w:p>
    <w:p w:rsidR="00B90ECE" w:rsidRPr="00441F61" w:rsidDel="00B72103" w:rsidRDefault="00B90ECE" w:rsidP="00441F61">
      <w:pPr>
        <w:spacing w:after="0"/>
        <w:rPr>
          <w:del w:id="2485" w:author="china" w:date="2015-03-24T14:20:00Z"/>
          <w:rFonts w:asciiTheme="minorHAnsi" w:hAnsiTheme="minorHAnsi" w:cs="Times New Roman"/>
          <w:sz w:val="21"/>
          <w:szCs w:val="21"/>
        </w:rPr>
      </w:pPr>
      <w:del w:id="24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layer-&gt;setTouchEnabled(false);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487" w:author="china" w:date="2015-03-24T14:20:00Z"/>
          <w:rFonts w:asciiTheme="minorHAnsi" w:hAnsiTheme="minorHAnsi" w:cs="Times New Roman"/>
          <w:sz w:val="21"/>
          <w:szCs w:val="21"/>
        </w:rPr>
      </w:pPr>
      <w:del w:id="24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/*</w:delText>
        </w:r>
      </w:del>
    </w:p>
    <w:p w:rsidR="00B90ECE" w:rsidRPr="00441F61" w:rsidDel="00B72103" w:rsidRDefault="00B90ECE" w:rsidP="00441F61">
      <w:pPr>
        <w:spacing w:after="0"/>
        <w:rPr>
          <w:del w:id="2489" w:author="china" w:date="2015-03-24T14:20:00Z"/>
          <w:rFonts w:asciiTheme="minorHAnsi" w:hAnsiTheme="minorHAnsi" w:cs="Times New Roman"/>
          <w:sz w:val="21"/>
          <w:szCs w:val="21"/>
        </w:rPr>
      </w:pPr>
      <w:del w:id="24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界面按钮布局如下：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Button_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0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）首页（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）主人（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2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）宝宝（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）商城（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4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）冒险岛（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5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）挖掘场（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6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）试炼岛</w:delText>
        </w:r>
      </w:del>
    </w:p>
    <w:p w:rsidR="00B90ECE" w:rsidRPr="00441F61" w:rsidDel="00B72103" w:rsidRDefault="00B90ECE" w:rsidP="00441F61">
      <w:pPr>
        <w:spacing w:after="0"/>
        <w:rPr>
          <w:del w:id="2491" w:author="china" w:date="2015-03-24T14:20:00Z"/>
          <w:rFonts w:asciiTheme="minorHAnsi" w:hAnsiTheme="minorHAnsi" w:cs="Times New Roman"/>
          <w:sz w:val="21"/>
          <w:szCs w:val="21"/>
        </w:rPr>
      </w:pPr>
      <w:del w:id="24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7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）优惠（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8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）练习（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9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）活动（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10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）成就（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）加金币（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12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）加晶石（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）加体力；</w:delText>
        </w:r>
      </w:del>
    </w:p>
    <w:p w:rsidR="00B90ECE" w:rsidRPr="00441F61" w:rsidDel="00B72103" w:rsidRDefault="00B90ECE" w:rsidP="00441F61">
      <w:pPr>
        <w:spacing w:after="0"/>
        <w:rPr>
          <w:del w:id="2493" w:author="china" w:date="2015-03-24T14:20:00Z"/>
          <w:rFonts w:asciiTheme="minorHAnsi" w:hAnsiTheme="minorHAnsi" w:cs="Times New Roman"/>
          <w:sz w:val="21"/>
          <w:szCs w:val="21"/>
        </w:rPr>
      </w:pPr>
      <w:del w:id="24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*/</w:delText>
        </w:r>
      </w:del>
    </w:p>
    <w:p w:rsidR="00B90ECE" w:rsidRPr="00441F61" w:rsidDel="00B72103" w:rsidRDefault="00B90ECE" w:rsidP="00441F61">
      <w:pPr>
        <w:spacing w:after="0"/>
        <w:rPr>
          <w:del w:id="2495" w:author="china" w:date="2015-03-24T14:20:00Z"/>
          <w:rFonts w:asciiTheme="minorHAnsi" w:hAnsiTheme="minorHAnsi" w:cs="Times New Roman"/>
          <w:sz w:val="21"/>
          <w:szCs w:val="21"/>
        </w:rPr>
      </w:pPr>
      <w:del w:id="24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0;i&lt;14;i++)</w:delText>
        </w:r>
      </w:del>
    </w:p>
    <w:p w:rsidR="00B90ECE" w:rsidRPr="00441F61" w:rsidDel="00B72103" w:rsidRDefault="00B90ECE" w:rsidP="00441F61">
      <w:pPr>
        <w:spacing w:after="0"/>
        <w:rPr>
          <w:del w:id="2497" w:author="china" w:date="2015-03-24T14:20:00Z"/>
          <w:rFonts w:asciiTheme="minorHAnsi" w:hAnsiTheme="minorHAnsi" w:cs="Times New Roman"/>
          <w:sz w:val="21"/>
          <w:szCs w:val="21"/>
        </w:rPr>
      </w:pPr>
      <w:del w:id="24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499" w:author="china" w:date="2015-03-24T14:20:00Z"/>
          <w:rFonts w:asciiTheme="minorHAnsi" w:hAnsiTheme="minorHAnsi" w:cs="Times New Roman"/>
          <w:sz w:val="21"/>
          <w:szCs w:val="21"/>
        </w:rPr>
      </w:pPr>
      <w:del w:id="25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char temp[128] ={0};</w:delText>
        </w:r>
      </w:del>
    </w:p>
    <w:p w:rsidR="00B90ECE" w:rsidRPr="00441F61" w:rsidDel="00B72103" w:rsidRDefault="00B90ECE" w:rsidP="00441F61">
      <w:pPr>
        <w:spacing w:after="0"/>
        <w:rPr>
          <w:del w:id="2501" w:author="china" w:date="2015-03-24T14:20:00Z"/>
          <w:rFonts w:asciiTheme="minorHAnsi" w:hAnsiTheme="minorHAnsi" w:cs="Times New Roman"/>
          <w:sz w:val="21"/>
          <w:szCs w:val="21"/>
        </w:rPr>
      </w:pPr>
      <w:del w:id="25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sprintf(temp,"Button_%d",i);</w:delText>
        </w:r>
      </w:del>
    </w:p>
    <w:p w:rsidR="00B90ECE" w:rsidRPr="00441F61" w:rsidDel="00B72103" w:rsidRDefault="00B90ECE" w:rsidP="00441F61">
      <w:pPr>
        <w:spacing w:after="0"/>
        <w:rPr>
          <w:del w:id="2503" w:author="china" w:date="2015-03-24T14:20:00Z"/>
          <w:rFonts w:asciiTheme="minorHAnsi" w:hAnsiTheme="minorHAnsi" w:cs="Times New Roman"/>
          <w:sz w:val="21"/>
          <w:szCs w:val="21"/>
        </w:rPr>
      </w:pPr>
      <w:del w:id="25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buttonVec.pushBack(static_cast&lt;ui::Button*&gt;(PanelAll-&gt;getChildByName(temp)));</w:delText>
        </w:r>
      </w:del>
    </w:p>
    <w:p w:rsidR="00B90ECE" w:rsidRPr="00441F61" w:rsidDel="00B72103" w:rsidRDefault="00B90ECE" w:rsidP="00441F61">
      <w:pPr>
        <w:spacing w:after="0"/>
        <w:rPr>
          <w:del w:id="2505" w:author="china" w:date="2015-03-24T14:20:00Z"/>
          <w:rFonts w:asciiTheme="minorHAnsi" w:hAnsiTheme="minorHAnsi" w:cs="Times New Roman"/>
          <w:sz w:val="21"/>
          <w:szCs w:val="21"/>
        </w:rPr>
      </w:pPr>
      <w:del w:id="25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50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08" w:author="china" w:date="2015-03-24T14:20:00Z"/>
          <w:rFonts w:asciiTheme="minorHAnsi" w:hAnsiTheme="minorHAnsi" w:cs="Times New Roman"/>
          <w:sz w:val="21"/>
          <w:szCs w:val="21"/>
        </w:rPr>
      </w:pPr>
      <w:del w:id="25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buttonVec.at(0)-&gt;addTouchEventListener(CC_CALLBACK_2(HomeLayer::BackHomeLayer,this));</w:delText>
        </w:r>
      </w:del>
    </w:p>
    <w:p w:rsidR="00B90ECE" w:rsidRPr="00441F61" w:rsidDel="00B72103" w:rsidRDefault="00B90ECE" w:rsidP="00441F61">
      <w:pPr>
        <w:spacing w:after="0"/>
        <w:rPr>
          <w:del w:id="2510" w:author="china" w:date="2015-03-24T14:20:00Z"/>
          <w:rFonts w:asciiTheme="minorHAnsi" w:hAnsiTheme="minorHAnsi" w:cs="Times New Roman"/>
          <w:sz w:val="21"/>
          <w:szCs w:val="21"/>
        </w:rPr>
      </w:pPr>
      <w:del w:id="25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buttonVec.at(1)-&gt;addTouchEventListener(CC_CALLBACK_2(HomeLayer::actorLayer,this));</w:delText>
        </w:r>
      </w:del>
    </w:p>
    <w:p w:rsidR="00B90ECE" w:rsidRPr="00441F61" w:rsidDel="00B72103" w:rsidRDefault="00B90ECE" w:rsidP="00441F61">
      <w:pPr>
        <w:spacing w:after="0"/>
        <w:rPr>
          <w:del w:id="2512" w:author="china" w:date="2015-03-24T14:20:00Z"/>
          <w:rFonts w:asciiTheme="minorHAnsi" w:hAnsiTheme="minorHAnsi" w:cs="Times New Roman"/>
          <w:sz w:val="21"/>
          <w:szCs w:val="21"/>
        </w:rPr>
      </w:pPr>
      <w:del w:id="25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buttonVec.at(2)-&gt;addTouchEventListener(CC_CALLBACK_2(HomeLayer::BabyLayer,this));</w:delText>
        </w:r>
      </w:del>
    </w:p>
    <w:p w:rsidR="00B90ECE" w:rsidRPr="00441F61" w:rsidDel="00B72103" w:rsidRDefault="00B90ECE" w:rsidP="00441F61">
      <w:pPr>
        <w:spacing w:after="0"/>
        <w:rPr>
          <w:del w:id="2514" w:author="china" w:date="2015-03-24T14:20:00Z"/>
          <w:rFonts w:asciiTheme="minorHAnsi" w:hAnsiTheme="minorHAnsi" w:cs="Times New Roman"/>
          <w:sz w:val="21"/>
          <w:szCs w:val="21"/>
        </w:rPr>
      </w:pPr>
      <w:del w:id="25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buttonVec.at(3)-&gt;addTouchEventListener(CC_CALLBACK_2(HomeLayer::StoreLayer,this));</w:delText>
        </w:r>
      </w:del>
    </w:p>
    <w:p w:rsidR="00B90ECE" w:rsidRPr="00441F61" w:rsidDel="00B72103" w:rsidRDefault="00B90ECE" w:rsidP="00441F61">
      <w:pPr>
        <w:spacing w:after="0"/>
        <w:rPr>
          <w:del w:id="2516" w:author="china" w:date="2015-03-24T14:20:00Z"/>
          <w:rFonts w:asciiTheme="minorHAnsi" w:hAnsiTheme="minorHAnsi" w:cs="Times New Roman"/>
          <w:sz w:val="21"/>
          <w:szCs w:val="21"/>
        </w:rPr>
      </w:pPr>
      <w:del w:id="25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buttonVec.at(4)-&gt;addTouchEventListener(CC_CALLBACK_2(HomeLayer::adventureLayer,this));</w:delText>
        </w:r>
      </w:del>
    </w:p>
    <w:p w:rsidR="00B90ECE" w:rsidRPr="00441F61" w:rsidDel="00B72103" w:rsidRDefault="00B90ECE" w:rsidP="00441F61">
      <w:pPr>
        <w:spacing w:after="0"/>
        <w:rPr>
          <w:del w:id="2518" w:author="china" w:date="2015-03-24T14:20:00Z"/>
          <w:rFonts w:asciiTheme="minorHAnsi" w:hAnsiTheme="minorHAnsi" w:cs="Times New Roman"/>
          <w:sz w:val="21"/>
          <w:szCs w:val="21"/>
        </w:rPr>
      </w:pPr>
      <w:del w:id="25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buttonVec.at(5)-&gt;addTouchEventListener(CC_CALLBACK_2(HomeLayer::TapLayer,this));</w:delText>
        </w:r>
      </w:del>
    </w:p>
    <w:p w:rsidR="00B90ECE" w:rsidRPr="00441F61" w:rsidDel="00B72103" w:rsidRDefault="00B90ECE" w:rsidP="00441F61">
      <w:pPr>
        <w:spacing w:after="0"/>
        <w:rPr>
          <w:del w:id="252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21" w:author="china" w:date="2015-03-24T14:20:00Z"/>
          <w:rFonts w:asciiTheme="minorHAnsi" w:hAnsiTheme="minorHAnsi" w:cs="Times New Roman"/>
          <w:sz w:val="21"/>
          <w:szCs w:val="21"/>
        </w:rPr>
      </w:pPr>
      <w:del w:id="25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buttonVec.at(7)-&gt;addTouchEventListener(CC_CALLBACK_2(HomeLayer::PreferentialLayer,this));</w:delText>
        </w:r>
      </w:del>
    </w:p>
    <w:p w:rsidR="00B90ECE" w:rsidRPr="00441F61" w:rsidDel="00B72103" w:rsidRDefault="00B90ECE" w:rsidP="00441F61">
      <w:pPr>
        <w:spacing w:after="0"/>
        <w:rPr>
          <w:del w:id="2523" w:author="china" w:date="2015-03-24T14:20:00Z"/>
          <w:rFonts w:asciiTheme="minorHAnsi" w:hAnsiTheme="minorHAnsi" w:cs="Times New Roman"/>
          <w:sz w:val="21"/>
          <w:szCs w:val="21"/>
        </w:rPr>
      </w:pPr>
      <w:del w:id="25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buttonVec.at(8)-&gt;addTouchEventListener(CC_CALLBACK_2(HomeLayer::PracticeLayer,this));</w:delText>
        </w:r>
      </w:del>
    </w:p>
    <w:p w:rsidR="00B90ECE" w:rsidRPr="00441F61" w:rsidDel="00B72103" w:rsidRDefault="00B90ECE" w:rsidP="00441F61">
      <w:pPr>
        <w:spacing w:after="0"/>
        <w:rPr>
          <w:del w:id="2525" w:author="china" w:date="2015-03-24T14:20:00Z"/>
          <w:rFonts w:asciiTheme="minorHAnsi" w:hAnsiTheme="minorHAnsi" w:cs="Times New Roman"/>
          <w:sz w:val="21"/>
          <w:szCs w:val="21"/>
        </w:rPr>
      </w:pPr>
      <w:del w:id="25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buttonVec.at(9)-&gt;addTouchEventListener(CC_CALLBACK_2(HomeLayer::SignLayer,this));//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签到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sq</w:delText>
        </w:r>
      </w:del>
    </w:p>
    <w:p w:rsidR="00B90ECE" w:rsidRPr="00441F61" w:rsidDel="00B72103" w:rsidRDefault="00B90ECE" w:rsidP="00441F61">
      <w:pPr>
        <w:spacing w:after="0"/>
        <w:rPr>
          <w:del w:id="2527" w:author="china" w:date="2015-03-24T14:20:00Z"/>
          <w:rFonts w:asciiTheme="minorHAnsi" w:hAnsiTheme="minorHAnsi" w:cs="Times New Roman"/>
          <w:sz w:val="21"/>
          <w:szCs w:val="21"/>
        </w:rPr>
      </w:pPr>
      <w:del w:id="25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buttonVec.at(10)-&gt;addTouchEventListener(CC_CALLBACK_2(HomeLayer::AchieveLayer,this));</w:delText>
        </w:r>
      </w:del>
    </w:p>
    <w:p w:rsidR="00B90ECE" w:rsidRPr="00441F61" w:rsidDel="00B72103" w:rsidRDefault="00B90ECE" w:rsidP="00441F61">
      <w:pPr>
        <w:spacing w:after="0"/>
        <w:rPr>
          <w:del w:id="2529" w:author="china" w:date="2015-03-24T14:20:00Z"/>
          <w:rFonts w:asciiTheme="minorHAnsi" w:hAnsiTheme="minorHAnsi" w:cs="Times New Roman"/>
          <w:sz w:val="21"/>
          <w:szCs w:val="21"/>
        </w:rPr>
      </w:pPr>
      <w:del w:id="25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buttonVec.at(11)-&gt;addTouchEventListener(CC_CALLBACK_2(HomeLayer::ExchangeGoldLayer,this));</w:delText>
        </w:r>
      </w:del>
    </w:p>
    <w:p w:rsidR="00B90ECE" w:rsidRPr="00441F61" w:rsidDel="00B72103" w:rsidRDefault="00B90ECE" w:rsidP="00441F61">
      <w:pPr>
        <w:spacing w:after="0"/>
        <w:rPr>
          <w:del w:id="2531" w:author="china" w:date="2015-03-24T14:20:00Z"/>
          <w:rFonts w:asciiTheme="minorHAnsi" w:hAnsiTheme="minorHAnsi" w:cs="Times New Roman"/>
          <w:sz w:val="21"/>
          <w:szCs w:val="21"/>
        </w:rPr>
      </w:pPr>
      <w:del w:id="25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buttonVec.at(12)-&gt;addTouchEventListener(CC_CALLBACK_2(HomeLayer::BuySparLayer,this));</w:delText>
        </w:r>
      </w:del>
    </w:p>
    <w:p w:rsidR="00B90ECE" w:rsidRPr="00441F61" w:rsidDel="00B72103" w:rsidRDefault="00B90ECE" w:rsidP="00441F61">
      <w:pPr>
        <w:spacing w:after="0"/>
        <w:rPr>
          <w:del w:id="2533" w:author="china" w:date="2015-03-24T14:20:00Z"/>
          <w:rFonts w:asciiTheme="minorHAnsi" w:hAnsiTheme="minorHAnsi" w:cs="Times New Roman"/>
          <w:sz w:val="21"/>
          <w:szCs w:val="21"/>
        </w:rPr>
      </w:pPr>
      <w:del w:id="25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buttonVec.at(13)-&gt;addTouchEventListener(CC_CALLBACK_2(HomeLayer::ExchangeHpLayer,this));</w:delText>
        </w:r>
      </w:del>
    </w:p>
    <w:p w:rsidR="00B90ECE" w:rsidRPr="00441F61" w:rsidDel="00B72103" w:rsidRDefault="00B90ECE" w:rsidP="00441F61">
      <w:pPr>
        <w:spacing w:after="0"/>
        <w:rPr>
          <w:del w:id="2535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3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37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38" w:author="china" w:date="2015-03-24T14:20:00Z"/>
          <w:rFonts w:asciiTheme="minorHAnsi" w:hAnsiTheme="minorHAnsi" w:cs="Times New Roman"/>
          <w:sz w:val="21"/>
          <w:szCs w:val="21"/>
        </w:rPr>
      </w:pPr>
      <w:del w:id="25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540" w:author="china" w:date="2015-03-24T14:20:00Z"/>
          <w:rFonts w:asciiTheme="minorHAnsi" w:hAnsiTheme="minorHAnsi" w:cs="Times New Roman"/>
          <w:sz w:val="21"/>
          <w:szCs w:val="21"/>
        </w:rPr>
      </w:pPr>
      <w:del w:id="25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542" w:author="china" w:date="2015-03-24T14:20:00Z"/>
          <w:rFonts w:asciiTheme="minorHAnsi" w:hAnsiTheme="minorHAnsi" w:cs="Times New Roman"/>
          <w:sz w:val="21"/>
          <w:szCs w:val="21"/>
        </w:rPr>
      </w:pPr>
      <w:del w:id="25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544" w:author="china" w:date="2015-03-24T14:20:00Z"/>
          <w:rFonts w:asciiTheme="minorHAnsi" w:hAnsiTheme="minorHAnsi" w:cs="Times New Roman"/>
          <w:sz w:val="21"/>
          <w:szCs w:val="21"/>
        </w:rPr>
      </w:pPr>
      <w:del w:id="25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PlayerGold-&gt;setString(StringConverter::toString(PlayerManager::getInstance()-&gt;m_playerData.money));</w:delText>
        </w:r>
      </w:del>
    </w:p>
    <w:p w:rsidR="00B90ECE" w:rsidRPr="00441F61" w:rsidDel="00B72103" w:rsidRDefault="00B90ECE" w:rsidP="00441F61">
      <w:pPr>
        <w:spacing w:after="0"/>
        <w:rPr>
          <w:del w:id="2546" w:author="china" w:date="2015-03-24T14:20:00Z"/>
          <w:rFonts w:asciiTheme="minorHAnsi" w:hAnsiTheme="minorHAnsi" w:cs="Times New Roman"/>
          <w:sz w:val="21"/>
          <w:szCs w:val="21"/>
        </w:rPr>
      </w:pPr>
      <w:del w:id="25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PlayerSpar-&gt;setString(StringConverter::toString(PlayerManager::getInstance()-&gt;m_playerData.spar));</w:delText>
        </w:r>
      </w:del>
    </w:p>
    <w:p w:rsidR="00B90ECE" w:rsidRPr="00441F61" w:rsidDel="00B72103" w:rsidRDefault="00B90ECE" w:rsidP="00441F61">
      <w:pPr>
        <w:spacing w:after="0"/>
        <w:rPr>
          <w:del w:id="2548" w:author="china" w:date="2015-03-24T14:20:00Z"/>
          <w:rFonts w:asciiTheme="minorHAnsi" w:hAnsiTheme="minorHAnsi" w:cs="Times New Roman"/>
          <w:sz w:val="21"/>
          <w:szCs w:val="21"/>
        </w:rPr>
      </w:pPr>
      <w:del w:id="25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sr ="/";</w:delText>
        </w:r>
      </w:del>
    </w:p>
    <w:p w:rsidR="00B90ECE" w:rsidRPr="00441F61" w:rsidDel="00B72103" w:rsidRDefault="00B90ECE" w:rsidP="00441F61">
      <w:pPr>
        <w:spacing w:after="0"/>
        <w:rPr>
          <w:del w:id="2550" w:author="china" w:date="2015-03-24T14:20:00Z"/>
          <w:rFonts w:asciiTheme="minorHAnsi" w:hAnsiTheme="minorHAnsi" w:cs="Times New Roman"/>
          <w:sz w:val="21"/>
          <w:szCs w:val="21"/>
        </w:rPr>
      </w:pPr>
      <w:del w:id="25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BodyTotal = PlayerManager::getInstance()-&gt;m_playerData.bodyTotal;</w:delText>
        </w:r>
      </w:del>
    </w:p>
    <w:p w:rsidR="00B90ECE" w:rsidRPr="00441F61" w:rsidDel="00B72103" w:rsidRDefault="00B90ECE" w:rsidP="00441F61">
      <w:pPr>
        <w:spacing w:after="0"/>
        <w:rPr>
          <w:del w:id="2552" w:author="china" w:date="2015-03-24T14:20:00Z"/>
          <w:rFonts w:asciiTheme="minorHAnsi" w:hAnsiTheme="minorHAnsi" w:cs="Times New Roman"/>
          <w:sz w:val="21"/>
          <w:szCs w:val="21"/>
        </w:rPr>
      </w:pPr>
      <w:del w:id="25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PlayerHP-&gt;setString(StringConverter::toString(PlayerManager::getInstance()-&gt;m_playerData.body)+sr+StringConverter::toString(BodyTotal));</w:delText>
        </w:r>
      </w:del>
    </w:p>
    <w:p w:rsidR="00B90ECE" w:rsidRPr="00441F61" w:rsidDel="00B72103" w:rsidRDefault="00B90ECE" w:rsidP="00441F61">
      <w:pPr>
        <w:spacing w:after="0"/>
        <w:rPr>
          <w:del w:id="2554" w:author="china" w:date="2015-03-24T14:20:00Z"/>
          <w:rFonts w:asciiTheme="minorHAnsi" w:hAnsiTheme="minorHAnsi" w:cs="Times New Roman"/>
          <w:sz w:val="21"/>
          <w:szCs w:val="21"/>
        </w:rPr>
      </w:pPr>
      <w:del w:id="25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PlayerVIP-&gt;setString(PlayerManager::getInstance()-&gt;m_playerData.vip);</w:delText>
        </w:r>
      </w:del>
    </w:p>
    <w:p w:rsidR="00B90ECE" w:rsidRPr="00441F61" w:rsidDel="00B72103" w:rsidRDefault="00B90ECE" w:rsidP="00441F61">
      <w:pPr>
        <w:spacing w:after="0"/>
        <w:rPr>
          <w:del w:id="2556" w:author="china" w:date="2015-03-24T14:20:00Z"/>
          <w:rFonts w:asciiTheme="minorHAnsi" w:hAnsiTheme="minorHAnsi" w:cs="Times New Roman"/>
          <w:sz w:val="21"/>
          <w:szCs w:val="21"/>
        </w:rPr>
      </w:pPr>
      <w:del w:id="25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HpLoadingBar-&gt;setPercent(PlayerManager::getInstance()-&gt;m_playerData.body);</w:delText>
        </w:r>
      </w:del>
    </w:p>
    <w:p w:rsidR="00B90ECE" w:rsidRPr="00441F61" w:rsidDel="00B72103" w:rsidRDefault="00B90ECE" w:rsidP="00441F61">
      <w:pPr>
        <w:spacing w:after="0"/>
        <w:rPr>
          <w:del w:id="2558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59" w:author="china" w:date="2015-03-24T14:20:00Z"/>
          <w:rFonts w:asciiTheme="minorHAnsi" w:hAnsiTheme="minorHAnsi" w:cs="Times New Roman"/>
          <w:sz w:val="21"/>
          <w:szCs w:val="21"/>
        </w:rPr>
      </w:pPr>
      <w:del w:id="25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levelDistance = dbManager::getInstance()-&gt;getLevelDistance(1, 1);</w:delText>
        </w:r>
      </w:del>
    </w:p>
    <w:p w:rsidR="00B90ECE" w:rsidRPr="00441F61" w:rsidDel="00B72103" w:rsidRDefault="00B90ECE" w:rsidP="00441F61">
      <w:pPr>
        <w:spacing w:after="0"/>
        <w:rPr>
          <w:del w:id="2561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62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63" w:author="china" w:date="2015-03-24T14:20:00Z"/>
          <w:rFonts w:asciiTheme="minorHAnsi" w:hAnsiTheme="minorHAnsi" w:cs="Times New Roman"/>
          <w:sz w:val="21"/>
          <w:szCs w:val="21"/>
        </w:rPr>
      </w:pPr>
      <w:del w:id="25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//for(int i=0; i&lt;(int)PlayerManager::getInstance()-&gt;m_playerData.m_vMiningFieldData.size(); i++)</w:delText>
        </w:r>
      </w:del>
    </w:p>
    <w:p w:rsidR="00B90ECE" w:rsidRPr="00441F61" w:rsidDel="00B72103" w:rsidRDefault="00B90ECE" w:rsidP="00441F61">
      <w:pPr>
        <w:spacing w:after="0"/>
        <w:rPr>
          <w:del w:id="2565" w:author="china" w:date="2015-03-24T14:20:00Z"/>
          <w:rFonts w:asciiTheme="minorHAnsi" w:hAnsiTheme="minorHAnsi" w:cs="Times New Roman"/>
          <w:sz w:val="21"/>
          <w:szCs w:val="21"/>
        </w:rPr>
      </w:pPr>
      <w:del w:id="25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//{</w:delText>
        </w:r>
      </w:del>
    </w:p>
    <w:p w:rsidR="00B90ECE" w:rsidRPr="00441F61" w:rsidDel="00B72103" w:rsidRDefault="00B90ECE" w:rsidP="00441F61">
      <w:pPr>
        <w:spacing w:after="0"/>
        <w:rPr>
          <w:del w:id="2567" w:author="china" w:date="2015-03-24T14:20:00Z"/>
          <w:rFonts w:asciiTheme="minorHAnsi" w:hAnsiTheme="minorHAnsi" w:cs="Times New Roman"/>
          <w:sz w:val="21"/>
          <w:szCs w:val="21"/>
        </w:rPr>
      </w:pPr>
      <w:del w:id="25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vector&lt;int&gt;miningField = PlayerManager::getInstance()-&gt;m_playerData.m_vMiningFieldData.at(i);</w:delText>
        </w:r>
      </w:del>
    </w:p>
    <w:p w:rsidR="00B90ECE" w:rsidRPr="00441F61" w:rsidDel="00B72103" w:rsidRDefault="00B90ECE" w:rsidP="00441F61">
      <w:pPr>
        <w:spacing w:after="0"/>
        <w:rPr>
          <w:del w:id="2569" w:author="china" w:date="2015-03-24T14:20:00Z"/>
          <w:rFonts w:asciiTheme="minorHAnsi" w:hAnsiTheme="minorHAnsi" w:cs="Times New Roman"/>
          <w:sz w:val="21"/>
          <w:szCs w:val="21"/>
        </w:rPr>
      </w:pPr>
      <w:del w:id="25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miningFieldID = miningField.at(0);</w:delText>
        </w:r>
      </w:del>
    </w:p>
    <w:p w:rsidR="00B90ECE" w:rsidRPr="00441F61" w:rsidDel="00B72103" w:rsidRDefault="00B90ECE" w:rsidP="00441F61">
      <w:pPr>
        <w:spacing w:after="0"/>
        <w:rPr>
          <w:del w:id="2571" w:author="china" w:date="2015-03-24T14:20:00Z"/>
          <w:rFonts w:asciiTheme="minorHAnsi" w:hAnsiTheme="minorHAnsi" w:cs="Times New Roman"/>
          <w:sz w:val="21"/>
          <w:szCs w:val="21"/>
        </w:rPr>
      </w:pPr>
      <w:del w:id="25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miningFieldID = miningField.at(1);</w:delText>
        </w:r>
      </w:del>
    </w:p>
    <w:p w:rsidR="00B90ECE" w:rsidRPr="00441F61" w:rsidDel="00B72103" w:rsidRDefault="00B90ECE" w:rsidP="00441F61">
      <w:pPr>
        <w:spacing w:after="0"/>
        <w:rPr>
          <w:del w:id="2573" w:author="china" w:date="2015-03-24T14:20:00Z"/>
          <w:rFonts w:asciiTheme="minorHAnsi" w:hAnsiTheme="minorHAnsi" w:cs="Times New Roman"/>
          <w:sz w:val="21"/>
          <w:szCs w:val="21"/>
        </w:rPr>
      </w:pPr>
      <w:del w:id="25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miningFieldID = miningField.at(2);</w:delText>
        </w:r>
      </w:del>
    </w:p>
    <w:p w:rsidR="00B90ECE" w:rsidRPr="00441F61" w:rsidDel="00B72103" w:rsidRDefault="00B90ECE" w:rsidP="00441F61">
      <w:pPr>
        <w:spacing w:after="0"/>
        <w:rPr>
          <w:del w:id="2575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76" w:author="china" w:date="2015-03-24T14:20:00Z"/>
          <w:rFonts w:asciiTheme="minorHAnsi" w:hAnsiTheme="minorHAnsi" w:cs="Times New Roman"/>
          <w:sz w:val="21"/>
          <w:szCs w:val="21"/>
        </w:rPr>
      </w:pPr>
      <w:del w:id="25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miningFieldID = 2;</w:delText>
        </w:r>
      </w:del>
    </w:p>
    <w:p w:rsidR="00B90ECE" w:rsidRPr="00441F61" w:rsidDel="00B72103" w:rsidRDefault="00B90ECE" w:rsidP="00441F61">
      <w:pPr>
        <w:spacing w:after="0"/>
        <w:rPr>
          <w:del w:id="2578" w:author="china" w:date="2015-03-24T14:20:00Z"/>
          <w:rFonts w:asciiTheme="minorHAnsi" w:hAnsiTheme="minorHAnsi" w:cs="Times New Roman"/>
          <w:sz w:val="21"/>
          <w:szCs w:val="21"/>
        </w:rPr>
      </w:pPr>
      <w:del w:id="25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//}</w:delText>
        </w:r>
      </w:del>
    </w:p>
    <w:p w:rsidR="00B90ECE" w:rsidRPr="00441F61" w:rsidDel="00B72103" w:rsidRDefault="00B90ECE" w:rsidP="00441F61">
      <w:pPr>
        <w:spacing w:after="0"/>
        <w:rPr>
          <w:del w:id="258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81" w:author="china" w:date="2015-03-24T14:20:00Z"/>
          <w:rFonts w:asciiTheme="minorHAnsi" w:hAnsiTheme="minorHAnsi" w:cs="Times New Roman"/>
          <w:sz w:val="21"/>
          <w:szCs w:val="21"/>
        </w:rPr>
      </w:pPr>
      <w:del w:id="25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SoundManager::getInstance()-&gt;playHomeLayerBackGroundMusic();</w:delText>
        </w:r>
      </w:del>
    </w:p>
    <w:p w:rsidR="00B90ECE" w:rsidRPr="00441F61" w:rsidDel="00B72103" w:rsidRDefault="00B90ECE" w:rsidP="00441F61">
      <w:pPr>
        <w:spacing w:after="0"/>
        <w:rPr>
          <w:del w:id="258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84" w:author="china" w:date="2015-03-24T14:20:00Z"/>
          <w:rFonts w:asciiTheme="minorHAnsi" w:hAnsiTheme="minorHAnsi" w:cs="Times New Roman"/>
          <w:sz w:val="21"/>
          <w:szCs w:val="21"/>
        </w:rPr>
      </w:pPr>
      <w:del w:id="25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if(PlayerManager::getInstance()-&gt;m_playerData.sex == -1)</w:delText>
        </w:r>
      </w:del>
    </w:p>
    <w:p w:rsidR="00B90ECE" w:rsidRPr="00441F61" w:rsidDel="00B72103" w:rsidRDefault="00B90ECE" w:rsidP="00441F61">
      <w:pPr>
        <w:spacing w:after="0"/>
        <w:rPr>
          <w:del w:id="2586" w:author="china" w:date="2015-03-24T14:20:00Z"/>
          <w:rFonts w:asciiTheme="minorHAnsi" w:hAnsiTheme="minorHAnsi" w:cs="Times New Roman"/>
          <w:sz w:val="21"/>
          <w:szCs w:val="21"/>
        </w:rPr>
      </w:pPr>
      <w:del w:id="25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588" w:author="china" w:date="2015-03-24T14:20:00Z"/>
          <w:rFonts w:asciiTheme="minorHAnsi" w:hAnsiTheme="minorHAnsi" w:cs="Times New Roman"/>
          <w:sz w:val="21"/>
          <w:szCs w:val="21"/>
        </w:rPr>
      </w:pPr>
      <w:del w:id="25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this-&gt;addChild(RoleSelectLayer::create());</w:delText>
        </w:r>
      </w:del>
    </w:p>
    <w:p w:rsidR="00B90ECE" w:rsidRPr="00441F61" w:rsidDel="00B72103" w:rsidRDefault="00B90ECE" w:rsidP="00441F61">
      <w:pPr>
        <w:spacing w:after="0"/>
        <w:rPr>
          <w:del w:id="259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91" w:author="china" w:date="2015-03-24T14:20:00Z"/>
          <w:rFonts w:asciiTheme="minorHAnsi" w:hAnsiTheme="minorHAnsi" w:cs="Times New Roman"/>
          <w:sz w:val="21"/>
          <w:szCs w:val="21"/>
        </w:rPr>
      </w:pPr>
      <w:del w:id="25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59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94" w:author="china" w:date="2015-03-24T14:20:00Z"/>
          <w:rFonts w:asciiTheme="minorHAnsi" w:hAnsiTheme="minorHAnsi" w:cs="Times New Roman"/>
          <w:sz w:val="21"/>
          <w:szCs w:val="21"/>
        </w:rPr>
      </w:pPr>
      <w:del w:id="25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596" w:author="china" w:date="2015-03-24T14:20:00Z"/>
          <w:rFonts w:asciiTheme="minorHAnsi" w:hAnsiTheme="minorHAnsi" w:cs="Times New Roman"/>
          <w:sz w:val="21"/>
          <w:szCs w:val="21"/>
        </w:rPr>
      </w:pPr>
      <w:del w:id="25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activeValue = PlayerManager::getInstance()-&gt;getCurrentActiveValue();</w:delText>
        </w:r>
      </w:del>
    </w:p>
    <w:p w:rsidR="00B90ECE" w:rsidRPr="00441F61" w:rsidDel="00B72103" w:rsidRDefault="00B90ECE" w:rsidP="00441F61">
      <w:pPr>
        <w:spacing w:after="0"/>
        <w:rPr>
          <w:del w:id="2598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599" w:author="china" w:date="2015-03-24T14:20:00Z"/>
          <w:rFonts w:asciiTheme="minorHAnsi" w:hAnsiTheme="minorHAnsi" w:cs="Times New Roman"/>
          <w:sz w:val="21"/>
          <w:szCs w:val="21"/>
        </w:rPr>
      </w:pPr>
      <w:del w:id="26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ac = dbManager::getInstance()-&gt;getActiveRewardCondition(0);</w:delText>
        </w:r>
      </w:del>
    </w:p>
    <w:p w:rsidR="00B90ECE" w:rsidRPr="00441F61" w:rsidDel="00B72103" w:rsidRDefault="00B90ECE" w:rsidP="00441F61">
      <w:pPr>
        <w:spacing w:after="0"/>
        <w:rPr>
          <w:del w:id="2601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602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60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604" w:author="china" w:date="2015-03-24T14:20:00Z"/>
          <w:rFonts w:asciiTheme="minorHAnsi" w:hAnsiTheme="minorHAnsi" w:cs="Times New Roman"/>
          <w:sz w:val="21"/>
          <w:szCs w:val="21"/>
        </w:rPr>
      </w:pPr>
      <w:del w:id="26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true;</w:delText>
        </w:r>
      </w:del>
    </w:p>
    <w:p w:rsidR="00B90ECE" w:rsidRPr="00441F61" w:rsidDel="00B72103" w:rsidRDefault="00B90ECE" w:rsidP="00441F61">
      <w:pPr>
        <w:spacing w:after="0"/>
        <w:rPr>
          <w:del w:id="2606" w:author="china" w:date="2015-03-24T14:20:00Z"/>
          <w:rFonts w:asciiTheme="minorHAnsi" w:hAnsiTheme="minorHAnsi" w:cs="Times New Roman"/>
          <w:sz w:val="21"/>
          <w:szCs w:val="21"/>
        </w:rPr>
      </w:pPr>
      <w:del w:id="26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608" w:author="china" w:date="2015-03-24T14:20:00Z"/>
          <w:rFonts w:asciiTheme="minorHAnsi" w:hAnsiTheme="minorHAnsi" w:cs="Times New Roman"/>
          <w:sz w:val="21"/>
          <w:szCs w:val="21"/>
        </w:rPr>
      </w:pPr>
      <w:del w:id="26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HomeLayer::setButtonStatus(int s)//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主页面底部按钮状态</w:delText>
        </w:r>
      </w:del>
    </w:p>
    <w:p w:rsidR="00B90ECE" w:rsidRPr="00441F61" w:rsidDel="00B72103" w:rsidRDefault="00B90ECE" w:rsidP="00441F61">
      <w:pPr>
        <w:spacing w:after="0"/>
        <w:rPr>
          <w:del w:id="2610" w:author="china" w:date="2015-03-24T14:20:00Z"/>
          <w:rFonts w:asciiTheme="minorHAnsi" w:hAnsiTheme="minorHAnsi" w:cs="Times New Roman"/>
          <w:sz w:val="21"/>
          <w:szCs w:val="21"/>
        </w:rPr>
      </w:pPr>
      <w:del w:id="26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612" w:author="china" w:date="2015-03-24T14:20:00Z"/>
          <w:rFonts w:asciiTheme="minorHAnsi" w:hAnsiTheme="minorHAnsi" w:cs="Times New Roman"/>
          <w:sz w:val="21"/>
          <w:szCs w:val="21"/>
        </w:rPr>
      </w:pPr>
      <w:del w:id="26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0;i&lt;5;i++)</w:delText>
        </w:r>
      </w:del>
    </w:p>
    <w:p w:rsidR="00B90ECE" w:rsidRPr="00441F61" w:rsidDel="00B72103" w:rsidRDefault="00B90ECE" w:rsidP="00441F61">
      <w:pPr>
        <w:spacing w:after="0"/>
        <w:rPr>
          <w:del w:id="2614" w:author="china" w:date="2015-03-24T14:20:00Z"/>
          <w:rFonts w:asciiTheme="minorHAnsi" w:hAnsiTheme="minorHAnsi" w:cs="Times New Roman"/>
          <w:sz w:val="21"/>
          <w:szCs w:val="21"/>
        </w:rPr>
      </w:pPr>
      <w:del w:id="26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616" w:author="china" w:date="2015-03-24T14:20:00Z"/>
          <w:rFonts w:asciiTheme="minorHAnsi" w:hAnsiTheme="minorHAnsi" w:cs="Times New Roman"/>
          <w:sz w:val="21"/>
          <w:szCs w:val="21"/>
        </w:rPr>
      </w:pPr>
      <w:del w:id="26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buttonVec.at(i)-&gt;setBright(true);</w:delText>
        </w:r>
      </w:del>
    </w:p>
    <w:p w:rsidR="00B90ECE" w:rsidRPr="00441F61" w:rsidDel="00B72103" w:rsidRDefault="00B90ECE" w:rsidP="00441F61">
      <w:pPr>
        <w:spacing w:after="0"/>
        <w:rPr>
          <w:del w:id="2618" w:author="china" w:date="2015-03-24T14:20:00Z"/>
          <w:rFonts w:asciiTheme="minorHAnsi" w:hAnsiTheme="minorHAnsi" w:cs="Times New Roman"/>
          <w:sz w:val="21"/>
          <w:szCs w:val="21"/>
        </w:rPr>
      </w:pPr>
      <w:del w:id="26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buttonVec.at(i)-&gt;setTouchEnabled(true);</w:delText>
        </w:r>
      </w:del>
    </w:p>
    <w:p w:rsidR="00B90ECE" w:rsidRPr="00441F61" w:rsidDel="00B72103" w:rsidRDefault="00B90ECE" w:rsidP="00441F61">
      <w:pPr>
        <w:spacing w:after="0"/>
        <w:rPr>
          <w:del w:id="2620" w:author="china" w:date="2015-03-24T14:20:00Z"/>
          <w:rFonts w:asciiTheme="minorHAnsi" w:hAnsiTheme="minorHAnsi" w:cs="Times New Roman"/>
          <w:sz w:val="21"/>
          <w:szCs w:val="21"/>
        </w:rPr>
      </w:pPr>
      <w:del w:id="26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622" w:author="china" w:date="2015-03-24T14:20:00Z"/>
          <w:rFonts w:asciiTheme="minorHAnsi" w:hAnsiTheme="minorHAnsi" w:cs="Times New Roman"/>
          <w:sz w:val="21"/>
          <w:szCs w:val="21"/>
        </w:rPr>
      </w:pPr>
      <w:del w:id="26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(s)</w:delText>
        </w:r>
      </w:del>
    </w:p>
    <w:p w:rsidR="00B90ECE" w:rsidRPr="00441F61" w:rsidDel="00B72103" w:rsidRDefault="00B90ECE" w:rsidP="00441F61">
      <w:pPr>
        <w:spacing w:after="0"/>
        <w:rPr>
          <w:del w:id="2624" w:author="china" w:date="2015-03-24T14:20:00Z"/>
          <w:rFonts w:asciiTheme="minorHAnsi" w:hAnsiTheme="minorHAnsi" w:cs="Times New Roman"/>
          <w:sz w:val="21"/>
          <w:szCs w:val="21"/>
        </w:rPr>
      </w:pPr>
      <w:del w:id="26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626" w:author="china" w:date="2015-03-24T14:20:00Z"/>
          <w:rFonts w:asciiTheme="minorHAnsi" w:hAnsiTheme="minorHAnsi" w:cs="Times New Roman"/>
          <w:sz w:val="21"/>
          <w:szCs w:val="21"/>
        </w:rPr>
      </w:pPr>
      <w:del w:id="26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0:</w:delText>
        </w:r>
      </w:del>
    </w:p>
    <w:p w:rsidR="00B90ECE" w:rsidRPr="00441F61" w:rsidDel="00B72103" w:rsidRDefault="00B90ECE" w:rsidP="00441F61">
      <w:pPr>
        <w:spacing w:after="0"/>
        <w:rPr>
          <w:del w:id="2628" w:author="china" w:date="2015-03-24T14:20:00Z"/>
          <w:rFonts w:asciiTheme="minorHAnsi" w:hAnsiTheme="minorHAnsi" w:cs="Times New Roman"/>
          <w:sz w:val="21"/>
          <w:szCs w:val="21"/>
        </w:rPr>
      </w:pPr>
      <w:del w:id="26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630" w:author="china" w:date="2015-03-24T14:20:00Z"/>
          <w:rFonts w:asciiTheme="minorHAnsi" w:hAnsiTheme="minorHAnsi" w:cs="Times New Roman"/>
          <w:sz w:val="21"/>
          <w:szCs w:val="21"/>
        </w:rPr>
      </w:pPr>
      <w:del w:id="26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buttonVec.at(0)-&gt;setPressedActionEnabled(true);</w:delText>
        </w:r>
      </w:del>
    </w:p>
    <w:p w:rsidR="00B90ECE" w:rsidRPr="00441F61" w:rsidDel="00B72103" w:rsidRDefault="00B90ECE" w:rsidP="00441F61">
      <w:pPr>
        <w:spacing w:after="0"/>
        <w:rPr>
          <w:del w:id="2632" w:author="china" w:date="2015-03-24T14:20:00Z"/>
          <w:rFonts w:asciiTheme="minorHAnsi" w:hAnsiTheme="minorHAnsi" w:cs="Times New Roman"/>
          <w:sz w:val="21"/>
          <w:szCs w:val="21"/>
        </w:rPr>
      </w:pPr>
      <w:del w:id="26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buttonVec.at(0)-&gt;setTouchEnabled(false);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634" w:author="china" w:date="2015-03-24T14:20:00Z"/>
          <w:rFonts w:asciiTheme="minorHAnsi" w:hAnsiTheme="minorHAnsi" w:cs="Times New Roman"/>
          <w:sz w:val="21"/>
          <w:szCs w:val="21"/>
        </w:rPr>
      </w:pPr>
      <w:del w:id="26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636" w:author="china" w:date="2015-03-24T14:20:00Z"/>
          <w:rFonts w:asciiTheme="minorHAnsi" w:hAnsiTheme="minorHAnsi" w:cs="Times New Roman"/>
          <w:sz w:val="21"/>
          <w:szCs w:val="21"/>
        </w:rPr>
      </w:pPr>
      <w:del w:id="26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1:</w:delText>
        </w:r>
      </w:del>
    </w:p>
    <w:p w:rsidR="00B90ECE" w:rsidRPr="00441F61" w:rsidDel="00B72103" w:rsidRDefault="00B90ECE" w:rsidP="00441F61">
      <w:pPr>
        <w:spacing w:after="0"/>
        <w:rPr>
          <w:del w:id="2638" w:author="china" w:date="2015-03-24T14:20:00Z"/>
          <w:rFonts w:asciiTheme="minorHAnsi" w:hAnsiTheme="minorHAnsi" w:cs="Times New Roman"/>
          <w:sz w:val="21"/>
          <w:szCs w:val="21"/>
        </w:rPr>
      </w:pPr>
      <w:del w:id="26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640" w:author="china" w:date="2015-03-24T14:20:00Z"/>
          <w:rFonts w:asciiTheme="minorHAnsi" w:hAnsiTheme="minorHAnsi" w:cs="Times New Roman"/>
          <w:sz w:val="21"/>
          <w:szCs w:val="21"/>
        </w:rPr>
      </w:pPr>
      <w:del w:id="26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//buttonVec.at(1)-&gt;setEnabled(true);</w:delText>
        </w:r>
      </w:del>
    </w:p>
    <w:p w:rsidR="00B90ECE" w:rsidRPr="00441F61" w:rsidDel="00B72103" w:rsidRDefault="00B90ECE" w:rsidP="00441F61">
      <w:pPr>
        <w:spacing w:after="0"/>
        <w:rPr>
          <w:del w:id="2642" w:author="china" w:date="2015-03-24T14:20:00Z"/>
          <w:rFonts w:asciiTheme="minorHAnsi" w:hAnsiTheme="minorHAnsi" w:cs="Times New Roman"/>
          <w:sz w:val="21"/>
          <w:szCs w:val="21"/>
        </w:rPr>
      </w:pPr>
      <w:del w:id="26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buttonVec.at(1)-&gt;setPressedActionEnabled(true);</w:delText>
        </w:r>
      </w:del>
    </w:p>
    <w:p w:rsidR="00B90ECE" w:rsidRPr="00441F61" w:rsidDel="00B72103" w:rsidRDefault="00B90ECE" w:rsidP="00441F61">
      <w:pPr>
        <w:spacing w:after="0"/>
        <w:rPr>
          <w:del w:id="2644" w:author="china" w:date="2015-03-24T14:20:00Z"/>
          <w:rFonts w:asciiTheme="minorHAnsi" w:hAnsiTheme="minorHAnsi" w:cs="Times New Roman"/>
          <w:sz w:val="21"/>
          <w:szCs w:val="21"/>
        </w:rPr>
      </w:pPr>
      <w:del w:id="26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buttonVec.at(1)-&gt;setTouchEnabled(false);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646" w:author="china" w:date="2015-03-24T14:20:00Z"/>
          <w:rFonts w:asciiTheme="minorHAnsi" w:hAnsiTheme="minorHAnsi" w:cs="Times New Roman"/>
          <w:sz w:val="21"/>
          <w:szCs w:val="21"/>
        </w:rPr>
      </w:pPr>
      <w:del w:id="26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648" w:author="china" w:date="2015-03-24T14:20:00Z"/>
          <w:rFonts w:asciiTheme="minorHAnsi" w:hAnsiTheme="minorHAnsi" w:cs="Times New Roman"/>
          <w:sz w:val="21"/>
          <w:szCs w:val="21"/>
        </w:rPr>
      </w:pPr>
      <w:del w:id="26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2:</w:delText>
        </w:r>
      </w:del>
    </w:p>
    <w:p w:rsidR="00B90ECE" w:rsidRPr="00441F61" w:rsidDel="00B72103" w:rsidRDefault="00B90ECE" w:rsidP="00441F61">
      <w:pPr>
        <w:spacing w:after="0"/>
        <w:rPr>
          <w:del w:id="2650" w:author="china" w:date="2015-03-24T14:20:00Z"/>
          <w:rFonts w:asciiTheme="minorHAnsi" w:hAnsiTheme="minorHAnsi" w:cs="Times New Roman"/>
          <w:sz w:val="21"/>
          <w:szCs w:val="21"/>
        </w:rPr>
      </w:pPr>
      <w:del w:id="26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buttonVec.at(2)-&gt;setBright(false);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652" w:author="china" w:date="2015-03-24T14:20:00Z"/>
          <w:rFonts w:asciiTheme="minorHAnsi" w:hAnsiTheme="minorHAnsi" w:cs="Times New Roman"/>
          <w:sz w:val="21"/>
          <w:szCs w:val="21"/>
        </w:rPr>
      </w:pPr>
      <w:del w:id="26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buttonVec.at(2)-&gt;setPressedActionEnabled(true);</w:delText>
        </w:r>
      </w:del>
    </w:p>
    <w:p w:rsidR="00B90ECE" w:rsidRPr="00441F61" w:rsidDel="00B72103" w:rsidRDefault="00B90ECE" w:rsidP="00441F61">
      <w:pPr>
        <w:spacing w:after="0"/>
        <w:rPr>
          <w:del w:id="2654" w:author="china" w:date="2015-03-24T14:20:00Z"/>
          <w:rFonts w:asciiTheme="minorHAnsi" w:hAnsiTheme="minorHAnsi" w:cs="Times New Roman"/>
          <w:sz w:val="21"/>
          <w:szCs w:val="21"/>
        </w:rPr>
      </w:pPr>
      <w:del w:id="26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buttonVec.at(2)-&gt;setTouchEnabled(false);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656" w:author="china" w:date="2015-03-24T14:20:00Z"/>
          <w:rFonts w:asciiTheme="minorHAnsi" w:hAnsiTheme="minorHAnsi" w:cs="Times New Roman"/>
          <w:sz w:val="21"/>
          <w:szCs w:val="21"/>
        </w:rPr>
      </w:pPr>
      <w:del w:id="26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658" w:author="china" w:date="2015-03-24T14:20:00Z"/>
          <w:rFonts w:asciiTheme="minorHAnsi" w:hAnsiTheme="minorHAnsi" w:cs="Times New Roman"/>
          <w:sz w:val="21"/>
          <w:szCs w:val="21"/>
        </w:rPr>
      </w:pPr>
      <w:del w:id="26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3:</w:delText>
        </w:r>
      </w:del>
    </w:p>
    <w:p w:rsidR="00B90ECE" w:rsidRPr="00441F61" w:rsidDel="00B72103" w:rsidRDefault="00B90ECE" w:rsidP="00441F61">
      <w:pPr>
        <w:spacing w:after="0"/>
        <w:rPr>
          <w:del w:id="2660" w:author="china" w:date="2015-03-24T14:20:00Z"/>
          <w:rFonts w:asciiTheme="minorHAnsi" w:hAnsiTheme="minorHAnsi" w:cs="Times New Roman"/>
          <w:sz w:val="21"/>
          <w:szCs w:val="21"/>
        </w:rPr>
      </w:pPr>
      <w:del w:id="26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buttonVec.at(3)-&gt;setBright(false);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662" w:author="china" w:date="2015-03-24T14:20:00Z"/>
          <w:rFonts w:asciiTheme="minorHAnsi" w:hAnsiTheme="minorHAnsi" w:cs="Times New Roman"/>
          <w:sz w:val="21"/>
          <w:szCs w:val="21"/>
        </w:rPr>
      </w:pPr>
      <w:del w:id="26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buttonVec.at(3)-&gt;setPressedActionEnabled(true);</w:delText>
        </w:r>
      </w:del>
    </w:p>
    <w:p w:rsidR="00B90ECE" w:rsidRPr="00441F61" w:rsidDel="00B72103" w:rsidRDefault="00B90ECE" w:rsidP="00441F61">
      <w:pPr>
        <w:spacing w:after="0"/>
        <w:rPr>
          <w:del w:id="2664" w:author="china" w:date="2015-03-24T14:20:00Z"/>
          <w:rFonts w:asciiTheme="minorHAnsi" w:hAnsiTheme="minorHAnsi" w:cs="Times New Roman"/>
          <w:sz w:val="21"/>
          <w:szCs w:val="21"/>
        </w:rPr>
      </w:pPr>
      <w:del w:id="26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buttonVec.at(3)-&gt;setTouchEnabled(false);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666" w:author="china" w:date="2015-03-24T14:20:00Z"/>
          <w:rFonts w:asciiTheme="minorHAnsi" w:hAnsiTheme="minorHAnsi" w:cs="Times New Roman"/>
          <w:sz w:val="21"/>
          <w:szCs w:val="21"/>
        </w:rPr>
      </w:pPr>
      <w:del w:id="26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668" w:author="china" w:date="2015-03-24T14:20:00Z"/>
          <w:rFonts w:asciiTheme="minorHAnsi" w:hAnsiTheme="minorHAnsi" w:cs="Times New Roman"/>
          <w:sz w:val="21"/>
          <w:szCs w:val="21"/>
        </w:rPr>
      </w:pPr>
      <w:del w:id="26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4:</w:delText>
        </w:r>
      </w:del>
    </w:p>
    <w:p w:rsidR="00B90ECE" w:rsidRPr="00441F61" w:rsidDel="00B72103" w:rsidRDefault="00B90ECE" w:rsidP="00441F61">
      <w:pPr>
        <w:spacing w:after="0"/>
        <w:rPr>
          <w:del w:id="2670" w:author="china" w:date="2015-03-24T14:20:00Z"/>
          <w:rFonts w:asciiTheme="minorHAnsi" w:hAnsiTheme="minorHAnsi" w:cs="Times New Roman"/>
          <w:sz w:val="21"/>
          <w:szCs w:val="21"/>
        </w:rPr>
      </w:pPr>
      <w:del w:id="26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buttonVec.at(4)-&gt;setBright(false);</w:delText>
        </w:r>
      </w:del>
    </w:p>
    <w:p w:rsidR="00B90ECE" w:rsidRPr="00441F61" w:rsidDel="00B72103" w:rsidRDefault="00B90ECE" w:rsidP="00441F61">
      <w:pPr>
        <w:spacing w:after="0"/>
        <w:rPr>
          <w:del w:id="2672" w:author="china" w:date="2015-03-24T14:20:00Z"/>
          <w:rFonts w:asciiTheme="minorHAnsi" w:hAnsiTheme="minorHAnsi" w:cs="Times New Roman"/>
          <w:sz w:val="21"/>
          <w:szCs w:val="21"/>
        </w:rPr>
      </w:pPr>
      <w:del w:id="26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buttonVec.at(4)-&gt;setPressedActionEnabled(true);</w:delText>
        </w:r>
      </w:del>
    </w:p>
    <w:p w:rsidR="00B90ECE" w:rsidRPr="00441F61" w:rsidDel="00B72103" w:rsidRDefault="00B90ECE" w:rsidP="00441F61">
      <w:pPr>
        <w:spacing w:after="0"/>
        <w:rPr>
          <w:del w:id="2674" w:author="china" w:date="2015-03-24T14:20:00Z"/>
          <w:rFonts w:asciiTheme="minorHAnsi" w:hAnsiTheme="minorHAnsi" w:cs="Times New Roman"/>
          <w:sz w:val="21"/>
          <w:szCs w:val="21"/>
        </w:rPr>
      </w:pPr>
      <w:del w:id="26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buttonVec.at(4)-&gt;setTouchEnabled(false);</w:delText>
        </w:r>
      </w:del>
    </w:p>
    <w:p w:rsidR="00B90ECE" w:rsidRPr="00441F61" w:rsidDel="00B72103" w:rsidRDefault="00B90ECE" w:rsidP="00441F61">
      <w:pPr>
        <w:spacing w:after="0"/>
        <w:rPr>
          <w:del w:id="2676" w:author="china" w:date="2015-03-24T14:20:00Z"/>
          <w:rFonts w:asciiTheme="minorHAnsi" w:hAnsiTheme="minorHAnsi" w:cs="Times New Roman"/>
          <w:sz w:val="21"/>
          <w:szCs w:val="21"/>
        </w:rPr>
      </w:pPr>
      <w:del w:id="26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default:</w:delText>
        </w:r>
      </w:del>
    </w:p>
    <w:p w:rsidR="00B90ECE" w:rsidRPr="00441F61" w:rsidDel="00B72103" w:rsidRDefault="00B90ECE" w:rsidP="00441F61">
      <w:pPr>
        <w:spacing w:after="0"/>
        <w:rPr>
          <w:del w:id="2678" w:author="china" w:date="2015-03-24T14:20:00Z"/>
          <w:rFonts w:asciiTheme="minorHAnsi" w:hAnsiTheme="minorHAnsi" w:cs="Times New Roman"/>
          <w:sz w:val="21"/>
          <w:szCs w:val="21"/>
        </w:rPr>
      </w:pPr>
      <w:del w:id="26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CCLOG("unkown  error");</w:delText>
        </w:r>
      </w:del>
    </w:p>
    <w:p w:rsidR="00B90ECE" w:rsidRPr="00441F61" w:rsidDel="00B72103" w:rsidRDefault="00B90ECE" w:rsidP="00441F61">
      <w:pPr>
        <w:spacing w:after="0"/>
        <w:rPr>
          <w:del w:id="2680" w:author="china" w:date="2015-03-24T14:20:00Z"/>
          <w:rFonts w:asciiTheme="minorHAnsi" w:hAnsiTheme="minorHAnsi" w:cs="Times New Roman"/>
          <w:sz w:val="21"/>
          <w:szCs w:val="21"/>
        </w:rPr>
      </w:pPr>
      <w:del w:id="26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682" w:author="china" w:date="2015-03-24T14:20:00Z"/>
          <w:rFonts w:asciiTheme="minorHAnsi" w:hAnsiTheme="minorHAnsi" w:cs="Times New Roman"/>
          <w:sz w:val="21"/>
          <w:szCs w:val="21"/>
        </w:rPr>
      </w:pPr>
      <w:del w:id="26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684" w:author="china" w:date="2015-03-24T14:20:00Z"/>
          <w:rFonts w:asciiTheme="minorHAnsi" w:hAnsiTheme="minorHAnsi" w:cs="Times New Roman"/>
          <w:sz w:val="21"/>
          <w:szCs w:val="21"/>
        </w:rPr>
      </w:pPr>
      <w:del w:id="26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68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687" w:author="china" w:date="2015-03-24T14:20:00Z"/>
          <w:rFonts w:asciiTheme="minorHAnsi" w:hAnsiTheme="minorHAnsi" w:cs="Times New Roman"/>
          <w:sz w:val="21"/>
          <w:szCs w:val="21"/>
        </w:rPr>
      </w:pPr>
      <w:del w:id="26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HomeLayer::adventureLayer(Ref*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689" w:author="china" w:date="2015-03-24T14:20:00Z"/>
          <w:rFonts w:asciiTheme="minorHAnsi" w:hAnsiTheme="minorHAnsi" w:cs="Times New Roman"/>
          <w:sz w:val="21"/>
          <w:szCs w:val="21"/>
        </w:rPr>
      </w:pPr>
      <w:del w:id="26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691" w:author="china" w:date="2015-03-24T14:20:00Z"/>
          <w:rFonts w:asciiTheme="minorHAnsi" w:hAnsiTheme="minorHAnsi" w:cs="Times New Roman"/>
          <w:sz w:val="21"/>
          <w:szCs w:val="21"/>
        </w:rPr>
      </w:pPr>
      <w:del w:id="26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693" w:author="china" w:date="2015-03-24T14:20:00Z"/>
          <w:rFonts w:asciiTheme="minorHAnsi" w:hAnsiTheme="minorHAnsi" w:cs="Times New Roman"/>
          <w:sz w:val="21"/>
          <w:szCs w:val="21"/>
        </w:rPr>
      </w:pPr>
      <w:del w:id="26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695" w:author="china" w:date="2015-03-24T14:20:00Z"/>
          <w:rFonts w:asciiTheme="minorHAnsi" w:hAnsiTheme="minorHAnsi" w:cs="Times New Roman"/>
          <w:sz w:val="21"/>
          <w:szCs w:val="21"/>
        </w:rPr>
      </w:pPr>
      <w:del w:id="26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Widget::TouchEventType::BEGAN:</w:delText>
        </w:r>
      </w:del>
    </w:p>
    <w:p w:rsidR="00B90ECE" w:rsidRPr="00441F61" w:rsidDel="00B72103" w:rsidRDefault="00B90ECE" w:rsidP="00441F61">
      <w:pPr>
        <w:spacing w:after="0"/>
        <w:rPr>
          <w:del w:id="2697" w:author="china" w:date="2015-03-24T14:20:00Z"/>
          <w:rFonts w:asciiTheme="minorHAnsi" w:hAnsiTheme="minorHAnsi" w:cs="Times New Roman"/>
          <w:sz w:val="21"/>
          <w:szCs w:val="21"/>
        </w:rPr>
      </w:pPr>
      <w:del w:id="26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SoundManager::getInstance()-&gt;playUIMainButtonEffect();</w:delText>
        </w:r>
      </w:del>
    </w:p>
    <w:p w:rsidR="00B90ECE" w:rsidRPr="00441F61" w:rsidDel="00B72103" w:rsidRDefault="00B90ECE" w:rsidP="00441F61">
      <w:pPr>
        <w:spacing w:after="0"/>
        <w:rPr>
          <w:del w:id="2699" w:author="china" w:date="2015-03-24T14:20:00Z"/>
          <w:rFonts w:asciiTheme="minorHAnsi" w:hAnsiTheme="minorHAnsi" w:cs="Times New Roman"/>
          <w:sz w:val="21"/>
          <w:szCs w:val="21"/>
        </w:rPr>
      </w:pPr>
      <w:del w:id="27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01" w:author="china" w:date="2015-03-24T14:20:00Z"/>
          <w:rFonts w:asciiTheme="minorHAnsi" w:hAnsiTheme="minorHAnsi" w:cs="Times New Roman"/>
          <w:sz w:val="21"/>
          <w:szCs w:val="21"/>
        </w:rPr>
      </w:pPr>
      <w:del w:id="27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703" w:author="china" w:date="2015-03-24T14:20:00Z"/>
          <w:rFonts w:asciiTheme="minorHAnsi" w:hAnsiTheme="minorHAnsi" w:cs="Times New Roman"/>
          <w:sz w:val="21"/>
          <w:szCs w:val="21"/>
        </w:rPr>
      </w:pPr>
      <w:del w:id="27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05" w:author="china" w:date="2015-03-24T14:20:00Z"/>
          <w:rFonts w:asciiTheme="minorHAnsi" w:hAnsiTheme="minorHAnsi" w:cs="Times New Roman"/>
          <w:sz w:val="21"/>
          <w:szCs w:val="21"/>
        </w:rPr>
      </w:pPr>
      <w:del w:id="27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setButtonStatus(6);</w:delText>
        </w:r>
      </w:del>
    </w:p>
    <w:p w:rsidR="00B90ECE" w:rsidRPr="00441F61" w:rsidDel="00B72103" w:rsidRDefault="00B90ECE" w:rsidP="00441F61">
      <w:pPr>
        <w:spacing w:after="0"/>
        <w:rPr>
          <w:del w:id="2707" w:author="china" w:date="2015-03-24T14:20:00Z"/>
          <w:rFonts w:asciiTheme="minorHAnsi" w:hAnsiTheme="minorHAnsi" w:cs="Times New Roman"/>
          <w:sz w:val="21"/>
          <w:szCs w:val="21"/>
        </w:rPr>
      </w:pPr>
      <w:del w:id="27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HomeScene::getInstance()-&gt;setCurrentLayer(MissionLayer::create());</w:delText>
        </w:r>
      </w:del>
    </w:p>
    <w:p w:rsidR="00B90ECE" w:rsidRPr="00441F61" w:rsidDel="00B72103" w:rsidRDefault="00B90ECE" w:rsidP="00441F61">
      <w:pPr>
        <w:spacing w:after="0"/>
        <w:rPr>
          <w:del w:id="2709" w:author="china" w:date="2015-03-24T14:20:00Z"/>
          <w:rFonts w:asciiTheme="minorHAnsi" w:hAnsiTheme="minorHAnsi" w:cs="Times New Roman"/>
          <w:sz w:val="21"/>
          <w:szCs w:val="21"/>
        </w:rPr>
      </w:pPr>
      <w:del w:id="27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711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712" w:author="china" w:date="2015-03-24T14:20:00Z"/>
          <w:rFonts w:asciiTheme="minorHAnsi" w:hAnsiTheme="minorHAnsi" w:cs="Times New Roman"/>
          <w:sz w:val="21"/>
          <w:szCs w:val="21"/>
        </w:rPr>
      </w:pPr>
      <w:del w:id="27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/////testestestestestestse//////</w:delText>
        </w:r>
      </w:del>
    </w:p>
    <w:p w:rsidR="00B90ECE" w:rsidRPr="00441F61" w:rsidDel="00B72103" w:rsidRDefault="00B90ECE" w:rsidP="00441F61">
      <w:pPr>
        <w:spacing w:after="0"/>
        <w:rPr>
          <w:del w:id="2714" w:author="china" w:date="2015-03-24T14:20:00Z"/>
          <w:rFonts w:asciiTheme="minorHAnsi" w:hAnsiTheme="minorHAnsi" w:cs="Times New Roman"/>
          <w:sz w:val="21"/>
          <w:szCs w:val="21"/>
        </w:rPr>
      </w:pPr>
      <w:del w:id="27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PlayerManager::getInstance()-&gt;addAchievementData(achievementTypeCatchBoss);</w:delText>
        </w:r>
      </w:del>
    </w:p>
    <w:p w:rsidR="00B90ECE" w:rsidRPr="00441F61" w:rsidDel="00B72103" w:rsidRDefault="00B90ECE" w:rsidP="00441F61">
      <w:pPr>
        <w:spacing w:after="0"/>
        <w:rPr>
          <w:del w:id="2716" w:author="china" w:date="2015-03-24T14:20:00Z"/>
          <w:rFonts w:asciiTheme="minorHAnsi" w:hAnsiTheme="minorHAnsi" w:cs="Times New Roman"/>
          <w:sz w:val="21"/>
          <w:szCs w:val="21"/>
        </w:rPr>
      </w:pPr>
      <w:del w:id="27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PlayerManager::getInstance()-&gt;finishActiveValue(activeTypeUpgradeMaster);</w:delText>
        </w:r>
      </w:del>
    </w:p>
    <w:p w:rsidR="00B90ECE" w:rsidRPr="00441F61" w:rsidDel="00B72103" w:rsidRDefault="00B90ECE" w:rsidP="00441F61">
      <w:pPr>
        <w:spacing w:after="0"/>
        <w:rPr>
          <w:del w:id="2718" w:author="china" w:date="2015-03-24T14:20:00Z"/>
          <w:rFonts w:asciiTheme="minorHAnsi" w:hAnsiTheme="minorHAnsi" w:cs="Times New Roman"/>
          <w:sz w:val="21"/>
          <w:szCs w:val="21"/>
        </w:rPr>
      </w:pPr>
      <w:del w:id="27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//PlayerManager::getInstance()-&gt;addItemToPlayerData(50001, 100);</w:delText>
        </w:r>
      </w:del>
    </w:p>
    <w:p w:rsidR="00B90ECE" w:rsidRPr="00441F61" w:rsidDel="00B72103" w:rsidRDefault="00B90ECE" w:rsidP="00441F61">
      <w:pPr>
        <w:spacing w:after="0"/>
        <w:rPr>
          <w:del w:id="2720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721" w:author="china" w:date="2015-03-24T14:20:00Z"/>
          <w:rFonts w:asciiTheme="minorHAnsi" w:hAnsiTheme="minorHAnsi" w:cs="Times New Roman"/>
          <w:sz w:val="21"/>
          <w:szCs w:val="21"/>
        </w:rPr>
      </w:pPr>
      <w:del w:id="27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//PlayerManager::getInstance()-&gt;addItemToPlayerData(10501, 1, 30);</w:delText>
        </w:r>
      </w:del>
    </w:p>
    <w:p w:rsidR="00B90ECE" w:rsidRPr="00441F61" w:rsidDel="00B72103" w:rsidRDefault="00B90ECE" w:rsidP="00441F61">
      <w:pPr>
        <w:spacing w:after="0"/>
        <w:rPr>
          <w:del w:id="2723" w:author="china" w:date="2015-03-24T14:20:00Z"/>
          <w:rFonts w:asciiTheme="minorHAnsi" w:hAnsiTheme="minorHAnsi" w:cs="Times New Roman"/>
          <w:sz w:val="21"/>
          <w:szCs w:val="21"/>
        </w:rPr>
      </w:pPr>
      <w:del w:id="27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25" w:author="china" w:date="2015-03-24T14:20:00Z"/>
          <w:rFonts w:asciiTheme="minorHAnsi" w:hAnsiTheme="minorHAnsi" w:cs="Times New Roman"/>
          <w:sz w:val="21"/>
          <w:szCs w:val="21"/>
        </w:rPr>
      </w:pPr>
      <w:del w:id="27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27" w:author="china" w:date="2015-03-24T14:20:00Z"/>
          <w:rFonts w:asciiTheme="minorHAnsi" w:hAnsiTheme="minorHAnsi" w:cs="Times New Roman"/>
          <w:sz w:val="21"/>
          <w:szCs w:val="21"/>
        </w:rPr>
      </w:pPr>
      <w:del w:id="27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29" w:author="china" w:date="2015-03-24T14:20:00Z"/>
          <w:rFonts w:asciiTheme="minorHAnsi" w:hAnsiTheme="minorHAnsi" w:cs="Times New Roman"/>
          <w:sz w:val="21"/>
          <w:szCs w:val="21"/>
        </w:rPr>
      </w:pPr>
      <w:del w:id="27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31" w:author="china" w:date="2015-03-24T14:20:00Z"/>
          <w:rFonts w:asciiTheme="minorHAnsi" w:hAnsiTheme="minorHAnsi" w:cs="Times New Roman"/>
          <w:sz w:val="21"/>
          <w:szCs w:val="21"/>
        </w:rPr>
      </w:pPr>
      <w:del w:id="27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HomeLayer::BabyLayer(Ref*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733" w:author="china" w:date="2015-03-24T14:20:00Z"/>
          <w:rFonts w:asciiTheme="minorHAnsi" w:hAnsiTheme="minorHAnsi" w:cs="Times New Roman"/>
          <w:sz w:val="21"/>
          <w:szCs w:val="21"/>
        </w:rPr>
      </w:pPr>
      <w:del w:id="27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35" w:author="china" w:date="2015-03-24T14:20:00Z"/>
          <w:rFonts w:asciiTheme="minorHAnsi" w:hAnsiTheme="minorHAnsi" w:cs="Times New Roman"/>
          <w:sz w:val="21"/>
          <w:szCs w:val="21"/>
        </w:rPr>
      </w:pPr>
      <w:del w:id="27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737" w:author="china" w:date="2015-03-24T14:20:00Z"/>
          <w:rFonts w:asciiTheme="minorHAnsi" w:hAnsiTheme="minorHAnsi" w:cs="Times New Roman"/>
          <w:sz w:val="21"/>
          <w:szCs w:val="21"/>
        </w:rPr>
      </w:pPr>
      <w:del w:id="27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39" w:author="china" w:date="2015-03-24T14:20:00Z"/>
          <w:rFonts w:asciiTheme="minorHAnsi" w:hAnsiTheme="minorHAnsi" w:cs="Times New Roman"/>
          <w:sz w:val="21"/>
          <w:szCs w:val="21"/>
        </w:rPr>
      </w:pPr>
      <w:del w:id="27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Widget::TouchEventType::BEGAN:</w:delText>
        </w:r>
      </w:del>
    </w:p>
    <w:p w:rsidR="00B90ECE" w:rsidRPr="00441F61" w:rsidDel="00B72103" w:rsidRDefault="00B90ECE" w:rsidP="00441F61">
      <w:pPr>
        <w:spacing w:after="0"/>
        <w:rPr>
          <w:del w:id="2741" w:author="china" w:date="2015-03-24T14:20:00Z"/>
          <w:rFonts w:asciiTheme="minorHAnsi" w:hAnsiTheme="minorHAnsi" w:cs="Times New Roman"/>
          <w:sz w:val="21"/>
          <w:szCs w:val="21"/>
        </w:rPr>
      </w:pPr>
      <w:del w:id="27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2743" w:author="china" w:date="2015-03-24T14:20:00Z"/>
          <w:rFonts w:asciiTheme="minorHAnsi" w:hAnsiTheme="minorHAnsi" w:cs="Times New Roman"/>
          <w:sz w:val="21"/>
          <w:szCs w:val="21"/>
        </w:rPr>
      </w:pPr>
      <w:del w:id="27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45" w:author="china" w:date="2015-03-24T14:20:00Z"/>
          <w:rFonts w:asciiTheme="minorHAnsi" w:hAnsiTheme="minorHAnsi" w:cs="Times New Roman"/>
          <w:sz w:val="21"/>
          <w:szCs w:val="21"/>
        </w:rPr>
      </w:pPr>
      <w:del w:id="27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747" w:author="china" w:date="2015-03-24T14:20:00Z"/>
          <w:rFonts w:asciiTheme="minorHAnsi" w:hAnsiTheme="minorHAnsi" w:cs="Times New Roman"/>
          <w:sz w:val="21"/>
          <w:szCs w:val="21"/>
        </w:rPr>
      </w:pPr>
      <w:del w:id="27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49" w:author="china" w:date="2015-03-24T14:20:00Z"/>
          <w:rFonts w:asciiTheme="minorHAnsi" w:hAnsiTheme="minorHAnsi" w:cs="Times New Roman"/>
          <w:sz w:val="21"/>
          <w:szCs w:val="21"/>
        </w:rPr>
      </w:pPr>
      <w:del w:id="27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setButtonStatus(2);</w:delText>
        </w:r>
      </w:del>
    </w:p>
    <w:p w:rsidR="00B90ECE" w:rsidRPr="00441F61" w:rsidDel="00B72103" w:rsidRDefault="00B90ECE" w:rsidP="00441F61">
      <w:pPr>
        <w:spacing w:after="0"/>
        <w:rPr>
          <w:del w:id="2751" w:author="china" w:date="2015-03-24T14:20:00Z"/>
          <w:rFonts w:asciiTheme="minorHAnsi" w:hAnsiTheme="minorHAnsi" w:cs="Times New Roman"/>
          <w:sz w:val="21"/>
          <w:szCs w:val="21"/>
        </w:rPr>
      </w:pPr>
      <w:del w:id="27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HomeScene::getInstance()-&gt;setCurrentLayer(BabyLayer::create());</w:delText>
        </w:r>
      </w:del>
    </w:p>
    <w:p w:rsidR="00B90ECE" w:rsidRPr="00441F61" w:rsidDel="00B72103" w:rsidRDefault="00B90ECE" w:rsidP="00441F61">
      <w:pPr>
        <w:spacing w:after="0"/>
        <w:rPr>
          <w:del w:id="2753" w:author="china" w:date="2015-03-24T14:20:00Z"/>
          <w:rFonts w:asciiTheme="minorHAnsi" w:hAnsiTheme="minorHAnsi" w:cs="Times New Roman"/>
          <w:sz w:val="21"/>
          <w:szCs w:val="21"/>
        </w:rPr>
      </w:pPr>
      <w:del w:id="27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55" w:author="china" w:date="2015-03-24T14:20:00Z"/>
          <w:rFonts w:asciiTheme="minorHAnsi" w:hAnsiTheme="minorHAnsi" w:cs="Times New Roman"/>
          <w:sz w:val="21"/>
          <w:szCs w:val="21"/>
        </w:rPr>
      </w:pPr>
      <w:del w:id="27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57" w:author="china" w:date="2015-03-24T14:20:00Z"/>
          <w:rFonts w:asciiTheme="minorHAnsi" w:hAnsiTheme="minorHAnsi" w:cs="Times New Roman"/>
          <w:sz w:val="21"/>
          <w:szCs w:val="21"/>
        </w:rPr>
      </w:pPr>
      <w:del w:id="27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59" w:author="china" w:date="2015-03-24T14:20:00Z"/>
          <w:rFonts w:asciiTheme="minorHAnsi" w:hAnsiTheme="minorHAnsi" w:cs="Times New Roman"/>
          <w:sz w:val="21"/>
          <w:szCs w:val="21"/>
        </w:rPr>
      </w:pPr>
      <w:del w:id="27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61" w:author="china" w:date="2015-03-24T14:20:00Z"/>
          <w:rFonts w:asciiTheme="minorHAnsi" w:hAnsiTheme="minorHAnsi" w:cs="Times New Roman"/>
          <w:sz w:val="21"/>
          <w:szCs w:val="21"/>
        </w:rPr>
      </w:pPr>
      <w:del w:id="27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HomeLayer::TapLayer(Ref*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763" w:author="china" w:date="2015-03-24T14:20:00Z"/>
          <w:rFonts w:asciiTheme="minorHAnsi" w:hAnsiTheme="minorHAnsi" w:cs="Times New Roman"/>
          <w:sz w:val="21"/>
          <w:szCs w:val="21"/>
        </w:rPr>
      </w:pPr>
      <w:del w:id="27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65" w:author="china" w:date="2015-03-24T14:20:00Z"/>
          <w:rFonts w:asciiTheme="minorHAnsi" w:hAnsiTheme="minorHAnsi" w:cs="Times New Roman"/>
          <w:sz w:val="21"/>
          <w:szCs w:val="21"/>
        </w:rPr>
      </w:pPr>
      <w:del w:id="27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767" w:author="china" w:date="2015-03-24T14:20:00Z"/>
          <w:rFonts w:asciiTheme="minorHAnsi" w:hAnsiTheme="minorHAnsi" w:cs="Times New Roman"/>
          <w:sz w:val="21"/>
          <w:szCs w:val="21"/>
        </w:rPr>
      </w:pPr>
      <w:del w:id="27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69" w:author="china" w:date="2015-03-24T14:20:00Z"/>
          <w:rFonts w:asciiTheme="minorHAnsi" w:hAnsiTheme="minorHAnsi" w:cs="Times New Roman"/>
          <w:sz w:val="21"/>
          <w:szCs w:val="21"/>
        </w:rPr>
      </w:pPr>
      <w:del w:id="27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771" w:author="china" w:date="2015-03-24T14:20:00Z"/>
          <w:rFonts w:asciiTheme="minorHAnsi" w:hAnsiTheme="minorHAnsi" w:cs="Times New Roman"/>
          <w:sz w:val="21"/>
          <w:szCs w:val="21"/>
        </w:rPr>
      </w:pPr>
      <w:del w:id="27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SoundManager::getInstance()-&gt;playUIMainButtonEffect();</w:delText>
        </w:r>
      </w:del>
    </w:p>
    <w:p w:rsidR="00B90ECE" w:rsidRPr="00441F61" w:rsidDel="00B72103" w:rsidRDefault="00B90ECE" w:rsidP="00441F61">
      <w:pPr>
        <w:spacing w:after="0"/>
        <w:rPr>
          <w:del w:id="2773" w:author="china" w:date="2015-03-24T14:20:00Z"/>
          <w:rFonts w:asciiTheme="minorHAnsi" w:hAnsiTheme="minorHAnsi" w:cs="Times New Roman"/>
          <w:sz w:val="21"/>
          <w:szCs w:val="21"/>
        </w:rPr>
      </w:pPr>
      <w:del w:id="27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75" w:author="china" w:date="2015-03-24T14:20:00Z"/>
          <w:rFonts w:asciiTheme="minorHAnsi" w:hAnsiTheme="minorHAnsi" w:cs="Times New Roman"/>
          <w:sz w:val="21"/>
          <w:szCs w:val="21"/>
        </w:rPr>
      </w:pPr>
      <w:del w:id="27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777" w:author="china" w:date="2015-03-24T14:20:00Z"/>
          <w:rFonts w:asciiTheme="minorHAnsi" w:hAnsiTheme="minorHAnsi" w:cs="Times New Roman"/>
          <w:sz w:val="21"/>
          <w:szCs w:val="21"/>
        </w:rPr>
      </w:pPr>
      <w:del w:id="27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79" w:author="china" w:date="2015-03-24T14:20:00Z"/>
          <w:rFonts w:asciiTheme="minorHAnsi" w:hAnsiTheme="minorHAnsi" w:cs="Times New Roman"/>
          <w:sz w:val="21"/>
          <w:szCs w:val="21"/>
        </w:rPr>
      </w:pPr>
      <w:del w:id="27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setButtonStatus(6);</w:delText>
        </w:r>
      </w:del>
    </w:p>
    <w:p w:rsidR="00B90ECE" w:rsidRPr="00441F61" w:rsidDel="00B72103" w:rsidRDefault="00B90ECE" w:rsidP="00441F61">
      <w:pPr>
        <w:spacing w:after="0"/>
        <w:rPr>
          <w:del w:id="2781" w:author="china" w:date="2015-03-24T14:20:00Z"/>
          <w:rFonts w:asciiTheme="minorHAnsi" w:hAnsiTheme="minorHAnsi" w:cs="Times New Roman"/>
          <w:sz w:val="21"/>
          <w:szCs w:val="21"/>
        </w:rPr>
      </w:pPr>
      <w:del w:id="27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HomeScene::getInstance()-&gt;setCurrentLayer(TapLayer::create());</w:delText>
        </w:r>
      </w:del>
    </w:p>
    <w:p w:rsidR="00B90ECE" w:rsidRPr="00441F61" w:rsidDel="00B72103" w:rsidRDefault="00B90ECE" w:rsidP="00441F61">
      <w:pPr>
        <w:spacing w:after="0"/>
        <w:rPr>
          <w:del w:id="278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784" w:author="china" w:date="2015-03-24T14:20:00Z"/>
          <w:rFonts w:asciiTheme="minorHAnsi" w:hAnsiTheme="minorHAnsi" w:cs="Times New Roman"/>
          <w:sz w:val="21"/>
          <w:szCs w:val="21"/>
        </w:rPr>
      </w:pPr>
      <w:del w:id="27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86" w:author="china" w:date="2015-03-24T14:20:00Z"/>
          <w:rFonts w:asciiTheme="minorHAnsi" w:hAnsiTheme="minorHAnsi" w:cs="Times New Roman"/>
          <w:sz w:val="21"/>
          <w:szCs w:val="21"/>
        </w:rPr>
      </w:pPr>
      <w:del w:id="27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788" w:author="china" w:date="2015-03-24T14:20:00Z"/>
          <w:rFonts w:asciiTheme="minorHAnsi" w:hAnsiTheme="minorHAnsi" w:cs="Times New Roman"/>
          <w:sz w:val="21"/>
          <w:szCs w:val="21"/>
        </w:rPr>
      </w:pPr>
      <w:del w:id="27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90" w:author="china" w:date="2015-03-24T14:20:00Z"/>
          <w:rFonts w:asciiTheme="minorHAnsi" w:hAnsiTheme="minorHAnsi" w:cs="Times New Roman"/>
          <w:sz w:val="21"/>
          <w:szCs w:val="21"/>
        </w:rPr>
      </w:pPr>
      <w:del w:id="27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B90ECE" w:rsidRPr="00441F61" w:rsidDel="00B72103" w:rsidRDefault="00B90ECE" w:rsidP="00441F61">
      <w:pPr>
        <w:spacing w:after="0"/>
        <w:rPr>
          <w:del w:id="2792" w:author="china" w:date="2015-03-24T14:20:00Z"/>
          <w:rFonts w:asciiTheme="minorHAnsi" w:hAnsiTheme="minorHAnsi" w:cs="Times New Roman"/>
          <w:sz w:val="21"/>
          <w:szCs w:val="21"/>
        </w:rPr>
      </w:pPr>
      <w:del w:id="27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794" w:author="china" w:date="2015-03-24T14:20:00Z"/>
          <w:rFonts w:asciiTheme="minorHAnsi" w:hAnsiTheme="minorHAnsi" w:cs="Times New Roman"/>
          <w:sz w:val="21"/>
          <w:szCs w:val="21"/>
        </w:rPr>
      </w:pPr>
      <w:del w:id="27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HomeLayer::actorLayer(Ref*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796" w:author="china" w:date="2015-03-24T14:20:00Z"/>
          <w:rFonts w:asciiTheme="minorHAnsi" w:hAnsiTheme="minorHAnsi" w:cs="Times New Roman"/>
          <w:sz w:val="21"/>
          <w:szCs w:val="21"/>
        </w:rPr>
      </w:pPr>
      <w:del w:id="27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798" w:author="china" w:date="2015-03-24T14:20:00Z"/>
          <w:rFonts w:asciiTheme="minorHAnsi" w:hAnsiTheme="minorHAnsi" w:cs="Times New Roman"/>
          <w:sz w:val="21"/>
          <w:szCs w:val="21"/>
        </w:rPr>
      </w:pPr>
      <w:del w:id="27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800" w:author="china" w:date="2015-03-24T14:20:00Z"/>
          <w:rFonts w:asciiTheme="minorHAnsi" w:hAnsiTheme="minorHAnsi" w:cs="Times New Roman"/>
          <w:sz w:val="21"/>
          <w:szCs w:val="21"/>
        </w:rPr>
      </w:pPr>
      <w:del w:id="28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02" w:author="china" w:date="2015-03-24T14:20:00Z"/>
          <w:rFonts w:asciiTheme="minorHAnsi" w:hAnsiTheme="minorHAnsi" w:cs="Times New Roman"/>
          <w:sz w:val="21"/>
          <w:szCs w:val="21"/>
        </w:rPr>
      </w:pPr>
      <w:del w:id="28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804" w:author="china" w:date="2015-03-24T14:20:00Z"/>
          <w:rFonts w:asciiTheme="minorHAnsi" w:hAnsiTheme="minorHAnsi" w:cs="Times New Roman"/>
          <w:sz w:val="21"/>
          <w:szCs w:val="21"/>
        </w:rPr>
      </w:pPr>
      <w:del w:id="28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2806" w:author="china" w:date="2015-03-24T14:20:00Z"/>
          <w:rFonts w:asciiTheme="minorHAnsi" w:hAnsiTheme="minorHAnsi" w:cs="Times New Roman"/>
          <w:sz w:val="21"/>
          <w:szCs w:val="21"/>
        </w:rPr>
      </w:pPr>
      <w:del w:id="28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08" w:author="china" w:date="2015-03-24T14:20:00Z"/>
          <w:rFonts w:asciiTheme="minorHAnsi" w:hAnsiTheme="minorHAnsi" w:cs="Times New Roman"/>
          <w:sz w:val="21"/>
          <w:szCs w:val="21"/>
        </w:rPr>
      </w:pPr>
      <w:del w:id="28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810" w:author="china" w:date="2015-03-24T14:20:00Z"/>
          <w:rFonts w:asciiTheme="minorHAnsi" w:hAnsiTheme="minorHAnsi" w:cs="Times New Roman"/>
          <w:sz w:val="21"/>
          <w:szCs w:val="21"/>
        </w:rPr>
      </w:pPr>
      <w:del w:id="28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12" w:author="china" w:date="2015-03-24T14:20:00Z"/>
          <w:rFonts w:asciiTheme="minorHAnsi" w:hAnsiTheme="minorHAnsi" w:cs="Times New Roman"/>
          <w:sz w:val="21"/>
          <w:szCs w:val="21"/>
        </w:rPr>
      </w:pPr>
      <w:del w:id="28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setButtonStatus(1);</w:delText>
        </w:r>
      </w:del>
    </w:p>
    <w:p w:rsidR="00B90ECE" w:rsidRPr="00441F61" w:rsidDel="00B72103" w:rsidRDefault="00B90ECE" w:rsidP="00441F61">
      <w:pPr>
        <w:spacing w:after="0"/>
        <w:rPr>
          <w:del w:id="2814" w:author="china" w:date="2015-03-24T14:20:00Z"/>
          <w:rFonts w:asciiTheme="minorHAnsi" w:hAnsiTheme="minorHAnsi" w:cs="Times New Roman"/>
          <w:sz w:val="21"/>
          <w:szCs w:val="21"/>
        </w:rPr>
      </w:pPr>
      <w:del w:id="28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HomeScene::getInstance()-&gt;setCurrentLayer(MasterLayer::create());</w:delText>
        </w:r>
      </w:del>
    </w:p>
    <w:p w:rsidR="00B90ECE" w:rsidRPr="00441F61" w:rsidDel="00B72103" w:rsidRDefault="00B90ECE" w:rsidP="00441F61">
      <w:pPr>
        <w:spacing w:after="0"/>
        <w:rPr>
          <w:del w:id="281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817" w:author="china" w:date="2015-03-24T14:20:00Z"/>
          <w:rFonts w:asciiTheme="minorHAnsi" w:hAnsiTheme="minorHAnsi" w:cs="Times New Roman"/>
          <w:sz w:val="21"/>
          <w:szCs w:val="21"/>
        </w:rPr>
      </w:pPr>
      <w:del w:id="28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19" w:author="china" w:date="2015-03-24T14:20:00Z"/>
          <w:rFonts w:asciiTheme="minorHAnsi" w:hAnsiTheme="minorHAnsi" w:cs="Times New Roman"/>
          <w:sz w:val="21"/>
          <w:szCs w:val="21"/>
        </w:rPr>
      </w:pPr>
      <w:del w:id="28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21" w:author="china" w:date="2015-03-24T14:20:00Z"/>
          <w:rFonts w:asciiTheme="minorHAnsi" w:hAnsiTheme="minorHAnsi" w:cs="Times New Roman"/>
          <w:sz w:val="21"/>
          <w:szCs w:val="21"/>
        </w:rPr>
      </w:pPr>
      <w:del w:id="28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23" w:author="china" w:date="2015-03-24T14:20:00Z"/>
          <w:rFonts w:asciiTheme="minorHAnsi" w:hAnsiTheme="minorHAnsi" w:cs="Times New Roman"/>
          <w:sz w:val="21"/>
          <w:szCs w:val="21"/>
        </w:rPr>
      </w:pPr>
      <w:del w:id="28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25" w:author="china" w:date="2015-03-24T14:20:00Z"/>
          <w:rFonts w:asciiTheme="minorHAnsi" w:hAnsiTheme="minorHAnsi" w:cs="Times New Roman"/>
          <w:sz w:val="21"/>
          <w:szCs w:val="21"/>
        </w:rPr>
      </w:pPr>
      <w:del w:id="28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HomeLayer::StoreLayer(Ref*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827" w:author="china" w:date="2015-03-24T14:20:00Z"/>
          <w:rFonts w:asciiTheme="minorHAnsi" w:hAnsiTheme="minorHAnsi" w:cs="Times New Roman"/>
          <w:sz w:val="21"/>
          <w:szCs w:val="21"/>
        </w:rPr>
      </w:pPr>
      <w:del w:id="28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29" w:author="china" w:date="2015-03-24T14:20:00Z"/>
          <w:rFonts w:asciiTheme="minorHAnsi" w:hAnsiTheme="minorHAnsi" w:cs="Times New Roman"/>
          <w:sz w:val="21"/>
          <w:szCs w:val="21"/>
        </w:rPr>
      </w:pPr>
      <w:del w:id="28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831" w:author="china" w:date="2015-03-24T14:20:00Z"/>
          <w:rFonts w:asciiTheme="minorHAnsi" w:hAnsiTheme="minorHAnsi" w:cs="Times New Roman"/>
          <w:sz w:val="21"/>
          <w:szCs w:val="21"/>
        </w:rPr>
      </w:pPr>
      <w:del w:id="28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33" w:author="china" w:date="2015-03-24T14:20:00Z"/>
          <w:rFonts w:asciiTheme="minorHAnsi" w:hAnsiTheme="minorHAnsi" w:cs="Times New Roman"/>
          <w:sz w:val="21"/>
          <w:szCs w:val="21"/>
        </w:rPr>
      </w:pPr>
      <w:del w:id="28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835" w:author="china" w:date="2015-03-24T14:20:00Z"/>
          <w:rFonts w:asciiTheme="minorHAnsi" w:hAnsiTheme="minorHAnsi" w:cs="Times New Roman"/>
          <w:sz w:val="21"/>
          <w:szCs w:val="21"/>
        </w:rPr>
      </w:pPr>
      <w:del w:id="28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  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2837" w:author="china" w:date="2015-03-24T14:20:00Z"/>
          <w:rFonts w:asciiTheme="minorHAnsi" w:hAnsiTheme="minorHAnsi" w:cs="Times New Roman"/>
          <w:sz w:val="21"/>
          <w:szCs w:val="21"/>
        </w:rPr>
      </w:pPr>
      <w:del w:id="28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39" w:author="china" w:date="2015-03-24T14:20:00Z"/>
          <w:rFonts w:asciiTheme="minorHAnsi" w:hAnsiTheme="minorHAnsi" w:cs="Times New Roman"/>
          <w:sz w:val="21"/>
          <w:szCs w:val="21"/>
        </w:rPr>
      </w:pPr>
      <w:del w:id="28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841" w:author="china" w:date="2015-03-24T14:20:00Z"/>
          <w:rFonts w:asciiTheme="minorHAnsi" w:hAnsiTheme="minorHAnsi" w:cs="Times New Roman"/>
          <w:sz w:val="21"/>
          <w:szCs w:val="21"/>
        </w:rPr>
      </w:pPr>
      <w:del w:id="28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43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844" w:author="china" w:date="2015-03-24T14:20:00Z"/>
          <w:rFonts w:asciiTheme="minorHAnsi" w:hAnsiTheme="minorHAnsi" w:cs="Times New Roman"/>
          <w:sz w:val="21"/>
          <w:szCs w:val="21"/>
        </w:rPr>
      </w:pPr>
      <w:del w:id="28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  setButtonStatus(3);</w:delText>
        </w:r>
      </w:del>
    </w:p>
    <w:p w:rsidR="00B90ECE" w:rsidRPr="00441F61" w:rsidDel="00B72103" w:rsidRDefault="00B90ECE" w:rsidP="00441F61">
      <w:pPr>
        <w:spacing w:after="0"/>
        <w:rPr>
          <w:del w:id="2846" w:author="china" w:date="2015-03-24T14:20:00Z"/>
          <w:rFonts w:asciiTheme="minorHAnsi" w:hAnsiTheme="minorHAnsi" w:cs="Times New Roman"/>
          <w:sz w:val="21"/>
          <w:szCs w:val="21"/>
        </w:rPr>
      </w:pPr>
      <w:del w:id="28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HomeScene::getInstance()-&gt;setCurrentLayer(StoreLayer::create());</w:delText>
        </w:r>
      </w:del>
    </w:p>
    <w:p w:rsidR="00B90ECE" w:rsidRPr="00441F61" w:rsidDel="00B72103" w:rsidRDefault="00B90ECE" w:rsidP="00441F61">
      <w:pPr>
        <w:spacing w:after="0"/>
        <w:rPr>
          <w:del w:id="2848" w:author="china" w:date="2015-03-24T14:20:00Z"/>
          <w:rFonts w:asciiTheme="minorHAnsi" w:hAnsiTheme="minorHAnsi" w:cs="Times New Roman"/>
          <w:sz w:val="21"/>
          <w:szCs w:val="21"/>
        </w:rPr>
      </w:pPr>
      <w:del w:id="28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50" w:author="china" w:date="2015-03-24T14:20:00Z"/>
          <w:rFonts w:asciiTheme="minorHAnsi" w:hAnsiTheme="minorHAnsi" w:cs="Times New Roman"/>
          <w:sz w:val="21"/>
          <w:szCs w:val="21"/>
        </w:rPr>
      </w:pPr>
      <w:del w:id="28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52" w:author="china" w:date="2015-03-24T14:20:00Z"/>
          <w:rFonts w:asciiTheme="minorHAnsi" w:hAnsiTheme="minorHAnsi" w:cs="Times New Roman"/>
          <w:sz w:val="21"/>
          <w:szCs w:val="21"/>
        </w:rPr>
      </w:pPr>
      <w:del w:id="28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54" w:author="china" w:date="2015-03-24T14:20:00Z"/>
          <w:rFonts w:asciiTheme="minorHAnsi" w:hAnsiTheme="minorHAnsi" w:cs="Times New Roman"/>
          <w:sz w:val="21"/>
          <w:szCs w:val="21"/>
        </w:rPr>
      </w:pPr>
      <w:del w:id="28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56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2857" w:author="china" w:date="2015-03-24T14:20:00Z"/>
          <w:rFonts w:asciiTheme="minorHAnsi" w:hAnsiTheme="minorHAnsi" w:cs="Times New Roman"/>
          <w:sz w:val="21"/>
          <w:szCs w:val="21"/>
        </w:rPr>
      </w:pPr>
      <w:del w:id="28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HomeLayer::BackHomeLayer(Ref*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859" w:author="china" w:date="2015-03-24T14:20:00Z"/>
          <w:rFonts w:asciiTheme="minorHAnsi" w:hAnsiTheme="minorHAnsi" w:cs="Times New Roman"/>
          <w:sz w:val="21"/>
          <w:szCs w:val="21"/>
        </w:rPr>
      </w:pPr>
      <w:del w:id="28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61" w:author="china" w:date="2015-03-24T14:20:00Z"/>
          <w:rFonts w:asciiTheme="minorHAnsi" w:hAnsiTheme="minorHAnsi" w:cs="Times New Roman"/>
          <w:sz w:val="21"/>
          <w:szCs w:val="21"/>
        </w:rPr>
      </w:pPr>
      <w:del w:id="28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863" w:author="china" w:date="2015-03-24T14:20:00Z"/>
          <w:rFonts w:asciiTheme="minorHAnsi" w:hAnsiTheme="minorHAnsi" w:cs="Times New Roman"/>
          <w:sz w:val="21"/>
          <w:szCs w:val="21"/>
        </w:rPr>
      </w:pPr>
      <w:del w:id="28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65" w:author="china" w:date="2015-03-24T14:20:00Z"/>
          <w:rFonts w:asciiTheme="minorHAnsi" w:hAnsiTheme="minorHAnsi" w:cs="Times New Roman"/>
          <w:sz w:val="21"/>
          <w:szCs w:val="21"/>
        </w:rPr>
      </w:pPr>
      <w:del w:id="28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867" w:author="china" w:date="2015-03-24T14:20:00Z"/>
          <w:rFonts w:asciiTheme="minorHAnsi" w:hAnsiTheme="minorHAnsi" w:cs="Times New Roman"/>
          <w:sz w:val="21"/>
          <w:szCs w:val="21"/>
        </w:rPr>
      </w:pPr>
      <w:del w:id="28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2869" w:author="china" w:date="2015-03-24T14:20:00Z"/>
          <w:rFonts w:asciiTheme="minorHAnsi" w:hAnsiTheme="minorHAnsi" w:cs="Times New Roman"/>
          <w:sz w:val="21"/>
          <w:szCs w:val="21"/>
        </w:rPr>
      </w:pPr>
      <w:del w:id="28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71" w:author="china" w:date="2015-03-24T14:20:00Z"/>
          <w:rFonts w:asciiTheme="minorHAnsi" w:hAnsiTheme="minorHAnsi" w:cs="Times New Roman"/>
          <w:sz w:val="21"/>
          <w:szCs w:val="21"/>
        </w:rPr>
      </w:pPr>
      <w:del w:id="28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873" w:author="china" w:date="2015-03-24T14:20:00Z"/>
          <w:rFonts w:asciiTheme="minorHAnsi" w:hAnsiTheme="minorHAnsi" w:cs="Times New Roman"/>
          <w:sz w:val="21"/>
          <w:szCs w:val="21"/>
        </w:rPr>
      </w:pPr>
      <w:del w:id="28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75" w:author="china" w:date="2015-03-24T14:20:00Z"/>
          <w:rFonts w:asciiTheme="minorHAnsi" w:hAnsiTheme="minorHAnsi" w:cs="Times New Roman"/>
          <w:sz w:val="21"/>
          <w:szCs w:val="21"/>
        </w:rPr>
      </w:pPr>
      <w:del w:id="28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setButtonStatus(0);</w:delText>
        </w:r>
      </w:del>
    </w:p>
    <w:p w:rsidR="00B90ECE" w:rsidRPr="00441F61" w:rsidDel="00B72103" w:rsidRDefault="00B90ECE" w:rsidP="00441F61">
      <w:pPr>
        <w:spacing w:after="0"/>
        <w:rPr>
          <w:del w:id="2877" w:author="china" w:date="2015-03-24T14:20:00Z"/>
          <w:rFonts w:asciiTheme="minorHAnsi" w:hAnsiTheme="minorHAnsi" w:cs="Times New Roman"/>
          <w:sz w:val="21"/>
          <w:szCs w:val="21"/>
        </w:rPr>
      </w:pPr>
      <w:del w:id="28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HomeScene::getInstance()-&gt;setCurrentLayer(NULL);</w:delText>
        </w:r>
      </w:del>
    </w:p>
    <w:p w:rsidR="00B90ECE" w:rsidRPr="00441F61" w:rsidDel="00B72103" w:rsidRDefault="00B90ECE" w:rsidP="00441F61">
      <w:pPr>
        <w:spacing w:after="0"/>
        <w:rPr>
          <w:del w:id="2879" w:author="china" w:date="2015-03-24T14:20:00Z"/>
          <w:rFonts w:asciiTheme="minorHAnsi" w:hAnsiTheme="minorHAnsi" w:cs="Times New Roman"/>
          <w:sz w:val="21"/>
          <w:szCs w:val="21"/>
        </w:rPr>
      </w:pPr>
      <w:del w:id="28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81" w:author="china" w:date="2015-03-24T14:20:00Z"/>
          <w:rFonts w:asciiTheme="minorHAnsi" w:hAnsiTheme="minorHAnsi" w:cs="Times New Roman"/>
          <w:sz w:val="21"/>
          <w:szCs w:val="21"/>
        </w:rPr>
      </w:pPr>
      <w:del w:id="28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883" w:author="china" w:date="2015-03-24T14:20:00Z"/>
          <w:rFonts w:asciiTheme="minorHAnsi" w:hAnsiTheme="minorHAnsi" w:cs="Times New Roman"/>
          <w:sz w:val="21"/>
          <w:szCs w:val="21"/>
        </w:rPr>
      </w:pPr>
      <w:del w:id="28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85" w:author="china" w:date="2015-03-24T14:20:00Z"/>
          <w:rFonts w:asciiTheme="minorHAnsi" w:hAnsiTheme="minorHAnsi" w:cs="Times New Roman"/>
          <w:sz w:val="21"/>
          <w:szCs w:val="21"/>
        </w:rPr>
      </w:pPr>
      <w:del w:id="28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887" w:author="china" w:date="2015-03-24T14:20:00Z"/>
          <w:rFonts w:asciiTheme="minorHAnsi" w:hAnsiTheme="minorHAnsi" w:cs="Times New Roman"/>
          <w:sz w:val="21"/>
          <w:szCs w:val="21"/>
        </w:rPr>
      </w:pPr>
      <w:del w:id="28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HomeLayer::ExchangeGoldLayer(Ref* sender , 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889" w:author="china" w:date="2015-03-24T14:20:00Z"/>
          <w:rFonts w:asciiTheme="minorHAnsi" w:hAnsiTheme="minorHAnsi" w:cs="Times New Roman"/>
          <w:sz w:val="21"/>
          <w:szCs w:val="21"/>
        </w:rPr>
      </w:pPr>
      <w:del w:id="28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91" w:author="china" w:date="2015-03-24T14:20:00Z"/>
          <w:rFonts w:asciiTheme="minorHAnsi" w:hAnsiTheme="minorHAnsi" w:cs="Times New Roman"/>
          <w:sz w:val="21"/>
          <w:szCs w:val="21"/>
        </w:rPr>
      </w:pPr>
      <w:del w:id="28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893" w:author="china" w:date="2015-03-24T14:20:00Z"/>
          <w:rFonts w:asciiTheme="minorHAnsi" w:hAnsiTheme="minorHAnsi" w:cs="Times New Roman"/>
          <w:sz w:val="21"/>
          <w:szCs w:val="21"/>
        </w:rPr>
      </w:pPr>
      <w:del w:id="28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95" w:author="china" w:date="2015-03-24T14:20:00Z"/>
          <w:rFonts w:asciiTheme="minorHAnsi" w:hAnsiTheme="minorHAnsi" w:cs="Times New Roman"/>
          <w:sz w:val="21"/>
          <w:szCs w:val="21"/>
        </w:rPr>
      </w:pPr>
      <w:del w:id="28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Widget::TouchEventType::ENDED:  </w:delText>
        </w:r>
      </w:del>
    </w:p>
    <w:p w:rsidR="00B90ECE" w:rsidRPr="00441F61" w:rsidDel="00B72103" w:rsidRDefault="00B90ECE" w:rsidP="00441F61">
      <w:pPr>
        <w:spacing w:after="0"/>
        <w:rPr>
          <w:del w:id="2897" w:author="china" w:date="2015-03-24T14:20:00Z"/>
          <w:rFonts w:asciiTheme="minorHAnsi" w:hAnsiTheme="minorHAnsi" w:cs="Times New Roman"/>
          <w:sz w:val="21"/>
          <w:szCs w:val="21"/>
        </w:rPr>
      </w:pPr>
      <w:del w:id="28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899" w:author="china" w:date="2015-03-24T14:20:00Z"/>
          <w:rFonts w:asciiTheme="minorHAnsi" w:hAnsiTheme="minorHAnsi" w:cs="Times New Roman"/>
          <w:sz w:val="21"/>
          <w:szCs w:val="21"/>
        </w:rPr>
      </w:pPr>
      <w:del w:id="29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//this-&gt;removeAllChildren();</w:delText>
        </w:r>
      </w:del>
    </w:p>
    <w:p w:rsidR="00B90ECE" w:rsidRPr="00441F61" w:rsidDel="00B72103" w:rsidRDefault="00B90ECE" w:rsidP="00441F61">
      <w:pPr>
        <w:spacing w:after="0"/>
        <w:rPr>
          <w:del w:id="2901" w:author="china" w:date="2015-03-24T14:20:00Z"/>
          <w:rFonts w:asciiTheme="minorHAnsi" w:hAnsiTheme="minorHAnsi" w:cs="Times New Roman"/>
          <w:sz w:val="21"/>
          <w:szCs w:val="21"/>
        </w:rPr>
      </w:pPr>
      <w:del w:id="29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setButtonStatus(0);</w:delText>
        </w:r>
      </w:del>
    </w:p>
    <w:p w:rsidR="00B90ECE" w:rsidRPr="00441F61" w:rsidDel="00B72103" w:rsidRDefault="00B90ECE" w:rsidP="00441F61">
      <w:pPr>
        <w:spacing w:after="0"/>
        <w:rPr>
          <w:del w:id="2903" w:author="china" w:date="2015-03-24T14:20:00Z"/>
          <w:rFonts w:asciiTheme="minorHAnsi" w:hAnsiTheme="minorHAnsi" w:cs="Times New Roman"/>
          <w:sz w:val="21"/>
          <w:szCs w:val="21"/>
        </w:rPr>
      </w:pPr>
      <w:del w:id="29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HomeScene::getInstance()-&gt;setCurrentLayer(ExchangeGoldLayer::create());</w:delText>
        </w:r>
      </w:del>
    </w:p>
    <w:p w:rsidR="00B90ECE" w:rsidRPr="00441F61" w:rsidDel="00B72103" w:rsidRDefault="00B90ECE" w:rsidP="00441F61">
      <w:pPr>
        <w:spacing w:after="0"/>
        <w:rPr>
          <w:del w:id="2905" w:author="china" w:date="2015-03-24T14:20:00Z"/>
          <w:rFonts w:asciiTheme="minorHAnsi" w:hAnsiTheme="minorHAnsi" w:cs="Times New Roman"/>
          <w:sz w:val="21"/>
          <w:szCs w:val="21"/>
        </w:rPr>
      </w:pPr>
      <w:del w:id="29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07" w:author="china" w:date="2015-03-24T14:20:00Z"/>
          <w:rFonts w:asciiTheme="minorHAnsi" w:hAnsiTheme="minorHAnsi" w:cs="Times New Roman"/>
          <w:sz w:val="21"/>
          <w:szCs w:val="21"/>
        </w:rPr>
      </w:pPr>
      <w:del w:id="29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909" w:author="china" w:date="2015-03-24T14:20:00Z"/>
          <w:rFonts w:asciiTheme="minorHAnsi" w:hAnsiTheme="minorHAnsi" w:cs="Times New Roman"/>
          <w:sz w:val="21"/>
          <w:szCs w:val="21"/>
        </w:rPr>
      </w:pPr>
      <w:del w:id="29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11" w:author="china" w:date="2015-03-24T14:20:00Z"/>
          <w:rFonts w:asciiTheme="minorHAnsi" w:hAnsiTheme="minorHAnsi" w:cs="Times New Roman"/>
          <w:sz w:val="21"/>
          <w:szCs w:val="21"/>
        </w:rPr>
      </w:pPr>
      <w:del w:id="29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13" w:author="china" w:date="2015-03-24T14:20:00Z"/>
          <w:rFonts w:asciiTheme="minorHAnsi" w:hAnsiTheme="minorHAnsi" w:cs="Times New Roman"/>
          <w:sz w:val="21"/>
          <w:szCs w:val="21"/>
        </w:rPr>
      </w:pPr>
      <w:del w:id="29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HomeLayer::BuySparLayer(Ref*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915" w:author="china" w:date="2015-03-24T14:20:00Z"/>
          <w:rFonts w:asciiTheme="minorHAnsi" w:hAnsiTheme="minorHAnsi" w:cs="Times New Roman"/>
          <w:sz w:val="21"/>
          <w:szCs w:val="21"/>
        </w:rPr>
      </w:pPr>
      <w:del w:id="29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17" w:author="china" w:date="2015-03-24T14:20:00Z"/>
          <w:rFonts w:asciiTheme="minorHAnsi" w:hAnsiTheme="minorHAnsi" w:cs="Times New Roman"/>
          <w:sz w:val="21"/>
          <w:szCs w:val="21"/>
        </w:rPr>
      </w:pPr>
      <w:del w:id="29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919" w:author="china" w:date="2015-03-24T14:20:00Z"/>
          <w:rFonts w:asciiTheme="minorHAnsi" w:hAnsiTheme="minorHAnsi" w:cs="Times New Roman"/>
          <w:sz w:val="21"/>
          <w:szCs w:val="21"/>
        </w:rPr>
      </w:pPr>
      <w:del w:id="29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21" w:author="china" w:date="2015-03-24T14:20:00Z"/>
          <w:rFonts w:asciiTheme="minorHAnsi" w:hAnsiTheme="minorHAnsi" w:cs="Times New Roman"/>
          <w:sz w:val="21"/>
          <w:szCs w:val="21"/>
        </w:rPr>
      </w:pPr>
      <w:del w:id="29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 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2923" w:author="china" w:date="2015-03-24T14:20:00Z"/>
          <w:rFonts w:asciiTheme="minorHAnsi" w:hAnsiTheme="minorHAnsi" w:cs="Times New Roman"/>
          <w:sz w:val="21"/>
          <w:szCs w:val="21"/>
        </w:rPr>
      </w:pPr>
      <w:del w:id="29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25" w:author="china" w:date="2015-03-24T14:20:00Z"/>
          <w:rFonts w:asciiTheme="minorHAnsi" w:hAnsiTheme="minorHAnsi" w:cs="Times New Roman"/>
          <w:sz w:val="21"/>
          <w:szCs w:val="21"/>
        </w:rPr>
      </w:pPr>
      <w:del w:id="29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setButtonStatus(0);</w:delText>
        </w:r>
      </w:del>
    </w:p>
    <w:p w:rsidR="00B90ECE" w:rsidRPr="00441F61" w:rsidDel="00B72103" w:rsidRDefault="00B90ECE" w:rsidP="00441F61">
      <w:pPr>
        <w:spacing w:after="0"/>
        <w:rPr>
          <w:del w:id="2927" w:author="china" w:date="2015-03-24T14:20:00Z"/>
          <w:rFonts w:asciiTheme="minorHAnsi" w:hAnsiTheme="minorHAnsi" w:cs="Times New Roman"/>
          <w:sz w:val="21"/>
          <w:szCs w:val="21"/>
        </w:rPr>
      </w:pPr>
      <w:del w:id="29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HomeScene::getInstance()-&gt;setCurrentLayer(BuySparLayer::create());</w:delText>
        </w:r>
      </w:del>
    </w:p>
    <w:p w:rsidR="00B90ECE" w:rsidRPr="00441F61" w:rsidDel="00B72103" w:rsidRDefault="00B90ECE" w:rsidP="00441F61">
      <w:pPr>
        <w:spacing w:after="0"/>
        <w:rPr>
          <w:del w:id="2929" w:author="china" w:date="2015-03-24T14:20:00Z"/>
          <w:rFonts w:asciiTheme="minorHAnsi" w:hAnsiTheme="minorHAnsi" w:cs="Times New Roman"/>
          <w:sz w:val="21"/>
          <w:szCs w:val="21"/>
        </w:rPr>
      </w:pPr>
      <w:del w:id="29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31" w:author="china" w:date="2015-03-24T14:20:00Z"/>
          <w:rFonts w:asciiTheme="minorHAnsi" w:hAnsiTheme="minorHAnsi" w:cs="Times New Roman"/>
          <w:sz w:val="21"/>
          <w:szCs w:val="21"/>
        </w:rPr>
      </w:pPr>
      <w:del w:id="29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933" w:author="china" w:date="2015-03-24T14:20:00Z"/>
          <w:rFonts w:asciiTheme="minorHAnsi" w:hAnsiTheme="minorHAnsi" w:cs="Times New Roman"/>
          <w:sz w:val="21"/>
          <w:szCs w:val="21"/>
        </w:rPr>
      </w:pPr>
      <w:del w:id="29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35" w:author="china" w:date="2015-03-24T14:20:00Z"/>
          <w:rFonts w:asciiTheme="minorHAnsi" w:hAnsiTheme="minorHAnsi" w:cs="Times New Roman"/>
          <w:sz w:val="21"/>
          <w:szCs w:val="21"/>
        </w:rPr>
      </w:pPr>
      <w:del w:id="29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37" w:author="china" w:date="2015-03-24T14:20:00Z"/>
          <w:rFonts w:asciiTheme="minorHAnsi" w:hAnsiTheme="minorHAnsi" w:cs="Times New Roman"/>
          <w:sz w:val="21"/>
          <w:szCs w:val="21"/>
        </w:rPr>
      </w:pPr>
      <w:del w:id="29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HomeLayer::ExchangeHpLayer(Ref*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939" w:author="china" w:date="2015-03-24T14:20:00Z"/>
          <w:rFonts w:asciiTheme="minorHAnsi" w:hAnsiTheme="minorHAnsi" w:cs="Times New Roman"/>
          <w:sz w:val="21"/>
          <w:szCs w:val="21"/>
        </w:rPr>
      </w:pPr>
      <w:del w:id="29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41" w:author="china" w:date="2015-03-24T14:20:00Z"/>
          <w:rFonts w:asciiTheme="minorHAnsi" w:hAnsiTheme="minorHAnsi" w:cs="Times New Roman"/>
          <w:sz w:val="21"/>
          <w:szCs w:val="21"/>
        </w:rPr>
      </w:pPr>
      <w:del w:id="29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943" w:author="china" w:date="2015-03-24T14:20:00Z"/>
          <w:rFonts w:asciiTheme="minorHAnsi" w:hAnsiTheme="minorHAnsi" w:cs="Times New Roman"/>
          <w:sz w:val="21"/>
          <w:szCs w:val="21"/>
        </w:rPr>
      </w:pPr>
      <w:del w:id="29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45" w:author="china" w:date="2015-03-24T14:20:00Z"/>
          <w:rFonts w:asciiTheme="minorHAnsi" w:hAnsiTheme="minorHAnsi" w:cs="Times New Roman"/>
          <w:sz w:val="21"/>
          <w:szCs w:val="21"/>
        </w:rPr>
      </w:pPr>
      <w:del w:id="29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 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2947" w:author="china" w:date="2015-03-24T14:20:00Z"/>
          <w:rFonts w:asciiTheme="minorHAnsi" w:hAnsiTheme="minorHAnsi" w:cs="Times New Roman"/>
          <w:sz w:val="21"/>
          <w:szCs w:val="21"/>
        </w:rPr>
      </w:pPr>
      <w:del w:id="29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49" w:author="china" w:date="2015-03-24T14:20:00Z"/>
          <w:rFonts w:asciiTheme="minorHAnsi" w:hAnsiTheme="minorHAnsi" w:cs="Times New Roman"/>
          <w:sz w:val="21"/>
          <w:szCs w:val="21"/>
        </w:rPr>
      </w:pPr>
      <w:del w:id="29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setButtonStatus(0);</w:delText>
        </w:r>
      </w:del>
    </w:p>
    <w:p w:rsidR="00B90ECE" w:rsidRPr="00441F61" w:rsidDel="00B72103" w:rsidRDefault="00B90ECE" w:rsidP="00441F61">
      <w:pPr>
        <w:spacing w:after="0"/>
        <w:rPr>
          <w:del w:id="2951" w:author="china" w:date="2015-03-24T14:20:00Z"/>
          <w:rFonts w:asciiTheme="minorHAnsi" w:hAnsiTheme="minorHAnsi" w:cs="Times New Roman"/>
          <w:sz w:val="21"/>
          <w:szCs w:val="21"/>
        </w:rPr>
      </w:pPr>
      <w:del w:id="29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HomeScene::getInstance()-&gt;setCurrentLayer(ExchangeHpLayer::create());</w:delText>
        </w:r>
      </w:del>
    </w:p>
    <w:p w:rsidR="00B90ECE" w:rsidRPr="00441F61" w:rsidDel="00B72103" w:rsidRDefault="00B90ECE" w:rsidP="00441F61">
      <w:pPr>
        <w:spacing w:after="0"/>
        <w:rPr>
          <w:del w:id="2953" w:author="china" w:date="2015-03-24T14:20:00Z"/>
          <w:rFonts w:asciiTheme="minorHAnsi" w:hAnsiTheme="minorHAnsi" w:cs="Times New Roman"/>
          <w:sz w:val="21"/>
          <w:szCs w:val="21"/>
        </w:rPr>
      </w:pPr>
      <w:del w:id="29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55" w:author="china" w:date="2015-03-24T14:20:00Z"/>
          <w:rFonts w:asciiTheme="minorHAnsi" w:hAnsiTheme="minorHAnsi" w:cs="Times New Roman"/>
          <w:sz w:val="21"/>
          <w:szCs w:val="21"/>
        </w:rPr>
      </w:pPr>
      <w:del w:id="29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957" w:author="china" w:date="2015-03-24T14:20:00Z"/>
          <w:rFonts w:asciiTheme="minorHAnsi" w:hAnsiTheme="minorHAnsi" w:cs="Times New Roman"/>
          <w:sz w:val="21"/>
          <w:szCs w:val="21"/>
        </w:rPr>
      </w:pPr>
      <w:del w:id="29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59" w:author="china" w:date="2015-03-24T14:20:00Z"/>
          <w:rFonts w:asciiTheme="minorHAnsi" w:hAnsiTheme="minorHAnsi" w:cs="Times New Roman"/>
          <w:sz w:val="21"/>
          <w:szCs w:val="21"/>
        </w:rPr>
      </w:pPr>
      <w:del w:id="29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61" w:author="china" w:date="2015-03-24T14:20:00Z"/>
          <w:rFonts w:asciiTheme="minorHAnsi" w:hAnsiTheme="minorHAnsi" w:cs="Times New Roman"/>
          <w:sz w:val="21"/>
          <w:szCs w:val="21"/>
        </w:rPr>
      </w:pPr>
      <w:del w:id="29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HomeLayer::PracticeLayer(Ref*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963" w:author="china" w:date="2015-03-24T14:20:00Z"/>
          <w:rFonts w:asciiTheme="minorHAnsi" w:hAnsiTheme="minorHAnsi" w:cs="Times New Roman"/>
          <w:sz w:val="21"/>
          <w:szCs w:val="21"/>
        </w:rPr>
      </w:pPr>
      <w:del w:id="29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65" w:author="china" w:date="2015-03-24T14:20:00Z"/>
          <w:rFonts w:asciiTheme="minorHAnsi" w:hAnsiTheme="minorHAnsi" w:cs="Times New Roman"/>
          <w:sz w:val="21"/>
          <w:szCs w:val="21"/>
        </w:rPr>
      </w:pPr>
      <w:del w:id="29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967" w:author="china" w:date="2015-03-24T14:20:00Z"/>
          <w:rFonts w:asciiTheme="minorHAnsi" w:hAnsiTheme="minorHAnsi" w:cs="Times New Roman"/>
          <w:sz w:val="21"/>
          <w:szCs w:val="21"/>
        </w:rPr>
      </w:pPr>
      <w:del w:id="29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69" w:author="china" w:date="2015-03-24T14:20:00Z"/>
          <w:rFonts w:asciiTheme="minorHAnsi" w:hAnsiTheme="minorHAnsi" w:cs="Times New Roman"/>
          <w:sz w:val="21"/>
          <w:szCs w:val="21"/>
        </w:rPr>
      </w:pPr>
      <w:del w:id="29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971" w:author="china" w:date="2015-03-24T14:20:00Z"/>
          <w:rFonts w:asciiTheme="minorHAnsi" w:hAnsiTheme="minorHAnsi" w:cs="Times New Roman"/>
          <w:sz w:val="21"/>
          <w:szCs w:val="21"/>
        </w:rPr>
      </w:pPr>
      <w:del w:id="29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2973" w:author="china" w:date="2015-03-24T14:20:00Z"/>
          <w:rFonts w:asciiTheme="minorHAnsi" w:hAnsiTheme="minorHAnsi" w:cs="Times New Roman"/>
          <w:sz w:val="21"/>
          <w:szCs w:val="21"/>
        </w:rPr>
      </w:pPr>
      <w:del w:id="29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975" w:author="china" w:date="2015-03-24T14:20:00Z"/>
          <w:rFonts w:asciiTheme="minorHAnsi" w:hAnsiTheme="minorHAnsi" w:cs="Times New Roman"/>
          <w:sz w:val="21"/>
          <w:szCs w:val="21"/>
        </w:rPr>
      </w:pPr>
      <w:del w:id="29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 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2977" w:author="china" w:date="2015-03-24T14:20:00Z"/>
          <w:rFonts w:asciiTheme="minorHAnsi" w:hAnsiTheme="minorHAnsi" w:cs="Times New Roman"/>
          <w:sz w:val="21"/>
          <w:szCs w:val="21"/>
        </w:rPr>
      </w:pPr>
      <w:del w:id="29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79" w:author="china" w:date="2015-03-24T14:20:00Z"/>
          <w:rFonts w:asciiTheme="minorHAnsi" w:hAnsiTheme="minorHAnsi" w:cs="Times New Roman"/>
          <w:sz w:val="21"/>
          <w:szCs w:val="21"/>
        </w:rPr>
      </w:pPr>
      <w:del w:id="29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HomeScene::getInstance()-&gt;setCurrentLayer(ExerciseLayer::create());</w:delText>
        </w:r>
      </w:del>
    </w:p>
    <w:p w:rsidR="00B90ECE" w:rsidRPr="00441F61" w:rsidDel="00B72103" w:rsidRDefault="00B90ECE" w:rsidP="00441F61">
      <w:pPr>
        <w:spacing w:after="0"/>
        <w:rPr>
          <w:del w:id="2981" w:author="china" w:date="2015-03-24T14:20:00Z"/>
          <w:rFonts w:asciiTheme="minorHAnsi" w:hAnsiTheme="minorHAnsi" w:cs="Times New Roman"/>
          <w:sz w:val="21"/>
          <w:szCs w:val="21"/>
        </w:rPr>
      </w:pPr>
      <w:del w:id="29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83" w:author="china" w:date="2015-03-24T14:20:00Z"/>
          <w:rFonts w:asciiTheme="minorHAnsi" w:hAnsiTheme="minorHAnsi" w:cs="Times New Roman"/>
          <w:sz w:val="21"/>
          <w:szCs w:val="21"/>
        </w:rPr>
      </w:pPr>
      <w:del w:id="29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2985" w:author="china" w:date="2015-03-24T14:20:00Z"/>
          <w:rFonts w:asciiTheme="minorHAnsi" w:hAnsiTheme="minorHAnsi" w:cs="Times New Roman"/>
          <w:sz w:val="21"/>
          <w:szCs w:val="21"/>
        </w:rPr>
      </w:pPr>
      <w:del w:id="29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87" w:author="china" w:date="2015-03-24T14:20:00Z"/>
          <w:rFonts w:asciiTheme="minorHAnsi" w:hAnsiTheme="minorHAnsi" w:cs="Times New Roman"/>
          <w:sz w:val="21"/>
          <w:szCs w:val="21"/>
        </w:rPr>
      </w:pPr>
      <w:del w:id="29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2989" w:author="china" w:date="2015-03-24T14:20:00Z"/>
          <w:rFonts w:asciiTheme="minorHAnsi" w:hAnsiTheme="minorHAnsi" w:cs="Times New Roman"/>
          <w:sz w:val="21"/>
          <w:szCs w:val="21"/>
        </w:rPr>
      </w:pPr>
      <w:del w:id="29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HomeLayer::PreferentialLayer(Ref*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2991" w:author="china" w:date="2015-03-24T14:20:00Z"/>
          <w:rFonts w:asciiTheme="minorHAnsi" w:hAnsiTheme="minorHAnsi" w:cs="Times New Roman"/>
          <w:sz w:val="21"/>
          <w:szCs w:val="21"/>
        </w:rPr>
      </w:pPr>
      <w:del w:id="29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93" w:author="china" w:date="2015-03-24T14:20:00Z"/>
          <w:rFonts w:asciiTheme="minorHAnsi" w:hAnsiTheme="minorHAnsi" w:cs="Times New Roman"/>
          <w:sz w:val="21"/>
          <w:szCs w:val="21"/>
        </w:rPr>
      </w:pPr>
      <w:del w:id="29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2995" w:author="china" w:date="2015-03-24T14:20:00Z"/>
          <w:rFonts w:asciiTheme="minorHAnsi" w:hAnsiTheme="minorHAnsi" w:cs="Times New Roman"/>
          <w:sz w:val="21"/>
          <w:szCs w:val="21"/>
        </w:rPr>
      </w:pPr>
      <w:del w:id="29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2997" w:author="china" w:date="2015-03-24T14:20:00Z"/>
          <w:rFonts w:asciiTheme="minorHAnsi" w:hAnsiTheme="minorHAnsi" w:cs="Times New Roman"/>
          <w:sz w:val="21"/>
          <w:szCs w:val="21"/>
        </w:rPr>
      </w:pPr>
      <w:del w:id="29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2999" w:author="china" w:date="2015-03-24T14:20:00Z"/>
          <w:rFonts w:asciiTheme="minorHAnsi" w:hAnsiTheme="minorHAnsi" w:cs="Times New Roman"/>
          <w:sz w:val="21"/>
          <w:szCs w:val="21"/>
        </w:rPr>
      </w:pPr>
      <w:del w:id="30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3001" w:author="china" w:date="2015-03-24T14:20:00Z"/>
          <w:rFonts w:asciiTheme="minorHAnsi" w:hAnsiTheme="minorHAnsi" w:cs="Times New Roman"/>
          <w:sz w:val="21"/>
          <w:szCs w:val="21"/>
        </w:rPr>
      </w:pPr>
      <w:del w:id="30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03" w:author="china" w:date="2015-03-24T14:20:00Z"/>
          <w:rFonts w:asciiTheme="minorHAnsi" w:hAnsiTheme="minorHAnsi" w:cs="Times New Roman"/>
          <w:sz w:val="21"/>
          <w:szCs w:val="21"/>
        </w:rPr>
      </w:pPr>
      <w:del w:id="30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3005" w:author="china" w:date="2015-03-24T14:20:00Z"/>
          <w:rFonts w:asciiTheme="minorHAnsi" w:hAnsiTheme="minorHAnsi" w:cs="Times New Roman"/>
          <w:sz w:val="21"/>
          <w:szCs w:val="21"/>
        </w:rPr>
      </w:pPr>
      <w:del w:id="30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HomeScene::getInstance()-&gt;setCurrentLayer(PreferentialLayer::create());</w:delText>
        </w:r>
      </w:del>
    </w:p>
    <w:p w:rsidR="00B90ECE" w:rsidRPr="00441F61" w:rsidDel="00B72103" w:rsidRDefault="00B90ECE" w:rsidP="00441F61">
      <w:pPr>
        <w:spacing w:after="0"/>
        <w:rPr>
          <w:del w:id="3007" w:author="china" w:date="2015-03-24T14:20:00Z"/>
          <w:rFonts w:asciiTheme="minorHAnsi" w:hAnsiTheme="minorHAnsi" w:cs="Times New Roman"/>
          <w:sz w:val="21"/>
          <w:szCs w:val="21"/>
        </w:rPr>
      </w:pPr>
      <w:del w:id="30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09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3010" w:author="china" w:date="2015-03-24T14:20:00Z"/>
          <w:rFonts w:asciiTheme="minorHAnsi" w:hAnsiTheme="minorHAnsi" w:cs="Times New Roman"/>
          <w:sz w:val="21"/>
          <w:szCs w:val="21"/>
        </w:rPr>
      </w:pPr>
      <w:del w:id="30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3012" w:author="china" w:date="2015-03-24T14:20:00Z"/>
          <w:rFonts w:asciiTheme="minorHAnsi" w:hAnsiTheme="minorHAnsi" w:cs="Times New Roman"/>
          <w:sz w:val="21"/>
          <w:szCs w:val="21"/>
        </w:rPr>
      </w:pPr>
      <w:del w:id="30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3014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3015" w:author="china" w:date="2015-03-24T14:20:00Z"/>
          <w:rFonts w:asciiTheme="minorHAnsi" w:hAnsiTheme="minorHAnsi" w:cs="Times New Roman"/>
          <w:sz w:val="21"/>
          <w:szCs w:val="21"/>
        </w:rPr>
      </w:pPr>
      <w:del w:id="30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HomeLayer::AchieveLayer(Ref*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3017" w:author="china" w:date="2015-03-24T14:20:00Z"/>
          <w:rFonts w:asciiTheme="minorHAnsi" w:hAnsiTheme="minorHAnsi" w:cs="Times New Roman"/>
          <w:sz w:val="21"/>
          <w:szCs w:val="21"/>
        </w:rPr>
      </w:pPr>
      <w:del w:id="30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3019" w:author="china" w:date="2015-03-24T14:20:00Z"/>
          <w:rFonts w:asciiTheme="minorHAnsi" w:hAnsiTheme="minorHAnsi" w:cs="Times New Roman"/>
          <w:sz w:val="21"/>
          <w:szCs w:val="21"/>
        </w:rPr>
      </w:pPr>
      <w:del w:id="30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3021" w:author="china" w:date="2015-03-24T14:20:00Z"/>
          <w:rFonts w:asciiTheme="minorHAnsi" w:hAnsiTheme="minorHAnsi" w:cs="Times New Roman"/>
          <w:sz w:val="21"/>
          <w:szCs w:val="21"/>
        </w:rPr>
      </w:pPr>
      <w:del w:id="30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3023" w:author="china" w:date="2015-03-24T14:20:00Z"/>
          <w:rFonts w:asciiTheme="minorHAnsi" w:hAnsiTheme="minorHAnsi" w:cs="Times New Roman"/>
          <w:sz w:val="21"/>
          <w:szCs w:val="21"/>
        </w:rPr>
      </w:pPr>
      <w:del w:id="30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3025" w:author="china" w:date="2015-03-24T14:20:00Z"/>
          <w:rFonts w:asciiTheme="minorHAnsi" w:hAnsiTheme="minorHAnsi" w:cs="Times New Roman"/>
          <w:sz w:val="21"/>
          <w:szCs w:val="21"/>
        </w:rPr>
      </w:pPr>
      <w:del w:id="30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3027" w:author="china" w:date="2015-03-24T14:20:00Z"/>
          <w:rFonts w:asciiTheme="minorHAnsi" w:hAnsiTheme="minorHAnsi" w:cs="Times New Roman"/>
          <w:sz w:val="21"/>
          <w:szCs w:val="21"/>
        </w:rPr>
      </w:pPr>
      <w:del w:id="30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29" w:author="china" w:date="2015-03-24T14:20:00Z"/>
          <w:rFonts w:asciiTheme="minorHAnsi" w:hAnsiTheme="minorHAnsi" w:cs="Times New Roman"/>
          <w:sz w:val="21"/>
          <w:szCs w:val="21"/>
        </w:rPr>
      </w:pPr>
      <w:del w:id="30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3031" w:author="china" w:date="2015-03-24T14:20:00Z"/>
          <w:rFonts w:asciiTheme="minorHAnsi" w:hAnsiTheme="minorHAnsi" w:cs="Times New Roman"/>
          <w:sz w:val="21"/>
          <w:szCs w:val="21"/>
        </w:rPr>
      </w:pPr>
      <w:del w:id="30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HomeScene::getInstance()-&gt;setCurrentLayer(AchieveLayer::create());</w:delText>
        </w:r>
      </w:del>
    </w:p>
    <w:p w:rsidR="00B90ECE" w:rsidRPr="00441F61" w:rsidDel="00B72103" w:rsidRDefault="00B90ECE" w:rsidP="00441F61">
      <w:pPr>
        <w:spacing w:after="0"/>
        <w:rPr>
          <w:del w:id="3033" w:author="china" w:date="2015-03-24T14:20:00Z"/>
          <w:rFonts w:asciiTheme="minorHAnsi" w:hAnsiTheme="minorHAnsi" w:cs="Times New Roman"/>
          <w:sz w:val="21"/>
          <w:szCs w:val="21"/>
        </w:rPr>
      </w:pPr>
      <w:del w:id="30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35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3036" w:author="china" w:date="2015-03-24T14:20:00Z"/>
          <w:rFonts w:asciiTheme="minorHAnsi" w:hAnsiTheme="minorHAnsi" w:cs="Times New Roman"/>
          <w:sz w:val="21"/>
          <w:szCs w:val="21"/>
        </w:rPr>
      </w:pPr>
      <w:del w:id="30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3038" w:author="china" w:date="2015-03-24T14:20:00Z"/>
          <w:rFonts w:asciiTheme="minorHAnsi" w:hAnsiTheme="minorHAnsi" w:cs="Times New Roman"/>
          <w:sz w:val="21"/>
          <w:szCs w:val="21"/>
        </w:rPr>
      </w:pPr>
      <w:del w:id="30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3040" w:author="china" w:date="2015-03-24T14:20:00Z"/>
          <w:rFonts w:asciiTheme="minorHAnsi" w:hAnsiTheme="minorHAnsi" w:cs="Times New Roman"/>
          <w:sz w:val="21"/>
          <w:szCs w:val="21"/>
        </w:rPr>
      </w:pPr>
      <w:del w:id="30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签到</w:delText>
        </w:r>
      </w:del>
    </w:p>
    <w:p w:rsidR="00B90ECE" w:rsidRPr="00441F61" w:rsidDel="00B72103" w:rsidRDefault="00B90ECE" w:rsidP="00441F61">
      <w:pPr>
        <w:spacing w:after="0"/>
        <w:rPr>
          <w:del w:id="3042" w:author="china" w:date="2015-03-24T14:20:00Z"/>
          <w:rFonts w:asciiTheme="minorHAnsi" w:hAnsiTheme="minorHAnsi" w:cs="Times New Roman"/>
          <w:sz w:val="21"/>
          <w:szCs w:val="21"/>
        </w:rPr>
      </w:pPr>
      <w:del w:id="30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HomeLayer::SignLayer(Ref* sender,Widget::TouchEventType event)</w:delText>
        </w:r>
      </w:del>
    </w:p>
    <w:p w:rsidR="00B90ECE" w:rsidRPr="00441F61" w:rsidDel="00B72103" w:rsidRDefault="00B90ECE" w:rsidP="00441F61">
      <w:pPr>
        <w:spacing w:after="0"/>
        <w:rPr>
          <w:del w:id="3044" w:author="china" w:date="2015-03-24T14:20:00Z"/>
          <w:rFonts w:asciiTheme="minorHAnsi" w:hAnsiTheme="minorHAnsi" w:cs="Times New Roman"/>
          <w:sz w:val="21"/>
          <w:szCs w:val="21"/>
        </w:rPr>
      </w:pPr>
      <w:del w:id="30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3046" w:author="china" w:date="2015-03-24T14:20:00Z"/>
          <w:rFonts w:asciiTheme="minorHAnsi" w:hAnsiTheme="minorHAnsi" w:cs="Times New Roman"/>
          <w:sz w:val="21"/>
          <w:szCs w:val="21"/>
        </w:rPr>
      </w:pPr>
      <w:del w:id="30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switch (event)</w:delText>
        </w:r>
      </w:del>
    </w:p>
    <w:p w:rsidR="00B90ECE" w:rsidRPr="00441F61" w:rsidDel="00B72103" w:rsidRDefault="00B90ECE" w:rsidP="00441F61">
      <w:pPr>
        <w:spacing w:after="0"/>
        <w:rPr>
          <w:del w:id="3048" w:author="china" w:date="2015-03-24T14:20:00Z"/>
          <w:rFonts w:asciiTheme="minorHAnsi" w:hAnsiTheme="minorHAnsi" w:cs="Times New Roman"/>
          <w:sz w:val="21"/>
          <w:szCs w:val="21"/>
        </w:rPr>
      </w:pPr>
      <w:del w:id="30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B90ECE" w:rsidRPr="00441F61" w:rsidDel="00B72103" w:rsidRDefault="00B90ECE" w:rsidP="00441F61">
      <w:pPr>
        <w:spacing w:after="0"/>
        <w:rPr>
          <w:del w:id="3050" w:author="china" w:date="2015-03-24T14:20:00Z"/>
          <w:rFonts w:asciiTheme="minorHAnsi" w:hAnsiTheme="minorHAnsi" w:cs="Times New Roman"/>
          <w:sz w:val="21"/>
          <w:szCs w:val="21"/>
        </w:rPr>
      </w:pPr>
      <w:del w:id="30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case Widget::TouchEventType::BEGAN:  </w:delText>
        </w:r>
      </w:del>
    </w:p>
    <w:p w:rsidR="00B90ECE" w:rsidRPr="00441F61" w:rsidDel="00B72103" w:rsidRDefault="00B90ECE" w:rsidP="00441F61">
      <w:pPr>
        <w:spacing w:after="0"/>
        <w:rPr>
          <w:del w:id="3052" w:author="china" w:date="2015-03-24T14:20:00Z"/>
          <w:rFonts w:asciiTheme="minorHAnsi" w:hAnsiTheme="minorHAnsi" w:cs="Times New Roman"/>
          <w:sz w:val="21"/>
          <w:szCs w:val="21"/>
        </w:rPr>
      </w:pPr>
      <w:del w:id="30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SoundManager::getInstance()-&gt;playUITopAndBottomBttonEffect();</w:delText>
        </w:r>
      </w:del>
    </w:p>
    <w:p w:rsidR="00B90ECE" w:rsidRPr="00441F61" w:rsidDel="00B72103" w:rsidRDefault="00B90ECE" w:rsidP="00441F61">
      <w:pPr>
        <w:spacing w:after="0"/>
        <w:rPr>
          <w:del w:id="3054" w:author="china" w:date="2015-03-24T14:20:00Z"/>
          <w:rFonts w:asciiTheme="minorHAnsi" w:hAnsiTheme="minorHAnsi" w:cs="Times New Roman"/>
          <w:sz w:val="21"/>
          <w:szCs w:val="21"/>
        </w:rPr>
      </w:pPr>
      <w:del w:id="30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56" w:author="china" w:date="2015-03-24T14:20:00Z"/>
          <w:rFonts w:asciiTheme="minorHAnsi" w:hAnsiTheme="minorHAnsi" w:cs="Times New Roman"/>
          <w:sz w:val="21"/>
          <w:szCs w:val="21"/>
        </w:rPr>
      </w:pPr>
      <w:del w:id="30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case cocos2d::ui::Widget::TouchEventType::ENDED:</w:delText>
        </w:r>
      </w:del>
    </w:p>
    <w:p w:rsidR="00B90ECE" w:rsidRPr="00441F61" w:rsidDel="00B72103" w:rsidRDefault="00B90ECE" w:rsidP="00441F61">
      <w:pPr>
        <w:spacing w:after="0"/>
        <w:rPr>
          <w:del w:id="3058" w:author="china" w:date="2015-03-24T14:20:00Z"/>
          <w:rFonts w:asciiTheme="minorHAnsi" w:hAnsiTheme="minorHAnsi" w:cs="Times New Roman"/>
          <w:sz w:val="21"/>
          <w:szCs w:val="21"/>
        </w:rPr>
      </w:pPr>
      <w:del w:id="30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HomeScene::getInstance()-&gt;setCurrentLayer(SignLayer::create());</w:delText>
        </w:r>
      </w:del>
    </w:p>
    <w:p w:rsidR="00B90ECE" w:rsidRPr="00441F61" w:rsidDel="00B72103" w:rsidRDefault="00B90ECE" w:rsidP="00441F61">
      <w:pPr>
        <w:spacing w:after="0"/>
        <w:rPr>
          <w:del w:id="3060" w:author="china" w:date="2015-03-24T14:20:00Z"/>
          <w:rFonts w:asciiTheme="minorHAnsi" w:hAnsiTheme="minorHAnsi" w:cs="Times New Roman"/>
          <w:sz w:val="21"/>
          <w:szCs w:val="21"/>
        </w:rPr>
      </w:pPr>
      <w:del w:id="30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B90ECE" w:rsidRPr="00441F61" w:rsidDel="00B72103" w:rsidRDefault="00B90ECE" w:rsidP="00441F61">
      <w:pPr>
        <w:spacing w:after="0"/>
        <w:rPr>
          <w:del w:id="3062" w:author="china" w:date="2015-03-24T14:20:00Z"/>
          <w:rFonts w:asciiTheme="minorHAnsi" w:hAnsiTheme="minorHAnsi" w:cs="Times New Roman"/>
          <w:sz w:val="21"/>
          <w:szCs w:val="21"/>
        </w:rPr>
      </w:pPr>
    </w:p>
    <w:p w:rsidR="00B90ECE" w:rsidRPr="00441F61" w:rsidDel="00B72103" w:rsidRDefault="00B90ECE" w:rsidP="00441F61">
      <w:pPr>
        <w:spacing w:after="0"/>
        <w:rPr>
          <w:del w:id="3063" w:author="china" w:date="2015-03-24T14:20:00Z"/>
          <w:rFonts w:asciiTheme="minorHAnsi" w:hAnsiTheme="minorHAnsi" w:cs="Times New Roman"/>
          <w:sz w:val="21"/>
          <w:szCs w:val="21"/>
        </w:rPr>
      </w:pPr>
      <w:del w:id="30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B90ECE" w:rsidRPr="00441F61" w:rsidDel="00B72103" w:rsidRDefault="00B90ECE" w:rsidP="00441F61">
      <w:pPr>
        <w:spacing w:after="0"/>
        <w:rPr>
          <w:del w:id="3065" w:author="china" w:date="2015-03-24T14:20:00Z"/>
          <w:rFonts w:asciiTheme="minorHAnsi" w:hAnsiTheme="minorHAnsi" w:cs="Times New Roman"/>
          <w:sz w:val="21"/>
          <w:szCs w:val="21"/>
        </w:rPr>
      </w:pPr>
      <w:del w:id="30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583B3B" w:rsidRPr="00441F61" w:rsidDel="00B72103" w:rsidRDefault="00583B3B" w:rsidP="00441F61">
      <w:pPr>
        <w:spacing w:after="0"/>
        <w:rPr>
          <w:del w:id="306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068" w:author="china" w:date="2015-03-24T14:20:00Z"/>
          <w:rFonts w:asciiTheme="minorHAnsi" w:hAnsiTheme="minorHAnsi" w:cs="Times New Roman"/>
          <w:sz w:val="21"/>
          <w:szCs w:val="21"/>
        </w:rPr>
      </w:pPr>
      <w:del w:id="30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"PetSpriteManager.h"</w:delText>
        </w:r>
      </w:del>
    </w:p>
    <w:p w:rsidR="001059D3" w:rsidRPr="00441F61" w:rsidDel="00B72103" w:rsidRDefault="001059D3" w:rsidP="00441F61">
      <w:pPr>
        <w:spacing w:after="0"/>
        <w:rPr>
          <w:del w:id="3070" w:author="china" w:date="2015-03-24T14:20:00Z"/>
          <w:rFonts w:asciiTheme="minorHAnsi" w:hAnsiTheme="minorHAnsi" w:cs="Times New Roman"/>
          <w:sz w:val="21"/>
          <w:szCs w:val="21"/>
        </w:rPr>
      </w:pPr>
      <w:del w:id="30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"cocostudio/CocoStudio.h"</w:delText>
        </w:r>
      </w:del>
    </w:p>
    <w:p w:rsidR="001059D3" w:rsidRPr="00441F61" w:rsidDel="00B72103" w:rsidRDefault="001059D3" w:rsidP="00441F61">
      <w:pPr>
        <w:spacing w:after="0"/>
        <w:rPr>
          <w:del w:id="3072" w:author="china" w:date="2015-03-24T14:20:00Z"/>
          <w:rFonts w:asciiTheme="minorHAnsi" w:hAnsiTheme="minorHAnsi" w:cs="Times New Roman"/>
          <w:sz w:val="21"/>
          <w:szCs w:val="21"/>
        </w:rPr>
      </w:pPr>
      <w:del w:id="30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"ui/CocosGUI.h"</w:delText>
        </w:r>
      </w:del>
    </w:p>
    <w:p w:rsidR="001059D3" w:rsidRPr="00441F61" w:rsidDel="00B72103" w:rsidRDefault="001059D3" w:rsidP="00441F61">
      <w:pPr>
        <w:spacing w:after="0"/>
        <w:rPr>
          <w:del w:id="3074" w:author="china" w:date="2015-03-24T14:20:00Z"/>
          <w:rFonts w:asciiTheme="minorHAnsi" w:hAnsiTheme="minorHAnsi" w:cs="Times New Roman"/>
          <w:sz w:val="21"/>
          <w:szCs w:val="21"/>
        </w:rPr>
      </w:pPr>
      <w:del w:id="30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"Layer/BattleLayer.h"</w:delText>
        </w:r>
      </w:del>
    </w:p>
    <w:p w:rsidR="001059D3" w:rsidRPr="00441F61" w:rsidDel="00B72103" w:rsidRDefault="001059D3" w:rsidP="00441F61">
      <w:pPr>
        <w:spacing w:after="0"/>
        <w:rPr>
          <w:del w:id="3076" w:author="china" w:date="2015-03-24T14:20:00Z"/>
          <w:rFonts w:asciiTheme="minorHAnsi" w:hAnsiTheme="minorHAnsi" w:cs="Times New Roman"/>
          <w:sz w:val="21"/>
          <w:szCs w:val="21"/>
        </w:rPr>
      </w:pPr>
      <w:del w:id="30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#include "BaseDef.h"</w:delText>
        </w:r>
      </w:del>
    </w:p>
    <w:p w:rsidR="001059D3" w:rsidRPr="00441F61" w:rsidDel="00B72103" w:rsidRDefault="001059D3" w:rsidP="00441F61">
      <w:pPr>
        <w:spacing w:after="0"/>
        <w:rPr>
          <w:del w:id="307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079" w:author="china" w:date="2015-03-24T14:20:00Z"/>
          <w:rFonts w:asciiTheme="minorHAnsi" w:hAnsiTheme="minorHAnsi" w:cs="Times New Roman"/>
          <w:sz w:val="21"/>
          <w:szCs w:val="21"/>
        </w:rPr>
      </w:pPr>
      <w:del w:id="30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using namespace cocostudio::timeline;</w:delText>
        </w:r>
      </w:del>
    </w:p>
    <w:p w:rsidR="001059D3" w:rsidRPr="00441F61" w:rsidDel="00B72103" w:rsidRDefault="001059D3" w:rsidP="00441F61">
      <w:pPr>
        <w:spacing w:after="0"/>
        <w:rPr>
          <w:del w:id="308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082" w:author="china" w:date="2015-03-24T14:20:00Z"/>
          <w:rFonts w:asciiTheme="minorHAnsi" w:hAnsiTheme="minorHAnsi" w:cs="Times New Roman"/>
          <w:sz w:val="21"/>
          <w:szCs w:val="21"/>
        </w:rPr>
      </w:pPr>
      <w:del w:id="30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static PetSpriteManager *s_PetSpriteManager = nullptr;</w:delText>
        </w:r>
      </w:del>
    </w:p>
    <w:p w:rsidR="001059D3" w:rsidRPr="00441F61" w:rsidDel="00B72103" w:rsidRDefault="001059D3" w:rsidP="00441F61">
      <w:pPr>
        <w:spacing w:after="0"/>
        <w:rPr>
          <w:del w:id="308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085" w:author="china" w:date="2015-03-24T14:20:00Z"/>
          <w:rFonts w:asciiTheme="minorHAnsi" w:hAnsiTheme="minorHAnsi" w:cs="Times New Roman"/>
          <w:sz w:val="21"/>
          <w:szCs w:val="21"/>
        </w:rPr>
      </w:pPr>
      <w:del w:id="30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PetSpriteManager *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PetSpriteManager::getInstance()</w:delText>
        </w:r>
      </w:del>
    </w:p>
    <w:p w:rsidR="001059D3" w:rsidRPr="00441F61" w:rsidDel="00B72103" w:rsidRDefault="001059D3" w:rsidP="00441F61">
      <w:pPr>
        <w:spacing w:after="0"/>
        <w:rPr>
          <w:del w:id="3087" w:author="china" w:date="2015-03-24T14:20:00Z"/>
          <w:rFonts w:asciiTheme="minorHAnsi" w:hAnsiTheme="minorHAnsi" w:cs="Times New Roman"/>
          <w:sz w:val="21"/>
          <w:szCs w:val="21"/>
        </w:rPr>
      </w:pPr>
      <w:del w:id="30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089" w:author="china" w:date="2015-03-24T14:20:00Z"/>
          <w:rFonts w:asciiTheme="minorHAnsi" w:hAnsiTheme="minorHAnsi" w:cs="Times New Roman"/>
          <w:sz w:val="21"/>
          <w:szCs w:val="21"/>
        </w:rPr>
      </w:pPr>
      <w:del w:id="30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(!s_PetSpriteManager)</w:delText>
        </w:r>
      </w:del>
    </w:p>
    <w:p w:rsidR="001059D3" w:rsidRPr="00441F61" w:rsidDel="00B72103" w:rsidRDefault="001059D3" w:rsidP="00441F61">
      <w:pPr>
        <w:spacing w:after="0"/>
        <w:rPr>
          <w:del w:id="3091" w:author="china" w:date="2015-03-24T14:20:00Z"/>
          <w:rFonts w:asciiTheme="minorHAnsi" w:hAnsiTheme="minorHAnsi" w:cs="Times New Roman"/>
          <w:sz w:val="21"/>
          <w:szCs w:val="21"/>
        </w:rPr>
      </w:pPr>
      <w:del w:id="30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093" w:author="china" w:date="2015-03-24T14:20:00Z"/>
          <w:rFonts w:asciiTheme="minorHAnsi" w:hAnsiTheme="minorHAnsi" w:cs="Times New Roman"/>
          <w:sz w:val="21"/>
          <w:szCs w:val="21"/>
        </w:rPr>
      </w:pPr>
      <w:del w:id="30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s_PetSpriteManager = new PetSpriteManager();</w:delText>
        </w:r>
      </w:del>
    </w:p>
    <w:p w:rsidR="001059D3" w:rsidRPr="00441F61" w:rsidDel="00B72103" w:rsidRDefault="001059D3" w:rsidP="00441F61">
      <w:pPr>
        <w:spacing w:after="0"/>
        <w:rPr>
          <w:del w:id="3095" w:author="china" w:date="2015-03-24T14:20:00Z"/>
          <w:rFonts w:asciiTheme="minorHAnsi" w:hAnsiTheme="minorHAnsi" w:cs="Times New Roman"/>
          <w:sz w:val="21"/>
          <w:szCs w:val="21"/>
        </w:rPr>
      </w:pPr>
      <w:del w:id="30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s_PetSpriteManager-&gt;init(); </w:delText>
        </w:r>
      </w:del>
    </w:p>
    <w:p w:rsidR="001059D3" w:rsidRPr="00441F61" w:rsidDel="00B72103" w:rsidRDefault="001059D3" w:rsidP="00441F61">
      <w:pPr>
        <w:spacing w:after="0"/>
        <w:rPr>
          <w:del w:id="3097" w:author="china" w:date="2015-03-24T14:20:00Z"/>
          <w:rFonts w:asciiTheme="minorHAnsi" w:hAnsiTheme="minorHAnsi" w:cs="Times New Roman"/>
          <w:sz w:val="21"/>
          <w:szCs w:val="21"/>
        </w:rPr>
      </w:pPr>
      <w:del w:id="30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099" w:author="china" w:date="2015-03-24T14:20:00Z"/>
          <w:rFonts w:asciiTheme="minorHAnsi" w:hAnsiTheme="minorHAnsi" w:cs="Times New Roman"/>
          <w:sz w:val="21"/>
          <w:szCs w:val="21"/>
        </w:rPr>
      </w:pPr>
      <w:del w:id="31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s_PetSpriteManager;</w:delText>
        </w:r>
      </w:del>
    </w:p>
    <w:p w:rsidR="001059D3" w:rsidRPr="00441F61" w:rsidDel="00B72103" w:rsidRDefault="001059D3" w:rsidP="00441F61">
      <w:pPr>
        <w:spacing w:after="0"/>
        <w:rPr>
          <w:del w:id="3101" w:author="china" w:date="2015-03-24T14:20:00Z"/>
          <w:rFonts w:asciiTheme="minorHAnsi" w:hAnsiTheme="minorHAnsi" w:cs="Times New Roman"/>
          <w:sz w:val="21"/>
          <w:szCs w:val="21"/>
        </w:rPr>
      </w:pPr>
      <w:del w:id="31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10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10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105" w:author="china" w:date="2015-03-24T14:20:00Z"/>
          <w:rFonts w:asciiTheme="minorHAnsi" w:hAnsiTheme="minorHAnsi" w:cs="Times New Roman"/>
          <w:sz w:val="21"/>
          <w:szCs w:val="21"/>
        </w:rPr>
      </w:pPr>
      <w:del w:id="31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PetSpriteManager::PetSpriteManager():eggNum(0),isProp1(false),isProp2(false)</w:delText>
        </w:r>
      </w:del>
    </w:p>
    <w:p w:rsidR="001059D3" w:rsidRPr="00441F61" w:rsidDel="00B72103" w:rsidRDefault="001059D3" w:rsidP="00441F61">
      <w:pPr>
        <w:spacing w:after="0"/>
        <w:rPr>
          <w:del w:id="3107" w:author="china" w:date="2015-03-24T14:20:00Z"/>
          <w:rFonts w:asciiTheme="minorHAnsi" w:hAnsiTheme="minorHAnsi" w:cs="Times New Roman"/>
          <w:sz w:val="21"/>
          <w:szCs w:val="21"/>
        </w:rPr>
      </w:pPr>
      <w:del w:id="31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09" w:author="china" w:date="2015-03-24T14:20:00Z"/>
          <w:rFonts w:asciiTheme="minorHAnsi" w:hAnsiTheme="minorHAnsi" w:cs="Times New Roman"/>
          <w:sz w:val="21"/>
          <w:szCs w:val="21"/>
        </w:rPr>
      </w:pPr>
      <w:del w:id="31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memset(vPets, 0, sizeof(PetSprite*)* 7 * 7);</w:delText>
        </w:r>
      </w:del>
    </w:p>
    <w:p w:rsidR="001059D3" w:rsidRPr="00441F61" w:rsidDel="00B72103" w:rsidRDefault="001059D3" w:rsidP="00441F61">
      <w:pPr>
        <w:spacing w:after="0"/>
        <w:rPr>
          <w:del w:id="3111" w:author="china" w:date="2015-03-24T14:20:00Z"/>
          <w:rFonts w:asciiTheme="minorHAnsi" w:hAnsiTheme="minorHAnsi" w:cs="Times New Roman"/>
          <w:sz w:val="21"/>
          <w:szCs w:val="21"/>
        </w:rPr>
      </w:pPr>
      <w:del w:id="31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memset(indexPets, 0, sizeof(int) * 7 * 7);</w:delText>
        </w:r>
      </w:del>
    </w:p>
    <w:p w:rsidR="001059D3" w:rsidRPr="00441F61" w:rsidDel="00B72103" w:rsidRDefault="001059D3" w:rsidP="00441F61">
      <w:pPr>
        <w:spacing w:after="0"/>
        <w:rPr>
          <w:del w:id="3113" w:author="china" w:date="2015-03-24T14:20:00Z"/>
          <w:rFonts w:asciiTheme="minorHAnsi" w:hAnsiTheme="minorHAnsi" w:cs="Times New Roman"/>
          <w:sz w:val="21"/>
          <w:szCs w:val="21"/>
        </w:rPr>
      </w:pPr>
      <w:del w:id="31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memset(vShakeY, 0, sizeof(float)* 7);</w:delText>
        </w:r>
      </w:del>
    </w:p>
    <w:p w:rsidR="001059D3" w:rsidRPr="00441F61" w:rsidDel="00B72103" w:rsidRDefault="001059D3" w:rsidP="00441F61">
      <w:pPr>
        <w:spacing w:after="0"/>
        <w:rPr>
          <w:del w:id="3115" w:author="china" w:date="2015-03-24T14:20:00Z"/>
          <w:rFonts w:asciiTheme="minorHAnsi" w:hAnsiTheme="minorHAnsi" w:cs="Times New Roman"/>
          <w:sz w:val="21"/>
          <w:szCs w:val="21"/>
        </w:rPr>
      </w:pPr>
      <w:del w:id="31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memset(vMoveY, 0, sizeof(int)* 7); </w:delText>
        </w:r>
      </w:del>
    </w:p>
    <w:p w:rsidR="001059D3" w:rsidRPr="00441F61" w:rsidDel="00B72103" w:rsidRDefault="001059D3" w:rsidP="00441F61">
      <w:pPr>
        <w:spacing w:after="0"/>
        <w:rPr>
          <w:del w:id="3117" w:author="china" w:date="2015-03-24T14:20:00Z"/>
          <w:rFonts w:asciiTheme="minorHAnsi" w:hAnsiTheme="minorHAnsi" w:cs="Times New Roman"/>
          <w:sz w:val="21"/>
          <w:szCs w:val="21"/>
        </w:rPr>
      </w:pPr>
      <w:del w:id="31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1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120" w:author="china" w:date="2015-03-24T14:20:00Z"/>
          <w:rFonts w:asciiTheme="minorHAnsi" w:hAnsiTheme="minorHAnsi" w:cs="Times New Roman"/>
          <w:sz w:val="21"/>
          <w:szCs w:val="21"/>
        </w:rPr>
      </w:pPr>
      <w:del w:id="31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PetSpriteManager::~PetSpriteManager()</w:delText>
        </w:r>
      </w:del>
    </w:p>
    <w:p w:rsidR="001059D3" w:rsidRPr="00441F61" w:rsidDel="00B72103" w:rsidRDefault="001059D3" w:rsidP="00441F61">
      <w:pPr>
        <w:spacing w:after="0"/>
        <w:rPr>
          <w:del w:id="3122" w:author="china" w:date="2015-03-24T14:20:00Z"/>
          <w:rFonts w:asciiTheme="minorHAnsi" w:hAnsiTheme="minorHAnsi" w:cs="Times New Roman"/>
          <w:sz w:val="21"/>
          <w:szCs w:val="21"/>
        </w:rPr>
      </w:pPr>
      <w:del w:id="31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24" w:author="china" w:date="2015-03-24T14:20:00Z"/>
          <w:rFonts w:asciiTheme="minorHAnsi" w:hAnsiTheme="minorHAnsi" w:cs="Times New Roman"/>
          <w:sz w:val="21"/>
          <w:szCs w:val="21"/>
        </w:rPr>
      </w:pPr>
      <w:del w:id="31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126" w:author="china" w:date="2015-03-24T14:20:00Z"/>
          <w:rFonts w:asciiTheme="minorHAnsi" w:hAnsiTheme="minorHAnsi" w:cs="Times New Roman"/>
          <w:sz w:val="21"/>
          <w:szCs w:val="21"/>
        </w:rPr>
      </w:pPr>
      <w:del w:id="31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Director::getInstance()-&gt;getScheduler()-&gt;unscheduleAllForTarget(this);</w:delText>
        </w:r>
      </w:del>
    </w:p>
    <w:p w:rsidR="001059D3" w:rsidRPr="00441F61" w:rsidDel="00B72103" w:rsidRDefault="001059D3" w:rsidP="00441F61">
      <w:pPr>
        <w:spacing w:after="0"/>
        <w:rPr>
          <w:del w:id="3128" w:author="china" w:date="2015-03-24T14:20:00Z"/>
          <w:rFonts w:asciiTheme="minorHAnsi" w:hAnsiTheme="minorHAnsi" w:cs="Times New Roman"/>
          <w:sz w:val="21"/>
          <w:szCs w:val="21"/>
        </w:rPr>
      </w:pPr>
      <w:del w:id="31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clearPetPool();</w:delText>
        </w:r>
      </w:del>
    </w:p>
    <w:p w:rsidR="001059D3" w:rsidRPr="00441F61" w:rsidDel="00B72103" w:rsidRDefault="001059D3" w:rsidP="00441F61">
      <w:pPr>
        <w:spacing w:after="0"/>
        <w:rPr>
          <w:del w:id="3130" w:author="china" w:date="2015-03-24T14:20:00Z"/>
          <w:rFonts w:asciiTheme="minorHAnsi" w:hAnsiTheme="minorHAnsi" w:cs="Times New Roman"/>
          <w:sz w:val="21"/>
          <w:szCs w:val="21"/>
        </w:rPr>
      </w:pPr>
      <w:del w:id="31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32" w:author="china" w:date="2015-03-24T14:20:00Z"/>
          <w:rFonts w:asciiTheme="minorHAnsi" w:hAnsiTheme="minorHAnsi" w:cs="Times New Roman"/>
          <w:sz w:val="21"/>
          <w:szCs w:val="21"/>
        </w:rPr>
      </w:pPr>
      <w:del w:id="31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bool PetSpriteManager::init()</w:delText>
        </w:r>
      </w:del>
    </w:p>
    <w:p w:rsidR="001059D3" w:rsidRPr="00441F61" w:rsidDel="00B72103" w:rsidRDefault="001059D3" w:rsidP="00441F61">
      <w:pPr>
        <w:spacing w:after="0"/>
        <w:rPr>
          <w:del w:id="3134" w:author="china" w:date="2015-03-24T14:20:00Z"/>
          <w:rFonts w:asciiTheme="minorHAnsi" w:hAnsiTheme="minorHAnsi" w:cs="Times New Roman"/>
          <w:sz w:val="21"/>
          <w:szCs w:val="21"/>
        </w:rPr>
      </w:pPr>
      <w:del w:id="31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3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137" w:author="china" w:date="2015-03-24T14:20:00Z"/>
          <w:rFonts w:asciiTheme="minorHAnsi" w:hAnsiTheme="minorHAnsi" w:cs="Times New Roman"/>
          <w:sz w:val="21"/>
          <w:szCs w:val="21"/>
        </w:rPr>
      </w:pPr>
      <w:del w:id="31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true;</w:delText>
        </w:r>
      </w:del>
    </w:p>
    <w:p w:rsidR="001059D3" w:rsidRPr="00441F61" w:rsidDel="00B72103" w:rsidRDefault="001059D3" w:rsidP="00441F61">
      <w:pPr>
        <w:spacing w:after="0"/>
        <w:rPr>
          <w:del w:id="3139" w:author="china" w:date="2015-03-24T14:20:00Z"/>
          <w:rFonts w:asciiTheme="minorHAnsi" w:hAnsiTheme="minorHAnsi" w:cs="Times New Roman"/>
          <w:sz w:val="21"/>
          <w:szCs w:val="21"/>
        </w:rPr>
      </w:pPr>
      <w:del w:id="31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4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142" w:author="china" w:date="2015-03-24T14:20:00Z"/>
          <w:rFonts w:asciiTheme="minorHAnsi" w:hAnsiTheme="minorHAnsi" w:cs="Times New Roman"/>
          <w:sz w:val="21"/>
          <w:szCs w:val="21"/>
        </w:rPr>
      </w:pPr>
      <w:del w:id="3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PetSpriteManager::initPetSprite()</w:delText>
        </w:r>
      </w:del>
    </w:p>
    <w:p w:rsidR="001059D3" w:rsidRPr="00441F61" w:rsidDel="00B72103" w:rsidRDefault="001059D3" w:rsidP="00441F61">
      <w:pPr>
        <w:spacing w:after="0"/>
        <w:rPr>
          <w:del w:id="3144" w:author="china" w:date="2015-03-24T14:20:00Z"/>
          <w:rFonts w:asciiTheme="minorHAnsi" w:hAnsiTheme="minorHAnsi" w:cs="Times New Roman"/>
          <w:sz w:val="21"/>
          <w:szCs w:val="21"/>
        </w:rPr>
      </w:pPr>
      <w:del w:id="3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46" w:author="china" w:date="2015-03-24T14:20:00Z"/>
          <w:rFonts w:asciiTheme="minorHAnsi" w:hAnsiTheme="minorHAnsi" w:cs="Times New Roman"/>
          <w:sz w:val="21"/>
          <w:szCs w:val="21"/>
        </w:rPr>
      </w:pPr>
      <w:del w:id="31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148" w:author="china" w:date="2015-03-24T14:20:00Z"/>
          <w:rFonts w:asciiTheme="minorHAnsi" w:hAnsiTheme="minorHAnsi" w:cs="Times New Roman"/>
          <w:sz w:val="21"/>
          <w:szCs w:val="21"/>
        </w:rPr>
      </w:pPr>
      <w:del w:id="31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50" w:author="china" w:date="2015-03-24T14:20:00Z"/>
          <w:rFonts w:asciiTheme="minorHAnsi" w:hAnsiTheme="minorHAnsi" w:cs="Times New Roman"/>
          <w:sz w:val="21"/>
          <w:szCs w:val="21"/>
        </w:rPr>
      </w:pPr>
      <w:del w:id="31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152" w:author="china" w:date="2015-03-24T14:20:00Z"/>
          <w:rFonts w:asciiTheme="minorHAnsi" w:hAnsiTheme="minorHAnsi" w:cs="Times New Roman"/>
          <w:sz w:val="21"/>
          <w:szCs w:val="21"/>
        </w:rPr>
      </w:pPr>
      <w:del w:id="31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54" w:author="china" w:date="2015-03-24T14:20:00Z"/>
          <w:rFonts w:asciiTheme="minorHAnsi" w:hAnsiTheme="minorHAnsi" w:cs="Times New Roman"/>
          <w:sz w:val="21"/>
          <w:szCs w:val="21"/>
        </w:rPr>
      </w:pPr>
      <w:del w:id="31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type = checkPetGetNoSame(i,j, random(1, eggNum&gt;=EGG_NUM?7:8));</w:delText>
        </w:r>
      </w:del>
    </w:p>
    <w:p w:rsidR="001059D3" w:rsidRPr="00441F61" w:rsidDel="00B72103" w:rsidRDefault="001059D3" w:rsidP="00441F61">
      <w:pPr>
        <w:spacing w:after="0"/>
        <w:rPr>
          <w:del w:id="3156" w:author="china" w:date="2015-03-24T14:20:00Z"/>
          <w:rFonts w:asciiTheme="minorHAnsi" w:hAnsiTheme="minorHAnsi" w:cs="Times New Roman"/>
          <w:sz w:val="21"/>
          <w:szCs w:val="21"/>
        </w:rPr>
      </w:pPr>
      <w:del w:id="31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if(type == 8)</w:delText>
        </w:r>
      </w:del>
    </w:p>
    <w:p w:rsidR="001059D3" w:rsidRPr="00441F61" w:rsidDel="00B72103" w:rsidRDefault="001059D3" w:rsidP="00441F61">
      <w:pPr>
        <w:spacing w:after="0"/>
        <w:rPr>
          <w:del w:id="3158" w:author="china" w:date="2015-03-24T14:20:00Z"/>
          <w:rFonts w:asciiTheme="minorHAnsi" w:hAnsiTheme="minorHAnsi" w:cs="Times New Roman"/>
          <w:sz w:val="21"/>
          <w:szCs w:val="21"/>
        </w:rPr>
      </w:pPr>
      <w:del w:id="31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60" w:author="china" w:date="2015-03-24T14:20:00Z"/>
          <w:rFonts w:asciiTheme="minorHAnsi" w:hAnsiTheme="minorHAnsi" w:cs="Times New Roman"/>
          <w:sz w:val="21"/>
          <w:szCs w:val="21"/>
        </w:rPr>
      </w:pPr>
      <w:del w:id="31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eggNum++;</w:delText>
        </w:r>
      </w:del>
    </w:p>
    <w:p w:rsidR="001059D3" w:rsidRPr="00441F61" w:rsidDel="00B72103" w:rsidRDefault="001059D3" w:rsidP="00441F61">
      <w:pPr>
        <w:spacing w:after="0"/>
        <w:rPr>
          <w:del w:id="3162" w:author="china" w:date="2015-03-24T14:20:00Z"/>
          <w:rFonts w:asciiTheme="minorHAnsi" w:hAnsiTheme="minorHAnsi" w:cs="Times New Roman"/>
          <w:sz w:val="21"/>
          <w:szCs w:val="21"/>
        </w:rPr>
      </w:pPr>
      <w:del w:id="31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64" w:author="china" w:date="2015-03-24T14:20:00Z"/>
          <w:rFonts w:asciiTheme="minorHAnsi" w:hAnsiTheme="minorHAnsi" w:cs="Times New Roman"/>
          <w:sz w:val="21"/>
          <w:szCs w:val="21"/>
        </w:rPr>
      </w:pPr>
      <w:del w:id="31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getPetFromPool(type);</w:delText>
        </w:r>
      </w:del>
    </w:p>
    <w:p w:rsidR="001059D3" w:rsidRPr="00441F61" w:rsidDel="00B72103" w:rsidRDefault="001059D3" w:rsidP="00441F61">
      <w:pPr>
        <w:spacing w:after="0"/>
        <w:rPr>
          <w:del w:id="3166" w:author="china" w:date="2015-03-24T14:20:00Z"/>
          <w:rFonts w:asciiTheme="minorHAnsi" w:hAnsiTheme="minorHAnsi" w:cs="Times New Roman"/>
          <w:sz w:val="21"/>
          <w:szCs w:val="21"/>
        </w:rPr>
      </w:pPr>
      <w:del w:id="31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pet-&gt;retain();</w:delText>
        </w:r>
      </w:del>
    </w:p>
    <w:p w:rsidR="001059D3" w:rsidRPr="00441F61" w:rsidDel="00B72103" w:rsidRDefault="001059D3" w:rsidP="00441F61">
      <w:pPr>
        <w:spacing w:after="0"/>
        <w:rPr>
          <w:del w:id="3168" w:author="china" w:date="2015-03-24T14:20:00Z"/>
          <w:rFonts w:asciiTheme="minorHAnsi" w:hAnsiTheme="minorHAnsi" w:cs="Times New Roman"/>
          <w:sz w:val="21"/>
          <w:szCs w:val="21"/>
        </w:rPr>
      </w:pPr>
      <w:del w:id="31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170" w:author="china" w:date="2015-03-24T14:20:00Z"/>
          <w:rFonts w:asciiTheme="minorHAnsi" w:hAnsiTheme="minorHAnsi" w:cs="Times New Roman"/>
          <w:sz w:val="21"/>
          <w:szCs w:val="21"/>
        </w:rPr>
      </w:pPr>
      <w:del w:id="31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PetSpriteLayer::getPetSpriteLayer()-&gt;addChild(pet);</w:delText>
        </w:r>
      </w:del>
    </w:p>
    <w:p w:rsidR="001059D3" w:rsidRPr="00441F61" w:rsidDel="00B72103" w:rsidRDefault="001059D3" w:rsidP="00441F61">
      <w:pPr>
        <w:spacing w:after="0"/>
        <w:rPr>
          <w:del w:id="3172" w:author="china" w:date="2015-03-24T14:20:00Z"/>
          <w:rFonts w:asciiTheme="minorHAnsi" w:hAnsiTheme="minorHAnsi" w:cs="Times New Roman"/>
          <w:sz w:val="21"/>
          <w:szCs w:val="21"/>
        </w:rPr>
      </w:pPr>
      <w:del w:id="31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pet-&gt;setPosition(Vec2(i * 140 + OFFSET_X, j * 140 + OFFSET_Y));</w:delText>
        </w:r>
      </w:del>
    </w:p>
    <w:p w:rsidR="001059D3" w:rsidRPr="00441F61" w:rsidDel="00B72103" w:rsidRDefault="001059D3" w:rsidP="00441F61">
      <w:pPr>
        <w:spacing w:after="0"/>
        <w:rPr>
          <w:del w:id="3174" w:author="china" w:date="2015-03-24T14:20:00Z"/>
          <w:rFonts w:asciiTheme="minorHAnsi" w:hAnsiTheme="minorHAnsi" w:cs="Times New Roman"/>
          <w:sz w:val="21"/>
          <w:szCs w:val="21"/>
        </w:rPr>
      </w:pPr>
      <w:del w:id="31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pet-&gt;setIndexX(i);</w:delText>
        </w:r>
      </w:del>
    </w:p>
    <w:p w:rsidR="001059D3" w:rsidRPr="00441F61" w:rsidDel="00B72103" w:rsidRDefault="001059D3" w:rsidP="00441F61">
      <w:pPr>
        <w:spacing w:after="0"/>
        <w:rPr>
          <w:del w:id="3176" w:author="china" w:date="2015-03-24T14:20:00Z"/>
          <w:rFonts w:asciiTheme="minorHAnsi" w:hAnsiTheme="minorHAnsi" w:cs="Times New Roman"/>
          <w:sz w:val="21"/>
          <w:szCs w:val="21"/>
        </w:rPr>
      </w:pPr>
      <w:del w:id="31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pet-&gt;setIndexY(j);</w:delText>
        </w:r>
      </w:del>
    </w:p>
    <w:p w:rsidR="001059D3" w:rsidRPr="00441F61" w:rsidDel="00B72103" w:rsidRDefault="001059D3" w:rsidP="00441F61">
      <w:pPr>
        <w:spacing w:after="0"/>
        <w:rPr>
          <w:del w:id="3178" w:author="china" w:date="2015-03-24T14:20:00Z"/>
          <w:rFonts w:asciiTheme="minorHAnsi" w:hAnsiTheme="minorHAnsi" w:cs="Times New Roman"/>
          <w:sz w:val="21"/>
          <w:szCs w:val="21"/>
        </w:rPr>
      </w:pPr>
      <w:del w:id="31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 = type;</w:delText>
        </w:r>
      </w:del>
    </w:p>
    <w:p w:rsidR="001059D3" w:rsidRPr="00441F61" w:rsidDel="00B72103" w:rsidRDefault="001059D3" w:rsidP="00441F61">
      <w:pPr>
        <w:spacing w:after="0"/>
        <w:rPr>
          <w:del w:id="3180" w:author="china" w:date="2015-03-24T14:20:00Z"/>
          <w:rFonts w:asciiTheme="minorHAnsi" w:hAnsiTheme="minorHAnsi" w:cs="Times New Roman"/>
          <w:sz w:val="21"/>
          <w:szCs w:val="21"/>
        </w:rPr>
      </w:pPr>
      <w:del w:id="31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 = pet;</w:delText>
        </w:r>
      </w:del>
    </w:p>
    <w:p w:rsidR="001059D3" w:rsidRPr="00441F61" w:rsidDel="00B72103" w:rsidRDefault="001059D3" w:rsidP="00441F61">
      <w:pPr>
        <w:spacing w:after="0"/>
        <w:rPr>
          <w:del w:id="3182" w:author="china" w:date="2015-03-24T14:20:00Z"/>
          <w:rFonts w:asciiTheme="minorHAnsi" w:hAnsiTheme="minorHAnsi" w:cs="Times New Roman"/>
          <w:sz w:val="21"/>
          <w:szCs w:val="21"/>
        </w:rPr>
      </w:pPr>
      <w:del w:id="31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84" w:author="china" w:date="2015-03-24T14:20:00Z"/>
          <w:rFonts w:asciiTheme="minorHAnsi" w:hAnsiTheme="minorHAnsi" w:cs="Times New Roman"/>
          <w:sz w:val="21"/>
          <w:szCs w:val="21"/>
        </w:rPr>
      </w:pPr>
      <w:del w:id="31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186" w:author="china" w:date="2015-03-24T14:20:00Z"/>
          <w:rFonts w:asciiTheme="minorHAnsi" w:hAnsiTheme="minorHAnsi" w:cs="Times New Roman"/>
          <w:sz w:val="21"/>
          <w:szCs w:val="21"/>
        </w:rPr>
      </w:pPr>
      <w:del w:id="31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88" w:author="china" w:date="2015-03-24T14:20:00Z"/>
          <w:rFonts w:asciiTheme="minorHAnsi" w:hAnsiTheme="minorHAnsi" w:cs="Times New Roman"/>
          <w:sz w:val="21"/>
          <w:szCs w:val="21"/>
        </w:rPr>
      </w:pPr>
      <w:del w:id="31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190" w:author="china" w:date="2015-03-24T14:20:00Z"/>
          <w:rFonts w:asciiTheme="minorHAnsi" w:hAnsiTheme="minorHAnsi" w:cs="Times New Roman"/>
          <w:sz w:val="21"/>
          <w:szCs w:val="21"/>
        </w:rPr>
      </w:pPr>
      <w:del w:id="31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PetSpriteManager::startGame()</w:delText>
        </w:r>
      </w:del>
    </w:p>
    <w:p w:rsidR="001059D3" w:rsidRPr="00441F61" w:rsidDel="00B72103" w:rsidRDefault="001059D3" w:rsidP="00441F61">
      <w:pPr>
        <w:spacing w:after="0"/>
        <w:rPr>
          <w:del w:id="3192" w:author="china" w:date="2015-03-24T14:20:00Z"/>
          <w:rFonts w:asciiTheme="minorHAnsi" w:hAnsiTheme="minorHAnsi" w:cs="Times New Roman"/>
          <w:sz w:val="21"/>
          <w:szCs w:val="21"/>
        </w:rPr>
      </w:pPr>
      <w:del w:id="31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194" w:author="china" w:date="2015-03-24T14:20:00Z"/>
          <w:rFonts w:asciiTheme="minorHAnsi" w:hAnsiTheme="minorHAnsi" w:cs="Times New Roman"/>
          <w:sz w:val="21"/>
          <w:szCs w:val="21"/>
        </w:rPr>
      </w:pPr>
      <w:del w:id="31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isTouch = true;</w:delText>
        </w:r>
      </w:del>
    </w:p>
    <w:p w:rsidR="001059D3" w:rsidRPr="00441F61" w:rsidDel="00B72103" w:rsidRDefault="001059D3" w:rsidP="00441F61">
      <w:pPr>
        <w:spacing w:after="0"/>
        <w:rPr>
          <w:del w:id="3196" w:author="china" w:date="2015-03-24T14:20:00Z"/>
          <w:rFonts w:asciiTheme="minorHAnsi" w:hAnsiTheme="minorHAnsi" w:cs="Times New Roman"/>
          <w:sz w:val="21"/>
          <w:szCs w:val="21"/>
        </w:rPr>
      </w:pPr>
      <w:del w:id="31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eggNum = 0;</w:delText>
        </w:r>
      </w:del>
    </w:p>
    <w:p w:rsidR="001059D3" w:rsidRPr="00441F61" w:rsidDel="00B72103" w:rsidRDefault="001059D3" w:rsidP="00441F61">
      <w:pPr>
        <w:spacing w:after="0"/>
        <w:rPr>
          <w:del w:id="3198" w:author="china" w:date="2015-03-24T14:20:00Z"/>
          <w:rFonts w:asciiTheme="minorHAnsi" w:hAnsiTheme="minorHAnsi" w:cs="Times New Roman"/>
          <w:sz w:val="21"/>
          <w:szCs w:val="21"/>
        </w:rPr>
      </w:pPr>
      <w:del w:id="31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combo = 0;</w:delText>
        </w:r>
      </w:del>
    </w:p>
    <w:p w:rsidR="001059D3" w:rsidRPr="00441F61" w:rsidDel="00B72103" w:rsidRDefault="001059D3" w:rsidP="00441F61">
      <w:pPr>
        <w:spacing w:after="0"/>
        <w:rPr>
          <w:del w:id="3200" w:author="china" w:date="2015-03-24T14:20:00Z"/>
          <w:rFonts w:asciiTheme="minorHAnsi" w:hAnsiTheme="minorHAnsi" w:cs="Times New Roman"/>
          <w:sz w:val="21"/>
          <w:szCs w:val="21"/>
        </w:rPr>
      </w:pPr>
      <w:del w:id="32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comboTime = 0;</w:delText>
        </w:r>
      </w:del>
    </w:p>
    <w:p w:rsidR="001059D3" w:rsidRPr="00441F61" w:rsidDel="00B72103" w:rsidRDefault="001059D3" w:rsidP="00441F61">
      <w:pPr>
        <w:spacing w:after="0"/>
        <w:rPr>
          <w:del w:id="3202" w:author="china" w:date="2015-03-24T14:20:00Z"/>
          <w:rFonts w:asciiTheme="minorHAnsi" w:hAnsiTheme="minorHAnsi" w:cs="Times New Roman"/>
          <w:sz w:val="21"/>
          <w:szCs w:val="21"/>
        </w:rPr>
      </w:pPr>
      <w:del w:id="32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isProp1 = false;isProp2 = false; isProp3 = false;</w:delText>
        </w:r>
      </w:del>
    </w:p>
    <w:p w:rsidR="001059D3" w:rsidRPr="00441F61" w:rsidDel="00B72103" w:rsidRDefault="001059D3" w:rsidP="00441F61">
      <w:pPr>
        <w:spacing w:after="0"/>
        <w:rPr>
          <w:del w:id="3204" w:author="china" w:date="2015-03-24T14:20:00Z"/>
          <w:rFonts w:asciiTheme="minorHAnsi" w:hAnsiTheme="minorHAnsi" w:cs="Times New Roman"/>
          <w:sz w:val="21"/>
          <w:szCs w:val="21"/>
        </w:rPr>
      </w:pPr>
      <w:del w:id="32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bossSkill_CD_NUM = GameData::getInstance()-&gt;getBossSkill_CD();</w:delText>
        </w:r>
      </w:del>
    </w:p>
    <w:p w:rsidR="001059D3" w:rsidRPr="00441F61" w:rsidDel="00B72103" w:rsidRDefault="001059D3" w:rsidP="00441F61">
      <w:pPr>
        <w:spacing w:after="0"/>
        <w:rPr>
          <w:del w:id="3206" w:author="china" w:date="2015-03-24T14:20:00Z"/>
          <w:rFonts w:asciiTheme="minorHAnsi" w:hAnsiTheme="minorHAnsi" w:cs="Times New Roman"/>
          <w:sz w:val="21"/>
          <w:szCs w:val="21"/>
        </w:rPr>
      </w:pPr>
      <w:del w:id="32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initPetSprite();</w:delText>
        </w:r>
      </w:del>
    </w:p>
    <w:p w:rsidR="001059D3" w:rsidRPr="00441F61" w:rsidDel="00B72103" w:rsidRDefault="001059D3" w:rsidP="00441F61">
      <w:pPr>
        <w:spacing w:after="0"/>
        <w:rPr>
          <w:del w:id="3208" w:author="china" w:date="2015-03-24T14:20:00Z"/>
          <w:rFonts w:asciiTheme="minorHAnsi" w:hAnsiTheme="minorHAnsi" w:cs="Times New Roman"/>
          <w:sz w:val="21"/>
          <w:szCs w:val="21"/>
        </w:rPr>
      </w:pPr>
      <w:del w:id="32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vPetRank.clear();</w:delText>
        </w:r>
      </w:del>
    </w:p>
    <w:p w:rsidR="001059D3" w:rsidRPr="00441F61" w:rsidDel="00B72103" w:rsidRDefault="001059D3" w:rsidP="00441F61">
      <w:pPr>
        <w:spacing w:after="0"/>
        <w:rPr>
          <w:del w:id="321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211" w:author="china" w:date="2015-03-24T14:20:00Z"/>
          <w:rFonts w:asciiTheme="minorHAnsi" w:hAnsiTheme="minorHAnsi" w:cs="Times New Roman"/>
          <w:sz w:val="21"/>
          <w:szCs w:val="21"/>
        </w:rPr>
      </w:pPr>
      <w:del w:id="32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消除</w:delText>
        </w:r>
      </w:del>
    </w:p>
    <w:p w:rsidR="001059D3" w:rsidRPr="00441F61" w:rsidDel="00B72103" w:rsidRDefault="001059D3" w:rsidP="00441F61">
      <w:pPr>
        <w:spacing w:after="0"/>
        <w:rPr>
          <w:del w:id="3213" w:author="china" w:date="2015-03-24T14:20:00Z"/>
          <w:rFonts w:asciiTheme="minorHAnsi" w:hAnsiTheme="minorHAnsi" w:cs="Times New Roman"/>
          <w:sz w:val="21"/>
          <w:szCs w:val="21"/>
        </w:rPr>
      </w:pPr>
      <w:del w:id="32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i&lt;10; i++)</w:delText>
        </w:r>
      </w:del>
    </w:p>
    <w:p w:rsidR="001059D3" w:rsidRPr="00441F61" w:rsidDel="00B72103" w:rsidRDefault="001059D3" w:rsidP="00441F61">
      <w:pPr>
        <w:spacing w:after="0"/>
        <w:rPr>
          <w:del w:id="3215" w:author="china" w:date="2015-03-24T14:20:00Z"/>
          <w:rFonts w:asciiTheme="minorHAnsi" w:hAnsiTheme="minorHAnsi" w:cs="Times New Roman"/>
          <w:sz w:val="21"/>
          <w:szCs w:val="21"/>
        </w:rPr>
      </w:pPr>
      <w:del w:id="32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217" w:author="china" w:date="2015-03-24T14:20:00Z"/>
          <w:rFonts w:asciiTheme="minorHAnsi" w:hAnsiTheme="minorHAnsi" w:cs="Times New Roman"/>
          <w:sz w:val="21"/>
          <w:szCs w:val="21"/>
        </w:rPr>
      </w:pPr>
      <w:del w:id="32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CSLoader::createNode("attack_UI/Animation/004.csb");</w:delText>
        </w:r>
      </w:del>
    </w:p>
    <w:p w:rsidR="001059D3" w:rsidRPr="00441F61" w:rsidDel="00B72103" w:rsidRDefault="001059D3" w:rsidP="00441F61">
      <w:pPr>
        <w:spacing w:after="0"/>
        <w:rPr>
          <w:del w:id="3219" w:author="china" w:date="2015-03-24T14:20:00Z"/>
          <w:rFonts w:asciiTheme="minorHAnsi" w:hAnsiTheme="minorHAnsi" w:cs="Times New Roman"/>
          <w:sz w:val="21"/>
          <w:szCs w:val="21"/>
        </w:rPr>
      </w:pPr>
      <w:del w:id="32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CSLoader::createTimeline("attack_UI/Animation/004.csb");</w:delText>
        </w:r>
      </w:del>
    </w:p>
    <w:p w:rsidR="001059D3" w:rsidRPr="00441F61" w:rsidDel="00B72103" w:rsidRDefault="001059D3" w:rsidP="00441F61">
      <w:pPr>
        <w:spacing w:after="0"/>
        <w:rPr>
          <w:del w:id="322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222" w:author="china" w:date="2015-03-24T14:20:00Z"/>
          <w:rFonts w:asciiTheme="minorHAnsi" w:hAnsiTheme="minorHAnsi" w:cs="Times New Roman"/>
          <w:sz w:val="21"/>
          <w:szCs w:val="21"/>
        </w:rPr>
      </w:pPr>
      <w:del w:id="32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224" w:author="china" w:date="2015-03-24T14:20:00Z"/>
          <w:rFonts w:asciiTheme="minorHAnsi" w:hAnsiTheme="minorHAnsi" w:cs="Times New Roman"/>
          <w:sz w:val="21"/>
          <w:szCs w:val="21"/>
        </w:rPr>
      </w:pPr>
      <w:del w:id="32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226" w:author="china" w:date="2015-03-24T14:20:00Z"/>
          <w:rFonts w:asciiTheme="minorHAnsi" w:hAnsiTheme="minorHAnsi" w:cs="Times New Roman"/>
          <w:sz w:val="21"/>
          <w:szCs w:val="21"/>
        </w:rPr>
      </w:pPr>
      <w:del w:id="32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PetSpriteLayer::getPetSpriteLayer()-&gt;addChild(rootNode1,100,100);</w:delText>
        </w:r>
      </w:del>
    </w:p>
    <w:p w:rsidR="001059D3" w:rsidRPr="00441F61" w:rsidDel="00B72103" w:rsidRDefault="001059D3" w:rsidP="00441F61">
      <w:pPr>
        <w:spacing w:after="0"/>
        <w:rPr>
          <w:del w:id="3228" w:author="china" w:date="2015-03-24T14:20:00Z"/>
          <w:rFonts w:asciiTheme="minorHAnsi" w:hAnsiTheme="minorHAnsi" w:cs="Times New Roman"/>
          <w:sz w:val="21"/>
          <w:szCs w:val="21"/>
        </w:rPr>
      </w:pPr>
      <w:del w:id="32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rootNode1-&gt;setPosition(Vec2(70,70));</w:delText>
        </w:r>
      </w:del>
    </w:p>
    <w:p w:rsidR="001059D3" w:rsidRPr="00441F61" w:rsidDel="00B72103" w:rsidRDefault="001059D3" w:rsidP="00441F61">
      <w:pPr>
        <w:spacing w:after="0"/>
        <w:rPr>
          <w:del w:id="3230" w:author="china" w:date="2015-03-24T14:20:00Z"/>
          <w:rFonts w:asciiTheme="minorHAnsi" w:hAnsiTheme="minorHAnsi" w:cs="Times New Roman"/>
          <w:sz w:val="21"/>
          <w:szCs w:val="21"/>
        </w:rPr>
      </w:pPr>
      <w:del w:id="32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action1-&gt;gotoFrameAndPlay(0,9, false);</w:delText>
        </w:r>
      </w:del>
    </w:p>
    <w:p w:rsidR="001059D3" w:rsidRPr="00441F61" w:rsidDel="00B72103" w:rsidRDefault="001059D3" w:rsidP="00441F61">
      <w:pPr>
        <w:spacing w:after="0"/>
        <w:rPr>
          <w:del w:id="3232" w:author="china" w:date="2015-03-24T14:20:00Z"/>
          <w:rFonts w:asciiTheme="minorHAnsi" w:hAnsiTheme="minorHAnsi" w:cs="Times New Roman"/>
          <w:sz w:val="21"/>
          <w:szCs w:val="21"/>
        </w:rPr>
      </w:pPr>
      <w:del w:id="32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234" w:author="china" w:date="2015-03-24T14:20:00Z"/>
          <w:rFonts w:asciiTheme="minorHAnsi" w:hAnsiTheme="minorHAnsi" w:cs="Times New Roman"/>
          <w:sz w:val="21"/>
          <w:szCs w:val="21"/>
        </w:rPr>
      </w:pPr>
      <w:del w:id="32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m_vActions.push_back(rootNode1);</w:delText>
        </w:r>
      </w:del>
    </w:p>
    <w:p w:rsidR="001059D3" w:rsidRPr="00441F61" w:rsidDel="00B72103" w:rsidRDefault="001059D3" w:rsidP="00441F61">
      <w:pPr>
        <w:spacing w:after="0"/>
        <w:rPr>
          <w:del w:id="3236" w:author="china" w:date="2015-03-24T14:20:00Z"/>
          <w:rFonts w:asciiTheme="minorHAnsi" w:hAnsiTheme="minorHAnsi" w:cs="Times New Roman"/>
          <w:sz w:val="21"/>
          <w:szCs w:val="21"/>
        </w:rPr>
      </w:pPr>
      <w:del w:id="32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m_vActionTimelines.push_back(action1);</w:delText>
        </w:r>
      </w:del>
    </w:p>
    <w:p w:rsidR="001059D3" w:rsidRPr="00441F61" w:rsidDel="00B72103" w:rsidRDefault="001059D3" w:rsidP="00441F61">
      <w:pPr>
        <w:spacing w:after="0"/>
        <w:rPr>
          <w:del w:id="3238" w:author="china" w:date="2015-03-24T14:20:00Z"/>
          <w:rFonts w:asciiTheme="minorHAnsi" w:hAnsiTheme="minorHAnsi" w:cs="Times New Roman"/>
          <w:sz w:val="21"/>
          <w:szCs w:val="21"/>
        </w:rPr>
      </w:pPr>
      <w:del w:id="32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240" w:author="china" w:date="2015-03-24T14:20:00Z"/>
          <w:rFonts w:asciiTheme="minorHAnsi" w:hAnsiTheme="minorHAnsi" w:cs="Times New Roman"/>
          <w:sz w:val="21"/>
          <w:szCs w:val="21"/>
        </w:rPr>
      </w:pPr>
      <w:del w:id="32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蛋敲击</w:delText>
        </w:r>
      </w:del>
    </w:p>
    <w:p w:rsidR="001059D3" w:rsidRPr="00441F61" w:rsidDel="00B72103" w:rsidRDefault="001059D3" w:rsidP="00441F61">
      <w:pPr>
        <w:spacing w:after="0"/>
        <w:rPr>
          <w:del w:id="3242" w:author="china" w:date="2015-03-24T14:20:00Z"/>
          <w:rFonts w:asciiTheme="minorHAnsi" w:hAnsiTheme="minorHAnsi" w:cs="Times New Roman"/>
          <w:sz w:val="21"/>
          <w:szCs w:val="21"/>
        </w:rPr>
      </w:pPr>
      <w:del w:id="32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i&lt;4; i++)</w:delText>
        </w:r>
      </w:del>
    </w:p>
    <w:p w:rsidR="001059D3" w:rsidRPr="00441F61" w:rsidDel="00B72103" w:rsidRDefault="001059D3" w:rsidP="00441F61">
      <w:pPr>
        <w:spacing w:after="0"/>
        <w:rPr>
          <w:del w:id="3244" w:author="china" w:date="2015-03-24T14:20:00Z"/>
          <w:rFonts w:asciiTheme="minorHAnsi" w:hAnsiTheme="minorHAnsi" w:cs="Times New Roman"/>
          <w:sz w:val="21"/>
          <w:szCs w:val="21"/>
        </w:rPr>
      </w:pPr>
      <w:del w:id="32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246" w:author="china" w:date="2015-03-24T14:20:00Z"/>
          <w:rFonts w:asciiTheme="minorHAnsi" w:hAnsiTheme="minorHAnsi" w:cs="Times New Roman"/>
          <w:sz w:val="21"/>
          <w:szCs w:val="21"/>
        </w:rPr>
      </w:pPr>
      <w:del w:id="32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CSLoader::createNode("attack_UI/Animation/005.csb");</w:delText>
        </w:r>
      </w:del>
    </w:p>
    <w:p w:rsidR="001059D3" w:rsidRPr="00441F61" w:rsidDel="00B72103" w:rsidRDefault="001059D3" w:rsidP="00441F61">
      <w:pPr>
        <w:spacing w:after="0"/>
        <w:rPr>
          <w:del w:id="3248" w:author="china" w:date="2015-03-24T14:20:00Z"/>
          <w:rFonts w:asciiTheme="minorHAnsi" w:hAnsiTheme="minorHAnsi" w:cs="Times New Roman"/>
          <w:sz w:val="21"/>
          <w:szCs w:val="21"/>
        </w:rPr>
      </w:pPr>
      <w:del w:id="32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CSLoader::createTimeline("attack_UI/Animation/005.csb");</w:delText>
        </w:r>
      </w:del>
    </w:p>
    <w:p w:rsidR="001059D3" w:rsidRPr="00441F61" w:rsidDel="00B72103" w:rsidRDefault="001059D3" w:rsidP="00441F61">
      <w:pPr>
        <w:spacing w:after="0"/>
        <w:rPr>
          <w:del w:id="325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251" w:author="china" w:date="2015-03-24T14:20:00Z"/>
          <w:rFonts w:asciiTheme="minorHAnsi" w:hAnsiTheme="minorHAnsi" w:cs="Times New Roman"/>
          <w:sz w:val="21"/>
          <w:szCs w:val="21"/>
        </w:rPr>
      </w:pPr>
      <w:del w:id="32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253" w:author="china" w:date="2015-03-24T14:20:00Z"/>
          <w:rFonts w:asciiTheme="minorHAnsi" w:hAnsiTheme="minorHAnsi" w:cs="Times New Roman"/>
          <w:sz w:val="21"/>
          <w:szCs w:val="21"/>
        </w:rPr>
      </w:pPr>
      <w:del w:id="32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255" w:author="china" w:date="2015-03-24T14:20:00Z"/>
          <w:rFonts w:asciiTheme="minorHAnsi" w:hAnsiTheme="minorHAnsi" w:cs="Times New Roman"/>
          <w:sz w:val="21"/>
          <w:szCs w:val="21"/>
        </w:rPr>
      </w:pPr>
      <w:del w:id="32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PetSpriteLayer::getPetSpriteLayer()-&gt;addChild(rootNode1,1000,100);</w:delText>
        </w:r>
      </w:del>
    </w:p>
    <w:p w:rsidR="001059D3" w:rsidRPr="00441F61" w:rsidDel="00B72103" w:rsidRDefault="001059D3" w:rsidP="00441F61">
      <w:pPr>
        <w:spacing w:after="0"/>
        <w:rPr>
          <w:del w:id="3257" w:author="china" w:date="2015-03-24T14:20:00Z"/>
          <w:rFonts w:asciiTheme="minorHAnsi" w:hAnsiTheme="minorHAnsi" w:cs="Times New Roman"/>
          <w:sz w:val="21"/>
          <w:szCs w:val="21"/>
        </w:rPr>
      </w:pPr>
      <w:del w:id="32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rootNode1-&gt;setPosition(Vec2(70,80));</w:delText>
        </w:r>
      </w:del>
    </w:p>
    <w:p w:rsidR="001059D3" w:rsidRPr="00441F61" w:rsidDel="00B72103" w:rsidRDefault="001059D3" w:rsidP="00441F61">
      <w:pPr>
        <w:spacing w:after="0"/>
        <w:rPr>
          <w:del w:id="3259" w:author="china" w:date="2015-03-24T14:20:00Z"/>
          <w:rFonts w:asciiTheme="minorHAnsi" w:hAnsiTheme="minorHAnsi" w:cs="Times New Roman"/>
          <w:sz w:val="21"/>
          <w:szCs w:val="21"/>
        </w:rPr>
      </w:pPr>
      <w:del w:id="32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action1-&gt;gotoFrameAndPlay(0,6, false);</w:delText>
        </w:r>
      </w:del>
    </w:p>
    <w:p w:rsidR="001059D3" w:rsidRPr="00441F61" w:rsidDel="00B72103" w:rsidRDefault="001059D3" w:rsidP="00441F61">
      <w:pPr>
        <w:spacing w:after="0"/>
        <w:rPr>
          <w:del w:id="3261" w:author="china" w:date="2015-03-24T14:20:00Z"/>
          <w:rFonts w:asciiTheme="minorHAnsi" w:hAnsiTheme="minorHAnsi" w:cs="Times New Roman"/>
          <w:sz w:val="21"/>
          <w:szCs w:val="21"/>
        </w:rPr>
      </w:pPr>
      <w:del w:id="32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263" w:author="china" w:date="2015-03-24T14:20:00Z"/>
          <w:rFonts w:asciiTheme="minorHAnsi" w:hAnsiTheme="minorHAnsi" w:cs="Times New Roman"/>
          <w:sz w:val="21"/>
          <w:szCs w:val="21"/>
        </w:rPr>
      </w:pPr>
      <w:del w:id="32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m_vNodeEffectEgg.push_back(rootNode1);</w:delText>
        </w:r>
      </w:del>
    </w:p>
    <w:p w:rsidR="001059D3" w:rsidRPr="00441F61" w:rsidDel="00B72103" w:rsidRDefault="001059D3" w:rsidP="00441F61">
      <w:pPr>
        <w:spacing w:after="0"/>
        <w:rPr>
          <w:del w:id="3265" w:author="china" w:date="2015-03-24T14:20:00Z"/>
          <w:rFonts w:asciiTheme="minorHAnsi" w:hAnsiTheme="minorHAnsi" w:cs="Times New Roman"/>
          <w:sz w:val="21"/>
          <w:szCs w:val="21"/>
        </w:rPr>
      </w:pPr>
      <w:del w:id="32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m_vNodeEffectEggAction.push_back(action1);</w:delText>
        </w:r>
      </w:del>
    </w:p>
    <w:p w:rsidR="001059D3" w:rsidRPr="00441F61" w:rsidDel="00B72103" w:rsidRDefault="001059D3" w:rsidP="00441F61">
      <w:pPr>
        <w:spacing w:after="0"/>
        <w:rPr>
          <w:del w:id="3267" w:author="china" w:date="2015-03-24T14:20:00Z"/>
          <w:rFonts w:asciiTheme="minorHAnsi" w:hAnsiTheme="minorHAnsi" w:cs="Times New Roman"/>
          <w:sz w:val="21"/>
          <w:szCs w:val="21"/>
        </w:rPr>
      </w:pPr>
      <w:del w:id="32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269" w:author="china" w:date="2015-03-24T14:20:00Z"/>
          <w:rFonts w:asciiTheme="minorHAnsi" w:hAnsiTheme="minorHAnsi" w:cs="Times New Roman"/>
          <w:sz w:val="21"/>
          <w:szCs w:val="21"/>
        </w:rPr>
      </w:pPr>
      <w:del w:id="32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敲击</w:delText>
        </w:r>
      </w:del>
    </w:p>
    <w:p w:rsidR="001059D3" w:rsidRPr="00441F61" w:rsidDel="00B72103" w:rsidRDefault="001059D3" w:rsidP="00441F61">
      <w:pPr>
        <w:spacing w:after="0"/>
        <w:rPr>
          <w:del w:id="3271" w:author="china" w:date="2015-03-24T14:20:00Z"/>
          <w:rFonts w:asciiTheme="minorHAnsi" w:hAnsiTheme="minorHAnsi" w:cs="Times New Roman"/>
          <w:sz w:val="21"/>
          <w:szCs w:val="21"/>
        </w:rPr>
      </w:pPr>
      <w:del w:id="32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i&lt;5; i++)</w:delText>
        </w:r>
      </w:del>
    </w:p>
    <w:p w:rsidR="001059D3" w:rsidRPr="00441F61" w:rsidDel="00B72103" w:rsidRDefault="001059D3" w:rsidP="00441F61">
      <w:pPr>
        <w:spacing w:after="0"/>
        <w:rPr>
          <w:del w:id="3273" w:author="china" w:date="2015-03-24T14:20:00Z"/>
          <w:rFonts w:asciiTheme="minorHAnsi" w:hAnsiTheme="minorHAnsi" w:cs="Times New Roman"/>
          <w:sz w:val="21"/>
          <w:szCs w:val="21"/>
        </w:rPr>
      </w:pPr>
      <w:del w:id="32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275" w:author="china" w:date="2015-03-24T14:20:00Z"/>
          <w:rFonts w:asciiTheme="minorHAnsi" w:hAnsiTheme="minorHAnsi" w:cs="Times New Roman"/>
          <w:sz w:val="21"/>
          <w:szCs w:val="21"/>
        </w:rPr>
      </w:pPr>
      <w:del w:id="32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CSLoader::createNode("attack_UI/Animation/010.csb");</w:delText>
        </w:r>
      </w:del>
    </w:p>
    <w:p w:rsidR="001059D3" w:rsidRPr="00441F61" w:rsidDel="00B72103" w:rsidRDefault="001059D3" w:rsidP="00441F61">
      <w:pPr>
        <w:spacing w:after="0"/>
        <w:rPr>
          <w:del w:id="3277" w:author="china" w:date="2015-03-24T14:20:00Z"/>
          <w:rFonts w:asciiTheme="minorHAnsi" w:hAnsiTheme="minorHAnsi" w:cs="Times New Roman"/>
          <w:sz w:val="21"/>
          <w:szCs w:val="21"/>
        </w:rPr>
      </w:pPr>
      <w:del w:id="32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CSLoader::createTimeline("attack_UI/Animation/010.csb");</w:delText>
        </w:r>
      </w:del>
    </w:p>
    <w:p w:rsidR="001059D3" w:rsidRPr="00441F61" w:rsidDel="00B72103" w:rsidRDefault="001059D3" w:rsidP="00441F61">
      <w:pPr>
        <w:spacing w:after="0"/>
        <w:rPr>
          <w:del w:id="327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280" w:author="china" w:date="2015-03-24T14:20:00Z"/>
          <w:rFonts w:asciiTheme="minorHAnsi" w:hAnsiTheme="minorHAnsi" w:cs="Times New Roman"/>
          <w:sz w:val="21"/>
          <w:szCs w:val="21"/>
        </w:rPr>
      </w:pPr>
      <w:del w:id="32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282" w:author="china" w:date="2015-03-24T14:20:00Z"/>
          <w:rFonts w:asciiTheme="minorHAnsi" w:hAnsiTheme="minorHAnsi" w:cs="Times New Roman"/>
          <w:sz w:val="21"/>
          <w:szCs w:val="21"/>
        </w:rPr>
      </w:pPr>
      <w:del w:id="32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284" w:author="china" w:date="2015-03-24T14:20:00Z"/>
          <w:rFonts w:asciiTheme="minorHAnsi" w:hAnsiTheme="minorHAnsi" w:cs="Times New Roman"/>
          <w:sz w:val="21"/>
          <w:szCs w:val="21"/>
        </w:rPr>
      </w:pPr>
      <w:del w:id="32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PetSpriteLayer::getPetSpriteLayer()-&gt;addChild(rootNode1,100,100);</w:delText>
        </w:r>
      </w:del>
    </w:p>
    <w:p w:rsidR="001059D3" w:rsidRPr="00441F61" w:rsidDel="00B72103" w:rsidRDefault="001059D3" w:rsidP="00441F61">
      <w:pPr>
        <w:spacing w:after="0"/>
        <w:rPr>
          <w:del w:id="3286" w:author="china" w:date="2015-03-24T14:20:00Z"/>
          <w:rFonts w:asciiTheme="minorHAnsi" w:hAnsiTheme="minorHAnsi" w:cs="Times New Roman"/>
          <w:sz w:val="21"/>
          <w:szCs w:val="21"/>
        </w:rPr>
      </w:pPr>
      <w:del w:id="32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rootNode1-&gt;setPosition(Vec2(70,80));</w:delText>
        </w:r>
      </w:del>
    </w:p>
    <w:p w:rsidR="001059D3" w:rsidRPr="00441F61" w:rsidDel="00B72103" w:rsidRDefault="001059D3" w:rsidP="00441F61">
      <w:pPr>
        <w:spacing w:after="0"/>
        <w:rPr>
          <w:del w:id="3288" w:author="china" w:date="2015-03-24T14:20:00Z"/>
          <w:rFonts w:asciiTheme="minorHAnsi" w:hAnsiTheme="minorHAnsi" w:cs="Times New Roman"/>
          <w:sz w:val="21"/>
          <w:szCs w:val="21"/>
        </w:rPr>
      </w:pPr>
      <w:del w:id="32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action1-&gt;gotoFrameAndPlay(0,7, false);</w:delText>
        </w:r>
      </w:del>
    </w:p>
    <w:p w:rsidR="001059D3" w:rsidRPr="00441F61" w:rsidDel="00B72103" w:rsidRDefault="001059D3" w:rsidP="00441F61">
      <w:pPr>
        <w:spacing w:after="0"/>
        <w:rPr>
          <w:del w:id="3290" w:author="china" w:date="2015-03-24T14:20:00Z"/>
          <w:rFonts w:asciiTheme="minorHAnsi" w:hAnsiTheme="minorHAnsi" w:cs="Times New Roman"/>
          <w:sz w:val="21"/>
          <w:szCs w:val="21"/>
        </w:rPr>
      </w:pPr>
      <w:del w:id="32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292" w:author="china" w:date="2015-03-24T14:20:00Z"/>
          <w:rFonts w:asciiTheme="minorHAnsi" w:hAnsiTheme="minorHAnsi" w:cs="Times New Roman"/>
          <w:sz w:val="21"/>
          <w:szCs w:val="21"/>
        </w:rPr>
      </w:pPr>
      <w:del w:id="32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m_vNodeEffectKnock.push_back(rootNode1);</w:delText>
        </w:r>
      </w:del>
    </w:p>
    <w:p w:rsidR="001059D3" w:rsidRPr="00441F61" w:rsidDel="00B72103" w:rsidRDefault="001059D3" w:rsidP="00441F61">
      <w:pPr>
        <w:spacing w:after="0"/>
        <w:rPr>
          <w:del w:id="3294" w:author="china" w:date="2015-03-24T14:20:00Z"/>
          <w:rFonts w:asciiTheme="minorHAnsi" w:hAnsiTheme="minorHAnsi" w:cs="Times New Roman"/>
          <w:sz w:val="21"/>
          <w:szCs w:val="21"/>
        </w:rPr>
      </w:pPr>
      <w:del w:id="3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m_vNodeEffectActionKnock.push_back(action1);</w:delText>
        </w:r>
      </w:del>
    </w:p>
    <w:p w:rsidR="001059D3" w:rsidRPr="00441F61" w:rsidDel="00B72103" w:rsidRDefault="001059D3" w:rsidP="00441F61">
      <w:pPr>
        <w:spacing w:after="0"/>
        <w:rPr>
          <w:del w:id="3296" w:author="china" w:date="2015-03-24T14:20:00Z"/>
          <w:rFonts w:asciiTheme="minorHAnsi" w:hAnsiTheme="minorHAnsi" w:cs="Times New Roman"/>
          <w:sz w:val="21"/>
          <w:szCs w:val="21"/>
        </w:rPr>
      </w:pPr>
      <w:del w:id="3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298" w:author="china" w:date="2015-03-24T14:20:00Z"/>
          <w:rFonts w:asciiTheme="minorHAnsi" w:hAnsiTheme="minorHAnsi" w:cs="Times New Roman"/>
          <w:sz w:val="21"/>
          <w:szCs w:val="21"/>
        </w:rPr>
      </w:pPr>
      <w:del w:id="32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特殊格子炸</w:delText>
        </w:r>
      </w:del>
    </w:p>
    <w:p w:rsidR="001059D3" w:rsidRPr="00441F61" w:rsidDel="00B72103" w:rsidRDefault="001059D3" w:rsidP="00441F61">
      <w:pPr>
        <w:spacing w:after="0"/>
        <w:rPr>
          <w:del w:id="3300" w:author="china" w:date="2015-03-24T14:20:00Z"/>
          <w:rFonts w:asciiTheme="minorHAnsi" w:hAnsiTheme="minorHAnsi" w:cs="Times New Roman"/>
          <w:sz w:val="21"/>
          <w:szCs w:val="21"/>
        </w:rPr>
      </w:pPr>
      <w:del w:id="33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i&lt;4; i++)</w:delText>
        </w:r>
      </w:del>
    </w:p>
    <w:p w:rsidR="001059D3" w:rsidRPr="00441F61" w:rsidDel="00B72103" w:rsidRDefault="001059D3" w:rsidP="00441F61">
      <w:pPr>
        <w:spacing w:after="0"/>
        <w:rPr>
          <w:del w:id="3302" w:author="china" w:date="2015-03-24T14:20:00Z"/>
          <w:rFonts w:asciiTheme="minorHAnsi" w:hAnsiTheme="minorHAnsi" w:cs="Times New Roman"/>
          <w:sz w:val="21"/>
          <w:szCs w:val="21"/>
        </w:rPr>
      </w:pPr>
      <w:del w:id="33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304" w:author="china" w:date="2015-03-24T14:20:00Z"/>
          <w:rFonts w:asciiTheme="minorHAnsi" w:hAnsiTheme="minorHAnsi" w:cs="Times New Roman"/>
          <w:sz w:val="21"/>
          <w:szCs w:val="21"/>
        </w:rPr>
      </w:pPr>
      <w:del w:id="33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CSLoader::createNode("attack_UI/Animation/013.csb");</w:delText>
        </w:r>
      </w:del>
    </w:p>
    <w:p w:rsidR="001059D3" w:rsidRPr="00441F61" w:rsidDel="00B72103" w:rsidRDefault="001059D3" w:rsidP="00441F61">
      <w:pPr>
        <w:spacing w:after="0"/>
        <w:rPr>
          <w:del w:id="3306" w:author="china" w:date="2015-03-24T14:20:00Z"/>
          <w:rFonts w:asciiTheme="minorHAnsi" w:hAnsiTheme="minorHAnsi" w:cs="Times New Roman"/>
          <w:sz w:val="21"/>
          <w:szCs w:val="21"/>
        </w:rPr>
      </w:pPr>
      <w:del w:id="33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CSLoader::createTimeline("attack_UI/Animation/013.csb");</w:delText>
        </w:r>
      </w:del>
    </w:p>
    <w:p w:rsidR="001059D3" w:rsidRPr="00441F61" w:rsidDel="00B72103" w:rsidRDefault="001059D3" w:rsidP="00441F61">
      <w:pPr>
        <w:spacing w:after="0"/>
        <w:rPr>
          <w:del w:id="330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309" w:author="china" w:date="2015-03-24T14:20:00Z"/>
          <w:rFonts w:asciiTheme="minorHAnsi" w:hAnsiTheme="minorHAnsi" w:cs="Times New Roman"/>
          <w:sz w:val="21"/>
          <w:szCs w:val="21"/>
        </w:rPr>
      </w:pPr>
      <w:del w:id="33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311" w:author="china" w:date="2015-03-24T14:20:00Z"/>
          <w:rFonts w:asciiTheme="minorHAnsi" w:hAnsiTheme="minorHAnsi" w:cs="Times New Roman"/>
          <w:sz w:val="21"/>
          <w:szCs w:val="21"/>
        </w:rPr>
      </w:pPr>
      <w:del w:id="33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313" w:author="china" w:date="2015-03-24T14:20:00Z"/>
          <w:rFonts w:asciiTheme="minorHAnsi" w:hAnsiTheme="minorHAnsi" w:cs="Times New Roman"/>
          <w:sz w:val="21"/>
          <w:szCs w:val="21"/>
        </w:rPr>
      </w:pPr>
      <w:del w:id="33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PetSpriteLayer::getPetSpriteLayer()-&gt;addChild(rootNode1,100,100);</w:delText>
        </w:r>
      </w:del>
    </w:p>
    <w:p w:rsidR="001059D3" w:rsidRPr="00441F61" w:rsidDel="00B72103" w:rsidRDefault="001059D3" w:rsidP="00441F61">
      <w:pPr>
        <w:spacing w:after="0"/>
        <w:rPr>
          <w:del w:id="3315" w:author="china" w:date="2015-03-24T14:20:00Z"/>
          <w:rFonts w:asciiTheme="minorHAnsi" w:hAnsiTheme="minorHAnsi" w:cs="Times New Roman"/>
          <w:sz w:val="21"/>
          <w:szCs w:val="21"/>
        </w:rPr>
      </w:pPr>
      <w:del w:id="33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rootNode1-&gt;setPosition(Vec2(70,70));</w:delText>
        </w:r>
      </w:del>
    </w:p>
    <w:p w:rsidR="001059D3" w:rsidRPr="00441F61" w:rsidDel="00B72103" w:rsidRDefault="001059D3" w:rsidP="00441F61">
      <w:pPr>
        <w:spacing w:after="0"/>
        <w:rPr>
          <w:del w:id="3317" w:author="china" w:date="2015-03-24T14:20:00Z"/>
          <w:rFonts w:asciiTheme="minorHAnsi" w:hAnsiTheme="minorHAnsi" w:cs="Times New Roman"/>
          <w:sz w:val="21"/>
          <w:szCs w:val="21"/>
        </w:rPr>
      </w:pPr>
      <w:del w:id="33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action1-&gt;gotoFrameAndPlay(0,14, false);</w:delText>
        </w:r>
      </w:del>
    </w:p>
    <w:p w:rsidR="001059D3" w:rsidRPr="00441F61" w:rsidDel="00B72103" w:rsidRDefault="001059D3" w:rsidP="00441F61">
      <w:pPr>
        <w:spacing w:after="0"/>
        <w:rPr>
          <w:del w:id="3319" w:author="china" w:date="2015-03-24T14:20:00Z"/>
          <w:rFonts w:asciiTheme="minorHAnsi" w:hAnsiTheme="minorHAnsi" w:cs="Times New Roman"/>
          <w:sz w:val="21"/>
          <w:szCs w:val="21"/>
        </w:rPr>
      </w:pPr>
      <w:del w:id="33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321" w:author="china" w:date="2015-03-24T14:20:00Z"/>
          <w:rFonts w:asciiTheme="minorHAnsi" w:hAnsiTheme="minorHAnsi" w:cs="Times New Roman"/>
          <w:sz w:val="21"/>
          <w:szCs w:val="21"/>
        </w:rPr>
      </w:pPr>
      <w:del w:id="33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m_vNodeEffectGridBomb.push_back(rootNode1);</w:delText>
        </w:r>
      </w:del>
    </w:p>
    <w:p w:rsidR="001059D3" w:rsidRPr="00441F61" w:rsidDel="00B72103" w:rsidRDefault="001059D3" w:rsidP="00441F61">
      <w:pPr>
        <w:spacing w:after="0"/>
        <w:rPr>
          <w:del w:id="3323" w:author="china" w:date="2015-03-24T14:20:00Z"/>
          <w:rFonts w:asciiTheme="minorHAnsi" w:hAnsiTheme="minorHAnsi" w:cs="Times New Roman"/>
          <w:sz w:val="21"/>
          <w:szCs w:val="21"/>
        </w:rPr>
      </w:pPr>
      <w:del w:id="33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m_vNodeEffectActionGridBomb.push_back(action1);</w:delText>
        </w:r>
      </w:del>
    </w:p>
    <w:p w:rsidR="001059D3" w:rsidRPr="00441F61" w:rsidDel="00B72103" w:rsidRDefault="001059D3" w:rsidP="00441F61">
      <w:pPr>
        <w:spacing w:after="0"/>
        <w:rPr>
          <w:del w:id="3325" w:author="china" w:date="2015-03-24T14:20:00Z"/>
          <w:rFonts w:asciiTheme="minorHAnsi" w:hAnsiTheme="minorHAnsi" w:cs="Times New Roman"/>
          <w:sz w:val="21"/>
          <w:szCs w:val="21"/>
        </w:rPr>
      </w:pPr>
      <w:del w:id="33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327" w:author="china" w:date="2015-03-24T14:20:00Z"/>
          <w:rFonts w:asciiTheme="minorHAnsi" w:hAnsiTheme="minorHAnsi" w:cs="Times New Roman"/>
          <w:sz w:val="21"/>
          <w:szCs w:val="21"/>
        </w:rPr>
      </w:pPr>
      <w:del w:id="33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特殊飞行</w:delText>
        </w:r>
      </w:del>
    </w:p>
    <w:p w:rsidR="001059D3" w:rsidRPr="00441F61" w:rsidDel="00B72103" w:rsidRDefault="001059D3" w:rsidP="00441F61">
      <w:pPr>
        <w:spacing w:after="0"/>
        <w:rPr>
          <w:del w:id="3329" w:author="china" w:date="2015-03-24T14:20:00Z"/>
          <w:rFonts w:asciiTheme="minorHAnsi" w:hAnsiTheme="minorHAnsi" w:cs="Times New Roman"/>
          <w:sz w:val="21"/>
          <w:szCs w:val="21"/>
        </w:rPr>
      </w:pPr>
      <w:del w:id="33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i&lt;6; i++)</w:delText>
        </w:r>
      </w:del>
    </w:p>
    <w:p w:rsidR="001059D3" w:rsidRPr="00441F61" w:rsidDel="00B72103" w:rsidRDefault="001059D3" w:rsidP="00441F61">
      <w:pPr>
        <w:spacing w:after="0"/>
        <w:rPr>
          <w:del w:id="3331" w:author="china" w:date="2015-03-24T14:20:00Z"/>
          <w:rFonts w:asciiTheme="minorHAnsi" w:hAnsiTheme="minorHAnsi" w:cs="Times New Roman"/>
          <w:sz w:val="21"/>
          <w:szCs w:val="21"/>
        </w:rPr>
      </w:pPr>
      <w:del w:id="33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333" w:author="china" w:date="2015-03-24T14:20:00Z"/>
          <w:rFonts w:asciiTheme="minorHAnsi" w:hAnsiTheme="minorHAnsi" w:cs="Times New Roman"/>
          <w:sz w:val="21"/>
          <w:szCs w:val="21"/>
        </w:rPr>
      </w:pPr>
      <w:del w:id="33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CSLoader::createNode("attack_UI/Animation/002.csb");</w:delText>
        </w:r>
      </w:del>
    </w:p>
    <w:p w:rsidR="001059D3" w:rsidRPr="00441F61" w:rsidDel="00B72103" w:rsidRDefault="001059D3" w:rsidP="00441F61">
      <w:pPr>
        <w:spacing w:after="0"/>
        <w:rPr>
          <w:del w:id="3335" w:author="china" w:date="2015-03-24T14:20:00Z"/>
          <w:rFonts w:asciiTheme="minorHAnsi" w:hAnsiTheme="minorHAnsi" w:cs="Times New Roman"/>
          <w:sz w:val="21"/>
          <w:szCs w:val="21"/>
        </w:rPr>
      </w:pPr>
      <w:del w:id="33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CSLoader::createTimeline("attack_UI/Animation/002.csb");</w:delText>
        </w:r>
      </w:del>
    </w:p>
    <w:p w:rsidR="001059D3" w:rsidRPr="00441F61" w:rsidDel="00B72103" w:rsidRDefault="001059D3" w:rsidP="00441F61">
      <w:pPr>
        <w:spacing w:after="0"/>
        <w:rPr>
          <w:del w:id="333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338" w:author="china" w:date="2015-03-24T14:20:00Z"/>
          <w:rFonts w:asciiTheme="minorHAnsi" w:hAnsiTheme="minorHAnsi" w:cs="Times New Roman"/>
          <w:sz w:val="21"/>
          <w:szCs w:val="21"/>
        </w:rPr>
      </w:pPr>
      <w:del w:id="3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340" w:author="china" w:date="2015-03-24T14:20:00Z"/>
          <w:rFonts w:asciiTheme="minorHAnsi" w:hAnsiTheme="minorHAnsi" w:cs="Times New Roman"/>
          <w:sz w:val="21"/>
          <w:szCs w:val="21"/>
        </w:rPr>
      </w:pPr>
      <w:del w:id="3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342" w:author="china" w:date="2015-03-24T14:20:00Z"/>
          <w:rFonts w:asciiTheme="minorHAnsi" w:hAnsiTheme="minorHAnsi" w:cs="Times New Roman"/>
          <w:sz w:val="21"/>
          <w:szCs w:val="21"/>
        </w:rPr>
      </w:pPr>
      <w:del w:id="33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PetSpriteLayer::getPetSpriteLayer()-&gt;addChild(rootNode1,100,100);</w:delText>
        </w:r>
      </w:del>
    </w:p>
    <w:p w:rsidR="001059D3" w:rsidRPr="00441F61" w:rsidDel="00B72103" w:rsidRDefault="001059D3" w:rsidP="00441F61">
      <w:pPr>
        <w:spacing w:after="0"/>
        <w:rPr>
          <w:del w:id="3344" w:author="china" w:date="2015-03-24T14:20:00Z"/>
          <w:rFonts w:asciiTheme="minorHAnsi" w:hAnsiTheme="minorHAnsi" w:cs="Times New Roman"/>
          <w:sz w:val="21"/>
          <w:szCs w:val="21"/>
        </w:rPr>
      </w:pPr>
      <w:del w:id="33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rootNode1-&gt;setPosition(Vec2(70,70));</w:delText>
        </w:r>
      </w:del>
    </w:p>
    <w:p w:rsidR="001059D3" w:rsidRPr="00441F61" w:rsidDel="00B72103" w:rsidRDefault="001059D3" w:rsidP="00441F61">
      <w:pPr>
        <w:spacing w:after="0"/>
        <w:rPr>
          <w:del w:id="3346" w:author="china" w:date="2015-03-24T14:20:00Z"/>
          <w:rFonts w:asciiTheme="minorHAnsi" w:hAnsiTheme="minorHAnsi" w:cs="Times New Roman"/>
          <w:sz w:val="21"/>
          <w:szCs w:val="21"/>
        </w:rPr>
      </w:pPr>
      <w:del w:id="33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action1-&gt;gotoFrameAndPlay(0,6, true);</w:delText>
        </w:r>
      </w:del>
    </w:p>
    <w:p w:rsidR="001059D3" w:rsidRPr="00441F61" w:rsidDel="00B72103" w:rsidRDefault="001059D3" w:rsidP="00441F61">
      <w:pPr>
        <w:spacing w:after="0"/>
        <w:rPr>
          <w:del w:id="3348" w:author="china" w:date="2015-03-24T14:20:00Z"/>
          <w:rFonts w:asciiTheme="minorHAnsi" w:hAnsiTheme="minorHAnsi" w:cs="Times New Roman"/>
          <w:sz w:val="21"/>
          <w:szCs w:val="21"/>
        </w:rPr>
      </w:pPr>
      <w:del w:id="33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350" w:author="china" w:date="2015-03-24T14:20:00Z"/>
          <w:rFonts w:asciiTheme="minorHAnsi" w:hAnsiTheme="minorHAnsi" w:cs="Times New Roman"/>
          <w:sz w:val="21"/>
          <w:szCs w:val="21"/>
        </w:rPr>
      </w:pPr>
      <w:del w:id="33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m_vNodeEffectFlyToBattle.push_back(rootNode1);</w:delText>
        </w:r>
      </w:del>
    </w:p>
    <w:p w:rsidR="001059D3" w:rsidRPr="00441F61" w:rsidDel="00B72103" w:rsidRDefault="001059D3" w:rsidP="00441F61">
      <w:pPr>
        <w:spacing w:after="0"/>
        <w:rPr>
          <w:del w:id="3352" w:author="china" w:date="2015-03-24T14:20:00Z"/>
          <w:rFonts w:asciiTheme="minorHAnsi" w:hAnsiTheme="minorHAnsi" w:cs="Times New Roman"/>
          <w:sz w:val="21"/>
          <w:szCs w:val="21"/>
        </w:rPr>
      </w:pPr>
      <w:del w:id="33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m_vNodeEffectActionFlyToBattle.push_back(action1);</w:delText>
        </w:r>
      </w:del>
    </w:p>
    <w:p w:rsidR="001059D3" w:rsidRPr="00441F61" w:rsidDel="00B72103" w:rsidRDefault="001059D3" w:rsidP="00441F61">
      <w:pPr>
        <w:spacing w:after="0"/>
        <w:rPr>
          <w:del w:id="3354" w:author="china" w:date="2015-03-24T14:20:00Z"/>
          <w:rFonts w:asciiTheme="minorHAnsi" w:hAnsiTheme="minorHAnsi" w:cs="Times New Roman"/>
          <w:sz w:val="21"/>
          <w:szCs w:val="21"/>
        </w:rPr>
      </w:pPr>
      <w:del w:id="33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356" w:author="china" w:date="2015-03-24T14:20:00Z"/>
          <w:rFonts w:asciiTheme="minorHAnsi" w:hAnsiTheme="minorHAnsi" w:cs="Times New Roman"/>
          <w:sz w:val="21"/>
          <w:szCs w:val="21"/>
        </w:rPr>
      </w:pPr>
      <w:del w:id="33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干扰</w:delText>
        </w:r>
      </w:del>
    </w:p>
    <w:p w:rsidR="001059D3" w:rsidRPr="00441F61" w:rsidDel="00B72103" w:rsidRDefault="001059D3" w:rsidP="00441F61">
      <w:pPr>
        <w:spacing w:after="0"/>
        <w:rPr>
          <w:del w:id="3358" w:author="china" w:date="2015-03-24T14:20:00Z"/>
          <w:rFonts w:asciiTheme="minorHAnsi" w:hAnsiTheme="minorHAnsi" w:cs="Times New Roman"/>
          <w:sz w:val="21"/>
          <w:szCs w:val="21"/>
        </w:rPr>
      </w:pPr>
      <w:del w:id="33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i&lt;5; i++)</w:delText>
        </w:r>
      </w:del>
    </w:p>
    <w:p w:rsidR="001059D3" w:rsidRPr="00441F61" w:rsidDel="00B72103" w:rsidRDefault="001059D3" w:rsidP="00441F61">
      <w:pPr>
        <w:spacing w:after="0"/>
        <w:rPr>
          <w:del w:id="3360" w:author="china" w:date="2015-03-24T14:20:00Z"/>
          <w:rFonts w:asciiTheme="minorHAnsi" w:hAnsiTheme="minorHAnsi" w:cs="Times New Roman"/>
          <w:sz w:val="21"/>
          <w:szCs w:val="21"/>
        </w:rPr>
      </w:pPr>
      <w:del w:id="33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362" w:author="china" w:date="2015-03-24T14:20:00Z"/>
          <w:rFonts w:asciiTheme="minorHAnsi" w:hAnsiTheme="minorHAnsi" w:cs="Times New Roman"/>
          <w:sz w:val="21"/>
          <w:szCs w:val="21"/>
        </w:rPr>
      </w:pPr>
      <w:del w:id="33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Node * rootNode1 = CSLoader::createNode("attack_UI/Animation/006.csb");</w:delText>
        </w:r>
      </w:del>
    </w:p>
    <w:p w:rsidR="001059D3" w:rsidRPr="00441F61" w:rsidDel="00B72103" w:rsidRDefault="001059D3" w:rsidP="00441F61">
      <w:pPr>
        <w:spacing w:after="0"/>
        <w:rPr>
          <w:del w:id="3364" w:author="china" w:date="2015-03-24T14:20:00Z"/>
          <w:rFonts w:asciiTheme="minorHAnsi" w:hAnsiTheme="minorHAnsi" w:cs="Times New Roman"/>
          <w:sz w:val="21"/>
          <w:szCs w:val="21"/>
        </w:rPr>
      </w:pPr>
      <w:del w:id="33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ActionTimeline * action1 = CSLoader::createTimeline("attack_UI/Animation/006.csb");</w:delText>
        </w:r>
      </w:del>
    </w:p>
    <w:p w:rsidR="001059D3" w:rsidRPr="00441F61" w:rsidDel="00B72103" w:rsidRDefault="001059D3" w:rsidP="00441F61">
      <w:pPr>
        <w:spacing w:after="0"/>
        <w:rPr>
          <w:del w:id="336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367" w:author="china" w:date="2015-03-24T14:20:00Z"/>
          <w:rFonts w:asciiTheme="minorHAnsi" w:hAnsiTheme="minorHAnsi" w:cs="Times New Roman"/>
          <w:sz w:val="21"/>
          <w:szCs w:val="21"/>
        </w:rPr>
      </w:pPr>
      <w:del w:id="33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rootNode1-&gt;runAction(action1);</w:delText>
        </w:r>
      </w:del>
    </w:p>
    <w:p w:rsidR="001059D3" w:rsidRPr="00441F61" w:rsidDel="00B72103" w:rsidRDefault="001059D3" w:rsidP="00441F61">
      <w:pPr>
        <w:spacing w:after="0"/>
        <w:rPr>
          <w:del w:id="3369" w:author="china" w:date="2015-03-24T14:20:00Z"/>
          <w:rFonts w:asciiTheme="minorHAnsi" w:hAnsiTheme="minorHAnsi" w:cs="Times New Roman"/>
          <w:sz w:val="21"/>
          <w:szCs w:val="21"/>
        </w:rPr>
      </w:pPr>
      <w:del w:id="33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action1-&gt;setTimeSpeed(0.2f);</w:delText>
        </w:r>
      </w:del>
    </w:p>
    <w:p w:rsidR="001059D3" w:rsidRPr="00441F61" w:rsidDel="00B72103" w:rsidRDefault="001059D3" w:rsidP="00441F61">
      <w:pPr>
        <w:spacing w:after="0"/>
        <w:rPr>
          <w:del w:id="3371" w:author="china" w:date="2015-03-24T14:20:00Z"/>
          <w:rFonts w:asciiTheme="minorHAnsi" w:hAnsiTheme="minorHAnsi" w:cs="Times New Roman"/>
          <w:sz w:val="21"/>
          <w:szCs w:val="21"/>
        </w:rPr>
      </w:pPr>
      <w:del w:id="33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PetSpriteLayer::getPetSpriteLayer()-&gt;addChild(rootNode1,100,100);</w:delText>
        </w:r>
      </w:del>
    </w:p>
    <w:p w:rsidR="001059D3" w:rsidRPr="00441F61" w:rsidDel="00B72103" w:rsidRDefault="001059D3" w:rsidP="00441F61">
      <w:pPr>
        <w:spacing w:after="0"/>
        <w:rPr>
          <w:del w:id="3373" w:author="china" w:date="2015-03-24T14:20:00Z"/>
          <w:rFonts w:asciiTheme="minorHAnsi" w:hAnsiTheme="minorHAnsi" w:cs="Times New Roman"/>
          <w:sz w:val="21"/>
          <w:szCs w:val="21"/>
        </w:rPr>
      </w:pPr>
      <w:del w:id="33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rootNode1-&gt;setPosition(Vec2(70,70));</w:delText>
        </w:r>
      </w:del>
    </w:p>
    <w:p w:rsidR="001059D3" w:rsidRPr="00441F61" w:rsidDel="00B72103" w:rsidRDefault="001059D3" w:rsidP="00441F61">
      <w:pPr>
        <w:spacing w:after="0"/>
        <w:rPr>
          <w:del w:id="3375" w:author="china" w:date="2015-03-24T14:20:00Z"/>
          <w:rFonts w:asciiTheme="minorHAnsi" w:hAnsiTheme="minorHAnsi" w:cs="Times New Roman"/>
          <w:sz w:val="21"/>
          <w:szCs w:val="21"/>
        </w:rPr>
      </w:pPr>
      <w:del w:id="33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action1-&gt;gotoFrameAndPlay(0,15, true);</w:delText>
        </w:r>
      </w:del>
    </w:p>
    <w:p w:rsidR="001059D3" w:rsidRPr="00441F61" w:rsidDel="00B72103" w:rsidRDefault="001059D3" w:rsidP="00441F61">
      <w:pPr>
        <w:spacing w:after="0"/>
        <w:rPr>
          <w:del w:id="3377" w:author="china" w:date="2015-03-24T14:20:00Z"/>
          <w:rFonts w:asciiTheme="minorHAnsi" w:hAnsiTheme="minorHAnsi" w:cs="Times New Roman"/>
          <w:sz w:val="21"/>
          <w:szCs w:val="21"/>
        </w:rPr>
      </w:pPr>
      <w:del w:id="33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rootNode1-&gt;setVisible(false);</w:delText>
        </w:r>
      </w:del>
    </w:p>
    <w:p w:rsidR="001059D3" w:rsidRPr="00441F61" w:rsidDel="00B72103" w:rsidRDefault="001059D3" w:rsidP="00441F61">
      <w:pPr>
        <w:spacing w:after="0"/>
        <w:rPr>
          <w:del w:id="3379" w:author="china" w:date="2015-03-24T14:20:00Z"/>
          <w:rFonts w:asciiTheme="minorHAnsi" w:hAnsiTheme="minorHAnsi" w:cs="Times New Roman"/>
          <w:sz w:val="21"/>
          <w:szCs w:val="21"/>
        </w:rPr>
      </w:pPr>
      <w:del w:id="33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m_vNodeEffectDisturb.push_back(rootNode1);</w:delText>
        </w:r>
      </w:del>
    </w:p>
    <w:p w:rsidR="001059D3" w:rsidRPr="00441F61" w:rsidDel="00B72103" w:rsidRDefault="001059D3" w:rsidP="00441F61">
      <w:pPr>
        <w:spacing w:after="0"/>
        <w:rPr>
          <w:del w:id="3381" w:author="china" w:date="2015-03-24T14:20:00Z"/>
          <w:rFonts w:asciiTheme="minorHAnsi" w:hAnsiTheme="minorHAnsi" w:cs="Times New Roman"/>
          <w:sz w:val="21"/>
          <w:szCs w:val="21"/>
        </w:rPr>
      </w:pPr>
      <w:del w:id="33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m_vNodeEffectActionDisturb.push_back(action1);</w:delText>
        </w:r>
      </w:del>
    </w:p>
    <w:p w:rsidR="001059D3" w:rsidRPr="00441F61" w:rsidDel="00B72103" w:rsidRDefault="001059D3" w:rsidP="00441F61">
      <w:pPr>
        <w:spacing w:after="0"/>
        <w:rPr>
          <w:del w:id="3383" w:author="china" w:date="2015-03-24T14:20:00Z"/>
          <w:rFonts w:asciiTheme="minorHAnsi" w:hAnsiTheme="minorHAnsi" w:cs="Times New Roman"/>
          <w:sz w:val="21"/>
          <w:szCs w:val="21"/>
        </w:rPr>
      </w:pPr>
      <w:del w:id="33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38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386" w:author="china" w:date="2015-03-24T14:20:00Z"/>
          <w:rFonts w:asciiTheme="minorHAnsi" w:hAnsiTheme="minorHAnsi" w:cs="Times New Roman"/>
          <w:sz w:val="21"/>
          <w:szCs w:val="21"/>
        </w:rPr>
      </w:pPr>
      <w:del w:id="33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Director::getInstance()-&gt;getScheduler()-&gt;scheduleUpdate(this,0,false);</w:delText>
        </w:r>
      </w:del>
    </w:p>
    <w:p w:rsidR="001059D3" w:rsidRPr="00441F61" w:rsidDel="00B72103" w:rsidRDefault="001059D3" w:rsidP="00441F61">
      <w:pPr>
        <w:spacing w:after="0"/>
        <w:rPr>
          <w:del w:id="3388" w:author="china" w:date="2015-03-24T14:20:00Z"/>
          <w:rFonts w:asciiTheme="minorHAnsi" w:hAnsiTheme="minorHAnsi" w:cs="Times New Roman"/>
          <w:sz w:val="21"/>
          <w:szCs w:val="21"/>
        </w:rPr>
      </w:pPr>
      <w:del w:id="33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390" w:author="china" w:date="2015-03-24T14:20:00Z"/>
          <w:rFonts w:asciiTheme="minorHAnsi" w:hAnsiTheme="minorHAnsi" w:cs="Times New Roman"/>
          <w:sz w:val="21"/>
          <w:szCs w:val="21"/>
        </w:rPr>
      </w:pPr>
      <w:del w:id="33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PetSpriteManager::reTryGame()</w:delText>
        </w:r>
      </w:del>
    </w:p>
    <w:p w:rsidR="001059D3" w:rsidRPr="00441F61" w:rsidDel="00B72103" w:rsidRDefault="001059D3" w:rsidP="00441F61">
      <w:pPr>
        <w:spacing w:after="0"/>
        <w:rPr>
          <w:del w:id="3392" w:author="china" w:date="2015-03-24T14:20:00Z"/>
          <w:rFonts w:asciiTheme="minorHAnsi" w:hAnsiTheme="minorHAnsi" w:cs="Times New Roman"/>
          <w:sz w:val="21"/>
          <w:szCs w:val="21"/>
        </w:rPr>
      </w:pPr>
      <w:del w:id="33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394" w:author="china" w:date="2015-03-24T14:20:00Z"/>
          <w:rFonts w:asciiTheme="minorHAnsi" w:hAnsiTheme="minorHAnsi" w:cs="Times New Roman"/>
          <w:sz w:val="21"/>
          <w:szCs w:val="21"/>
        </w:rPr>
      </w:pPr>
      <w:del w:id="33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396" w:author="china" w:date="2015-03-24T14:20:00Z"/>
          <w:rFonts w:asciiTheme="minorHAnsi" w:hAnsiTheme="minorHAnsi" w:cs="Times New Roman"/>
          <w:sz w:val="21"/>
          <w:szCs w:val="21"/>
        </w:rPr>
      </w:pPr>
      <w:del w:id="33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398" w:author="china" w:date="2015-03-24T14:20:00Z"/>
          <w:rFonts w:asciiTheme="minorHAnsi" w:hAnsiTheme="minorHAnsi" w:cs="Times New Roman"/>
          <w:sz w:val="21"/>
          <w:szCs w:val="21"/>
        </w:rPr>
      </w:pPr>
      <w:del w:id="33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400" w:author="china" w:date="2015-03-24T14:20:00Z"/>
          <w:rFonts w:asciiTheme="minorHAnsi" w:hAnsiTheme="minorHAnsi" w:cs="Times New Roman"/>
          <w:sz w:val="21"/>
          <w:szCs w:val="21"/>
        </w:rPr>
      </w:pPr>
      <w:del w:id="34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02" w:author="china" w:date="2015-03-24T14:20:00Z"/>
          <w:rFonts w:asciiTheme="minorHAnsi" w:hAnsiTheme="minorHAnsi" w:cs="Times New Roman"/>
          <w:sz w:val="21"/>
          <w:szCs w:val="21"/>
        </w:rPr>
      </w:pPr>
      <w:del w:id="34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if(vPets[i][j])</w:delText>
        </w:r>
      </w:del>
    </w:p>
    <w:p w:rsidR="001059D3" w:rsidRPr="00441F61" w:rsidDel="00B72103" w:rsidRDefault="001059D3" w:rsidP="00441F61">
      <w:pPr>
        <w:spacing w:after="0"/>
        <w:rPr>
          <w:del w:id="3404" w:author="china" w:date="2015-03-24T14:20:00Z"/>
          <w:rFonts w:asciiTheme="minorHAnsi" w:hAnsiTheme="minorHAnsi" w:cs="Times New Roman"/>
          <w:sz w:val="21"/>
          <w:szCs w:val="21"/>
        </w:rPr>
      </w:pPr>
      <w:del w:id="34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06" w:author="china" w:date="2015-03-24T14:20:00Z"/>
          <w:rFonts w:asciiTheme="minorHAnsi" w:hAnsiTheme="minorHAnsi" w:cs="Times New Roman"/>
          <w:sz w:val="21"/>
          <w:szCs w:val="21"/>
        </w:rPr>
      </w:pPr>
      <w:del w:id="34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vPets[i][j]-&gt;stopAllActions();</w:delText>
        </w:r>
      </w:del>
    </w:p>
    <w:p w:rsidR="001059D3" w:rsidRPr="00441F61" w:rsidDel="00B72103" w:rsidRDefault="001059D3" w:rsidP="00441F61">
      <w:pPr>
        <w:spacing w:after="0"/>
        <w:rPr>
          <w:del w:id="3408" w:author="china" w:date="2015-03-24T14:20:00Z"/>
          <w:rFonts w:asciiTheme="minorHAnsi" w:hAnsiTheme="minorHAnsi" w:cs="Times New Roman"/>
          <w:sz w:val="21"/>
          <w:szCs w:val="21"/>
        </w:rPr>
      </w:pPr>
      <w:del w:id="34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410" w:author="china" w:date="2015-03-24T14:20:00Z"/>
          <w:rFonts w:asciiTheme="minorHAnsi" w:hAnsiTheme="minorHAnsi" w:cs="Times New Roman"/>
          <w:sz w:val="21"/>
          <w:szCs w:val="21"/>
        </w:rPr>
      </w:pPr>
      <w:del w:id="34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CC_SAFE_RELEASE_NULL(vPets[i][j]);</w:delText>
        </w:r>
      </w:del>
    </w:p>
    <w:p w:rsidR="001059D3" w:rsidRPr="00441F61" w:rsidDel="00B72103" w:rsidRDefault="001059D3" w:rsidP="00441F61">
      <w:pPr>
        <w:spacing w:after="0"/>
        <w:rPr>
          <w:del w:id="3412" w:author="china" w:date="2015-03-24T14:20:00Z"/>
          <w:rFonts w:asciiTheme="minorHAnsi" w:hAnsiTheme="minorHAnsi" w:cs="Times New Roman"/>
          <w:sz w:val="21"/>
          <w:szCs w:val="21"/>
        </w:rPr>
      </w:pPr>
      <w:del w:id="34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indexPets[i][j]=0;</w:delText>
        </w:r>
      </w:del>
    </w:p>
    <w:p w:rsidR="001059D3" w:rsidRPr="00441F61" w:rsidDel="00B72103" w:rsidRDefault="001059D3" w:rsidP="00441F61">
      <w:pPr>
        <w:spacing w:after="0"/>
        <w:rPr>
          <w:del w:id="3414" w:author="china" w:date="2015-03-24T14:20:00Z"/>
          <w:rFonts w:asciiTheme="minorHAnsi" w:hAnsiTheme="minorHAnsi" w:cs="Times New Roman"/>
          <w:sz w:val="21"/>
          <w:szCs w:val="21"/>
        </w:rPr>
      </w:pPr>
      <w:del w:id="34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16" w:author="china" w:date="2015-03-24T14:20:00Z"/>
          <w:rFonts w:asciiTheme="minorHAnsi" w:hAnsiTheme="minorHAnsi" w:cs="Times New Roman"/>
          <w:sz w:val="21"/>
          <w:szCs w:val="21"/>
        </w:rPr>
      </w:pPr>
      <w:del w:id="34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18" w:author="china" w:date="2015-03-24T14:20:00Z"/>
          <w:rFonts w:asciiTheme="minorHAnsi" w:hAnsiTheme="minorHAnsi" w:cs="Times New Roman"/>
          <w:sz w:val="21"/>
          <w:szCs w:val="21"/>
        </w:rPr>
      </w:pPr>
      <w:del w:id="34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20" w:author="china" w:date="2015-03-24T14:20:00Z"/>
          <w:rFonts w:asciiTheme="minorHAnsi" w:hAnsiTheme="minorHAnsi" w:cs="Times New Roman"/>
          <w:sz w:val="21"/>
          <w:szCs w:val="21"/>
        </w:rPr>
      </w:pPr>
      <w:del w:id="34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initPetSprite();</w:delText>
        </w:r>
      </w:del>
    </w:p>
    <w:p w:rsidR="001059D3" w:rsidRPr="00441F61" w:rsidDel="00B72103" w:rsidRDefault="001059D3" w:rsidP="00441F61">
      <w:pPr>
        <w:spacing w:after="0"/>
        <w:rPr>
          <w:del w:id="3422" w:author="china" w:date="2015-03-24T14:20:00Z"/>
          <w:rFonts w:asciiTheme="minorHAnsi" w:hAnsiTheme="minorHAnsi" w:cs="Times New Roman"/>
          <w:sz w:val="21"/>
          <w:szCs w:val="21"/>
        </w:rPr>
      </w:pPr>
      <w:del w:id="34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24" w:author="china" w:date="2015-03-24T14:20:00Z"/>
          <w:rFonts w:asciiTheme="minorHAnsi" w:hAnsiTheme="minorHAnsi" w:cs="Times New Roman"/>
          <w:sz w:val="21"/>
          <w:szCs w:val="21"/>
        </w:rPr>
      </w:pPr>
      <w:del w:id="34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PetSpriteManager::endGame()</w:delText>
        </w:r>
      </w:del>
    </w:p>
    <w:p w:rsidR="001059D3" w:rsidRPr="00441F61" w:rsidDel="00B72103" w:rsidRDefault="001059D3" w:rsidP="00441F61">
      <w:pPr>
        <w:spacing w:after="0"/>
        <w:rPr>
          <w:del w:id="3426" w:author="china" w:date="2015-03-24T14:20:00Z"/>
          <w:rFonts w:asciiTheme="minorHAnsi" w:hAnsiTheme="minorHAnsi" w:cs="Times New Roman"/>
          <w:sz w:val="21"/>
          <w:szCs w:val="21"/>
        </w:rPr>
      </w:pPr>
      <w:del w:id="34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28" w:author="china" w:date="2015-03-24T14:20:00Z"/>
          <w:rFonts w:asciiTheme="minorHAnsi" w:hAnsiTheme="minorHAnsi" w:cs="Times New Roman"/>
          <w:sz w:val="21"/>
          <w:szCs w:val="21"/>
        </w:rPr>
      </w:pPr>
      <w:del w:id="34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Director::getInstance()-&gt;getScheduler()-&gt;unscheduleAllForTarget(this);</w:delText>
        </w:r>
      </w:del>
    </w:p>
    <w:p w:rsidR="001059D3" w:rsidRPr="00441F61" w:rsidDel="00B72103" w:rsidRDefault="001059D3" w:rsidP="00441F61">
      <w:pPr>
        <w:spacing w:after="0"/>
        <w:rPr>
          <w:del w:id="3430" w:author="china" w:date="2015-03-24T14:20:00Z"/>
          <w:rFonts w:asciiTheme="minorHAnsi" w:hAnsiTheme="minorHAnsi" w:cs="Times New Roman"/>
          <w:sz w:val="21"/>
          <w:szCs w:val="21"/>
        </w:rPr>
      </w:pPr>
      <w:del w:id="34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vPetRank.clear();</w:delText>
        </w:r>
      </w:del>
    </w:p>
    <w:p w:rsidR="001059D3" w:rsidRPr="00441F61" w:rsidDel="00B72103" w:rsidRDefault="001059D3" w:rsidP="00441F61">
      <w:pPr>
        <w:spacing w:after="0"/>
        <w:rPr>
          <w:del w:id="3432" w:author="china" w:date="2015-03-24T14:20:00Z"/>
          <w:rFonts w:asciiTheme="minorHAnsi" w:hAnsiTheme="minorHAnsi" w:cs="Times New Roman"/>
          <w:sz w:val="21"/>
          <w:szCs w:val="21"/>
        </w:rPr>
      </w:pPr>
      <w:del w:id="34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isProp1 = false;isProp2 = false; isProp3 = false;</w:delText>
        </w:r>
      </w:del>
    </w:p>
    <w:p w:rsidR="001059D3" w:rsidRPr="00441F61" w:rsidDel="00B72103" w:rsidRDefault="001059D3" w:rsidP="00441F61">
      <w:pPr>
        <w:spacing w:after="0"/>
        <w:rPr>
          <w:del w:id="343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435" w:author="china" w:date="2015-03-24T14:20:00Z"/>
          <w:rFonts w:asciiTheme="minorHAnsi" w:hAnsiTheme="minorHAnsi" w:cs="Times New Roman"/>
          <w:sz w:val="21"/>
          <w:szCs w:val="21"/>
        </w:rPr>
      </w:pPr>
      <w:del w:id="34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m_vActions.size(); i++)</w:delText>
        </w:r>
      </w:del>
    </w:p>
    <w:p w:rsidR="001059D3" w:rsidRPr="00441F61" w:rsidDel="00B72103" w:rsidRDefault="001059D3" w:rsidP="00441F61">
      <w:pPr>
        <w:spacing w:after="0"/>
        <w:rPr>
          <w:del w:id="3437" w:author="china" w:date="2015-03-24T14:20:00Z"/>
          <w:rFonts w:asciiTheme="minorHAnsi" w:hAnsiTheme="minorHAnsi" w:cs="Times New Roman"/>
          <w:sz w:val="21"/>
          <w:szCs w:val="21"/>
        </w:rPr>
      </w:pPr>
      <w:del w:id="34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39" w:author="china" w:date="2015-03-24T14:20:00Z"/>
          <w:rFonts w:asciiTheme="minorHAnsi" w:hAnsiTheme="minorHAnsi" w:cs="Times New Roman"/>
          <w:sz w:val="21"/>
          <w:szCs w:val="21"/>
        </w:rPr>
      </w:pPr>
      <w:del w:id="34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if(m_vActions[i])</w:delText>
        </w:r>
      </w:del>
    </w:p>
    <w:p w:rsidR="001059D3" w:rsidRPr="00441F61" w:rsidDel="00B72103" w:rsidRDefault="001059D3" w:rsidP="00441F61">
      <w:pPr>
        <w:spacing w:after="0"/>
        <w:rPr>
          <w:del w:id="3441" w:author="china" w:date="2015-03-24T14:20:00Z"/>
          <w:rFonts w:asciiTheme="minorHAnsi" w:hAnsiTheme="minorHAnsi" w:cs="Times New Roman"/>
          <w:sz w:val="21"/>
          <w:szCs w:val="21"/>
        </w:rPr>
      </w:pPr>
      <w:del w:id="34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m_vActions[i]-&gt;removeFromParent();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443" w:author="china" w:date="2015-03-24T14:20:00Z"/>
          <w:rFonts w:asciiTheme="minorHAnsi" w:hAnsiTheme="minorHAnsi" w:cs="Times New Roman"/>
          <w:sz w:val="21"/>
          <w:szCs w:val="21"/>
        </w:rPr>
      </w:pPr>
      <w:del w:id="34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45" w:author="china" w:date="2015-03-24T14:20:00Z"/>
          <w:rFonts w:asciiTheme="minorHAnsi" w:hAnsiTheme="minorHAnsi" w:cs="Times New Roman"/>
          <w:sz w:val="21"/>
          <w:szCs w:val="21"/>
        </w:rPr>
      </w:pPr>
      <w:del w:id="34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m_vActions.clear();</w:delText>
        </w:r>
      </w:del>
    </w:p>
    <w:p w:rsidR="001059D3" w:rsidRPr="00441F61" w:rsidDel="00B72103" w:rsidRDefault="001059D3" w:rsidP="00441F61">
      <w:pPr>
        <w:spacing w:after="0"/>
        <w:rPr>
          <w:del w:id="3447" w:author="china" w:date="2015-03-24T14:20:00Z"/>
          <w:rFonts w:asciiTheme="minorHAnsi" w:hAnsiTheme="minorHAnsi" w:cs="Times New Roman"/>
          <w:sz w:val="21"/>
          <w:szCs w:val="21"/>
        </w:rPr>
      </w:pPr>
      <w:del w:id="34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m_vActionTimelines.clear();</w:delText>
        </w:r>
      </w:del>
    </w:p>
    <w:p w:rsidR="001059D3" w:rsidRPr="00441F61" w:rsidDel="00B72103" w:rsidRDefault="001059D3" w:rsidP="00441F61">
      <w:pPr>
        <w:spacing w:after="0"/>
        <w:rPr>
          <w:del w:id="3449" w:author="china" w:date="2015-03-24T14:20:00Z"/>
          <w:rFonts w:asciiTheme="minorHAnsi" w:hAnsiTheme="minorHAnsi" w:cs="Times New Roman"/>
          <w:sz w:val="21"/>
          <w:szCs w:val="21"/>
        </w:rPr>
      </w:pPr>
      <w:del w:id="34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m_vNodeEffectEgg.size(); i++)</w:delText>
        </w:r>
      </w:del>
    </w:p>
    <w:p w:rsidR="001059D3" w:rsidRPr="00441F61" w:rsidDel="00B72103" w:rsidRDefault="001059D3" w:rsidP="00441F61">
      <w:pPr>
        <w:spacing w:after="0"/>
        <w:rPr>
          <w:del w:id="3451" w:author="china" w:date="2015-03-24T14:20:00Z"/>
          <w:rFonts w:asciiTheme="minorHAnsi" w:hAnsiTheme="minorHAnsi" w:cs="Times New Roman"/>
          <w:sz w:val="21"/>
          <w:szCs w:val="21"/>
        </w:rPr>
      </w:pPr>
      <w:del w:id="34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53" w:author="china" w:date="2015-03-24T14:20:00Z"/>
          <w:rFonts w:asciiTheme="minorHAnsi" w:hAnsiTheme="minorHAnsi" w:cs="Times New Roman"/>
          <w:sz w:val="21"/>
          <w:szCs w:val="21"/>
        </w:rPr>
      </w:pPr>
      <w:del w:id="34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if(m_vNodeEffectEgg[i])</w:delText>
        </w:r>
      </w:del>
    </w:p>
    <w:p w:rsidR="001059D3" w:rsidRPr="00441F61" w:rsidDel="00B72103" w:rsidRDefault="001059D3" w:rsidP="00441F61">
      <w:pPr>
        <w:spacing w:after="0"/>
        <w:rPr>
          <w:del w:id="3455" w:author="china" w:date="2015-03-24T14:20:00Z"/>
          <w:rFonts w:asciiTheme="minorHAnsi" w:hAnsiTheme="minorHAnsi" w:cs="Times New Roman"/>
          <w:sz w:val="21"/>
          <w:szCs w:val="21"/>
        </w:rPr>
      </w:pPr>
      <w:del w:id="34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457" w:author="china" w:date="2015-03-24T14:20:00Z"/>
          <w:rFonts w:asciiTheme="minorHAnsi" w:hAnsiTheme="minorHAnsi" w:cs="Times New Roman"/>
          <w:sz w:val="21"/>
          <w:szCs w:val="21"/>
        </w:rPr>
      </w:pPr>
      <w:del w:id="34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59" w:author="china" w:date="2015-03-24T14:20:00Z"/>
          <w:rFonts w:asciiTheme="minorHAnsi" w:hAnsiTheme="minorHAnsi" w:cs="Times New Roman"/>
          <w:sz w:val="21"/>
          <w:szCs w:val="21"/>
        </w:rPr>
      </w:pPr>
      <w:del w:id="34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m_vNodeEffectEgg.clear();</w:delText>
        </w:r>
      </w:del>
    </w:p>
    <w:p w:rsidR="001059D3" w:rsidRPr="00441F61" w:rsidDel="00B72103" w:rsidRDefault="001059D3" w:rsidP="00441F61">
      <w:pPr>
        <w:spacing w:after="0"/>
        <w:rPr>
          <w:del w:id="3461" w:author="china" w:date="2015-03-24T14:20:00Z"/>
          <w:rFonts w:asciiTheme="minorHAnsi" w:hAnsiTheme="minorHAnsi" w:cs="Times New Roman"/>
          <w:sz w:val="21"/>
          <w:szCs w:val="21"/>
        </w:rPr>
      </w:pPr>
      <w:del w:id="34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m_vNodeEffectEggAction.clear();</w:delText>
        </w:r>
      </w:del>
    </w:p>
    <w:p w:rsidR="001059D3" w:rsidRPr="00441F61" w:rsidDel="00B72103" w:rsidRDefault="001059D3" w:rsidP="00441F61">
      <w:pPr>
        <w:spacing w:after="0"/>
        <w:rPr>
          <w:del w:id="346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464" w:author="china" w:date="2015-03-24T14:20:00Z"/>
          <w:rFonts w:asciiTheme="minorHAnsi" w:hAnsiTheme="minorHAnsi" w:cs="Times New Roman"/>
          <w:sz w:val="21"/>
          <w:szCs w:val="21"/>
        </w:rPr>
      </w:pPr>
      <w:del w:id="34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m_vNodeEffectKnock.size(); i++)</w:delText>
        </w:r>
      </w:del>
    </w:p>
    <w:p w:rsidR="001059D3" w:rsidRPr="00441F61" w:rsidDel="00B72103" w:rsidRDefault="001059D3" w:rsidP="00441F61">
      <w:pPr>
        <w:spacing w:after="0"/>
        <w:rPr>
          <w:del w:id="3466" w:author="china" w:date="2015-03-24T14:20:00Z"/>
          <w:rFonts w:asciiTheme="minorHAnsi" w:hAnsiTheme="minorHAnsi" w:cs="Times New Roman"/>
          <w:sz w:val="21"/>
          <w:szCs w:val="21"/>
        </w:rPr>
      </w:pPr>
      <w:del w:id="34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68" w:author="china" w:date="2015-03-24T14:20:00Z"/>
          <w:rFonts w:asciiTheme="minorHAnsi" w:hAnsiTheme="minorHAnsi" w:cs="Times New Roman"/>
          <w:sz w:val="21"/>
          <w:szCs w:val="21"/>
        </w:rPr>
      </w:pPr>
      <w:del w:id="34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if(m_vNodeEffectKnock[i])</w:delText>
        </w:r>
      </w:del>
    </w:p>
    <w:p w:rsidR="001059D3" w:rsidRPr="00441F61" w:rsidDel="00B72103" w:rsidRDefault="001059D3" w:rsidP="00441F61">
      <w:pPr>
        <w:spacing w:after="0"/>
        <w:rPr>
          <w:del w:id="3470" w:author="china" w:date="2015-03-24T14:20:00Z"/>
          <w:rFonts w:asciiTheme="minorHAnsi" w:hAnsiTheme="minorHAnsi" w:cs="Times New Roman"/>
          <w:sz w:val="21"/>
          <w:szCs w:val="21"/>
        </w:rPr>
      </w:pPr>
      <w:del w:id="34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m_vNodeEffectKnock[i]-&gt;removeFromParent();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472" w:author="china" w:date="2015-03-24T14:20:00Z"/>
          <w:rFonts w:asciiTheme="minorHAnsi" w:hAnsiTheme="minorHAnsi" w:cs="Times New Roman"/>
          <w:sz w:val="21"/>
          <w:szCs w:val="21"/>
        </w:rPr>
      </w:pPr>
      <w:del w:id="34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74" w:author="china" w:date="2015-03-24T14:20:00Z"/>
          <w:rFonts w:asciiTheme="minorHAnsi" w:hAnsiTheme="minorHAnsi" w:cs="Times New Roman"/>
          <w:sz w:val="21"/>
          <w:szCs w:val="21"/>
        </w:rPr>
      </w:pPr>
      <w:del w:id="34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m_vNodeEffectKnock.clear();</w:delText>
        </w:r>
      </w:del>
    </w:p>
    <w:p w:rsidR="001059D3" w:rsidRPr="00441F61" w:rsidDel="00B72103" w:rsidRDefault="001059D3" w:rsidP="00441F61">
      <w:pPr>
        <w:spacing w:after="0"/>
        <w:rPr>
          <w:del w:id="3476" w:author="china" w:date="2015-03-24T14:20:00Z"/>
          <w:rFonts w:asciiTheme="minorHAnsi" w:hAnsiTheme="minorHAnsi" w:cs="Times New Roman"/>
          <w:sz w:val="21"/>
          <w:szCs w:val="21"/>
        </w:rPr>
      </w:pPr>
      <w:del w:id="34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m_vNodeEffectActionKnock.clear();</w:delText>
        </w:r>
      </w:del>
    </w:p>
    <w:p w:rsidR="001059D3" w:rsidRPr="00441F61" w:rsidDel="00B72103" w:rsidRDefault="001059D3" w:rsidP="00441F61">
      <w:pPr>
        <w:spacing w:after="0"/>
        <w:rPr>
          <w:del w:id="347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479" w:author="china" w:date="2015-03-24T14:20:00Z"/>
          <w:rFonts w:asciiTheme="minorHAnsi" w:hAnsiTheme="minorHAnsi" w:cs="Times New Roman"/>
          <w:sz w:val="21"/>
          <w:szCs w:val="21"/>
        </w:rPr>
      </w:pPr>
      <w:del w:id="34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m_vNodeEffectGridBomb.size(); i++)</w:delText>
        </w:r>
      </w:del>
    </w:p>
    <w:p w:rsidR="001059D3" w:rsidRPr="00441F61" w:rsidDel="00B72103" w:rsidRDefault="001059D3" w:rsidP="00441F61">
      <w:pPr>
        <w:spacing w:after="0"/>
        <w:rPr>
          <w:del w:id="3481" w:author="china" w:date="2015-03-24T14:20:00Z"/>
          <w:rFonts w:asciiTheme="minorHAnsi" w:hAnsiTheme="minorHAnsi" w:cs="Times New Roman"/>
          <w:sz w:val="21"/>
          <w:szCs w:val="21"/>
        </w:rPr>
      </w:pPr>
      <w:del w:id="34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83" w:author="china" w:date="2015-03-24T14:20:00Z"/>
          <w:rFonts w:asciiTheme="minorHAnsi" w:hAnsiTheme="minorHAnsi" w:cs="Times New Roman"/>
          <w:sz w:val="21"/>
          <w:szCs w:val="21"/>
        </w:rPr>
      </w:pPr>
      <w:del w:id="34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if(m_vNodeEffectGridBomb[i])</w:delText>
        </w:r>
      </w:del>
    </w:p>
    <w:p w:rsidR="001059D3" w:rsidRPr="00441F61" w:rsidDel="00B72103" w:rsidRDefault="001059D3" w:rsidP="00441F61">
      <w:pPr>
        <w:spacing w:after="0"/>
        <w:rPr>
          <w:del w:id="3485" w:author="china" w:date="2015-03-24T14:20:00Z"/>
          <w:rFonts w:asciiTheme="minorHAnsi" w:hAnsiTheme="minorHAnsi" w:cs="Times New Roman"/>
          <w:sz w:val="21"/>
          <w:szCs w:val="21"/>
        </w:rPr>
      </w:pPr>
      <w:del w:id="34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m_vNodeEffectGridBomb[i]-&gt;removeFromParent();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487" w:author="china" w:date="2015-03-24T14:20:00Z"/>
          <w:rFonts w:asciiTheme="minorHAnsi" w:hAnsiTheme="minorHAnsi" w:cs="Times New Roman"/>
          <w:sz w:val="21"/>
          <w:szCs w:val="21"/>
        </w:rPr>
      </w:pPr>
      <w:del w:id="34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489" w:author="china" w:date="2015-03-24T14:20:00Z"/>
          <w:rFonts w:asciiTheme="minorHAnsi" w:hAnsiTheme="minorHAnsi" w:cs="Times New Roman"/>
          <w:sz w:val="21"/>
          <w:szCs w:val="21"/>
        </w:rPr>
      </w:pPr>
      <w:del w:id="34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m_vNodeEffectGridBomb.clear();</w:delText>
        </w:r>
      </w:del>
    </w:p>
    <w:p w:rsidR="001059D3" w:rsidRPr="00441F61" w:rsidDel="00B72103" w:rsidRDefault="001059D3" w:rsidP="00441F61">
      <w:pPr>
        <w:spacing w:after="0"/>
        <w:rPr>
          <w:del w:id="3491" w:author="china" w:date="2015-03-24T14:20:00Z"/>
          <w:rFonts w:asciiTheme="minorHAnsi" w:hAnsiTheme="minorHAnsi" w:cs="Times New Roman"/>
          <w:sz w:val="21"/>
          <w:szCs w:val="21"/>
        </w:rPr>
      </w:pPr>
      <w:del w:id="34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m_vNodeEffectActionGridBomb.clear();</w:delText>
        </w:r>
      </w:del>
    </w:p>
    <w:p w:rsidR="001059D3" w:rsidRPr="00441F61" w:rsidDel="00B72103" w:rsidRDefault="001059D3" w:rsidP="00441F61">
      <w:pPr>
        <w:spacing w:after="0"/>
        <w:rPr>
          <w:del w:id="349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494" w:author="china" w:date="2015-03-24T14:20:00Z"/>
          <w:rFonts w:asciiTheme="minorHAnsi" w:hAnsiTheme="minorHAnsi" w:cs="Times New Roman"/>
          <w:sz w:val="21"/>
          <w:szCs w:val="21"/>
        </w:rPr>
      </w:pPr>
      <w:del w:id="34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m_vNodeEffectFlyToBattle.size(); i++)</w:delText>
        </w:r>
      </w:del>
    </w:p>
    <w:p w:rsidR="001059D3" w:rsidRPr="00441F61" w:rsidDel="00B72103" w:rsidRDefault="001059D3" w:rsidP="00441F61">
      <w:pPr>
        <w:spacing w:after="0"/>
        <w:rPr>
          <w:del w:id="3496" w:author="china" w:date="2015-03-24T14:20:00Z"/>
          <w:rFonts w:asciiTheme="minorHAnsi" w:hAnsiTheme="minorHAnsi" w:cs="Times New Roman"/>
          <w:sz w:val="21"/>
          <w:szCs w:val="21"/>
        </w:rPr>
      </w:pPr>
      <w:del w:id="34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498" w:author="china" w:date="2015-03-24T14:20:00Z"/>
          <w:rFonts w:asciiTheme="minorHAnsi" w:hAnsiTheme="minorHAnsi" w:cs="Times New Roman"/>
          <w:sz w:val="21"/>
          <w:szCs w:val="21"/>
        </w:rPr>
      </w:pPr>
      <w:del w:id="34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if(m_vNodeEffectFlyToBattle[i])</w:delText>
        </w:r>
      </w:del>
    </w:p>
    <w:p w:rsidR="001059D3" w:rsidRPr="00441F61" w:rsidDel="00B72103" w:rsidRDefault="001059D3" w:rsidP="00441F61">
      <w:pPr>
        <w:spacing w:after="0"/>
        <w:rPr>
          <w:del w:id="3500" w:author="china" w:date="2015-03-24T14:20:00Z"/>
          <w:rFonts w:asciiTheme="minorHAnsi" w:hAnsiTheme="minorHAnsi" w:cs="Times New Roman"/>
          <w:sz w:val="21"/>
          <w:szCs w:val="21"/>
        </w:rPr>
      </w:pPr>
      <w:del w:id="35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02" w:author="china" w:date="2015-03-24T14:20:00Z"/>
          <w:rFonts w:asciiTheme="minorHAnsi" w:hAnsiTheme="minorHAnsi" w:cs="Times New Roman"/>
          <w:sz w:val="21"/>
          <w:szCs w:val="21"/>
        </w:rPr>
      </w:pPr>
      <w:del w:id="35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m_vNodeEffectFlyToBattle[i]-&gt;removeFromParent();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504" w:author="china" w:date="2015-03-24T14:20:00Z"/>
          <w:rFonts w:asciiTheme="minorHAnsi" w:hAnsiTheme="minorHAnsi" w:cs="Times New Roman"/>
          <w:sz w:val="21"/>
          <w:szCs w:val="21"/>
        </w:rPr>
      </w:pPr>
      <w:del w:id="35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//Node* node = m_vNodeEffectFlyToBattle[i];</w:delText>
        </w:r>
      </w:del>
    </w:p>
    <w:p w:rsidR="001059D3" w:rsidRPr="00441F61" w:rsidDel="00B72103" w:rsidRDefault="001059D3" w:rsidP="00441F61">
      <w:pPr>
        <w:spacing w:after="0"/>
        <w:rPr>
          <w:del w:id="3506" w:author="china" w:date="2015-03-24T14:20:00Z"/>
          <w:rFonts w:asciiTheme="minorHAnsi" w:hAnsiTheme="minorHAnsi" w:cs="Times New Roman"/>
          <w:sz w:val="21"/>
          <w:szCs w:val="21"/>
        </w:rPr>
      </w:pPr>
      <w:del w:id="35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//node-&gt;removeFromParent();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508" w:author="china" w:date="2015-03-24T14:20:00Z"/>
          <w:rFonts w:asciiTheme="minorHAnsi" w:hAnsiTheme="minorHAnsi" w:cs="Times New Roman"/>
          <w:sz w:val="21"/>
          <w:szCs w:val="21"/>
        </w:rPr>
      </w:pPr>
      <w:del w:id="35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//CC_SAFE_RELEASE_NULL(node);</w:delText>
        </w:r>
      </w:del>
    </w:p>
    <w:p w:rsidR="001059D3" w:rsidRPr="00441F61" w:rsidDel="00B72103" w:rsidRDefault="001059D3" w:rsidP="00441F61">
      <w:pPr>
        <w:spacing w:after="0"/>
        <w:rPr>
          <w:del w:id="3510" w:author="china" w:date="2015-03-24T14:20:00Z"/>
          <w:rFonts w:asciiTheme="minorHAnsi" w:hAnsiTheme="minorHAnsi" w:cs="Times New Roman"/>
          <w:sz w:val="21"/>
          <w:szCs w:val="21"/>
        </w:rPr>
      </w:pPr>
      <w:del w:id="35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12" w:author="china" w:date="2015-03-24T14:20:00Z"/>
          <w:rFonts w:asciiTheme="minorHAnsi" w:hAnsiTheme="minorHAnsi" w:cs="Times New Roman"/>
          <w:sz w:val="21"/>
          <w:szCs w:val="21"/>
        </w:rPr>
      </w:pPr>
      <w:del w:id="35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14" w:author="china" w:date="2015-03-24T14:20:00Z"/>
          <w:rFonts w:asciiTheme="minorHAnsi" w:hAnsiTheme="minorHAnsi" w:cs="Times New Roman"/>
          <w:sz w:val="21"/>
          <w:szCs w:val="21"/>
        </w:rPr>
      </w:pPr>
      <w:del w:id="35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m_vNodeEffectFlyToBattle.clear();</w:delText>
        </w:r>
      </w:del>
    </w:p>
    <w:p w:rsidR="001059D3" w:rsidRPr="00441F61" w:rsidDel="00B72103" w:rsidRDefault="001059D3" w:rsidP="00441F61">
      <w:pPr>
        <w:spacing w:after="0"/>
        <w:rPr>
          <w:del w:id="3516" w:author="china" w:date="2015-03-24T14:20:00Z"/>
          <w:rFonts w:asciiTheme="minorHAnsi" w:hAnsiTheme="minorHAnsi" w:cs="Times New Roman"/>
          <w:sz w:val="21"/>
          <w:szCs w:val="21"/>
        </w:rPr>
      </w:pPr>
      <w:del w:id="35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m_vNodeEffectActionFlyToBattle.clear();</w:delText>
        </w:r>
      </w:del>
    </w:p>
    <w:p w:rsidR="001059D3" w:rsidRPr="00441F61" w:rsidDel="00B72103" w:rsidRDefault="001059D3" w:rsidP="00441F61">
      <w:pPr>
        <w:spacing w:after="0"/>
        <w:rPr>
          <w:del w:id="351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519" w:author="china" w:date="2015-03-24T14:20:00Z"/>
          <w:rFonts w:asciiTheme="minorHAnsi" w:hAnsiTheme="minorHAnsi" w:cs="Times New Roman"/>
          <w:sz w:val="21"/>
          <w:szCs w:val="21"/>
        </w:rPr>
      </w:pPr>
      <w:del w:id="35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&lt;(int) m_vNodeEffectDisturb.size(); i++)</w:delText>
        </w:r>
      </w:del>
    </w:p>
    <w:p w:rsidR="001059D3" w:rsidRPr="00441F61" w:rsidDel="00B72103" w:rsidRDefault="001059D3" w:rsidP="00441F61">
      <w:pPr>
        <w:spacing w:after="0"/>
        <w:rPr>
          <w:del w:id="3521" w:author="china" w:date="2015-03-24T14:20:00Z"/>
          <w:rFonts w:asciiTheme="minorHAnsi" w:hAnsiTheme="minorHAnsi" w:cs="Times New Roman"/>
          <w:sz w:val="21"/>
          <w:szCs w:val="21"/>
        </w:rPr>
      </w:pPr>
      <w:del w:id="35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23" w:author="china" w:date="2015-03-24T14:20:00Z"/>
          <w:rFonts w:asciiTheme="minorHAnsi" w:hAnsiTheme="minorHAnsi" w:cs="Times New Roman"/>
          <w:sz w:val="21"/>
          <w:szCs w:val="21"/>
        </w:rPr>
      </w:pPr>
      <w:del w:id="35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if(m_vNodeEffectDisturb[i])</w:delText>
        </w:r>
      </w:del>
    </w:p>
    <w:p w:rsidR="001059D3" w:rsidRPr="00441F61" w:rsidDel="00B72103" w:rsidRDefault="001059D3" w:rsidP="00441F61">
      <w:pPr>
        <w:spacing w:after="0"/>
        <w:rPr>
          <w:del w:id="3525" w:author="china" w:date="2015-03-24T14:20:00Z"/>
          <w:rFonts w:asciiTheme="minorHAnsi" w:hAnsiTheme="minorHAnsi" w:cs="Times New Roman"/>
          <w:sz w:val="21"/>
          <w:szCs w:val="21"/>
        </w:rPr>
      </w:pPr>
      <w:del w:id="35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27" w:author="china" w:date="2015-03-24T14:20:00Z"/>
          <w:rFonts w:asciiTheme="minorHAnsi" w:hAnsiTheme="minorHAnsi" w:cs="Times New Roman"/>
          <w:sz w:val="21"/>
          <w:szCs w:val="21"/>
        </w:rPr>
      </w:pPr>
      <w:del w:id="35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m_vNodeEffectDisturb[i]-&gt;removeFromParent();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529" w:author="china" w:date="2015-03-24T14:20:00Z"/>
          <w:rFonts w:asciiTheme="minorHAnsi" w:hAnsiTheme="minorHAnsi" w:cs="Times New Roman"/>
          <w:sz w:val="21"/>
          <w:szCs w:val="21"/>
        </w:rPr>
      </w:pPr>
      <w:del w:id="35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//Node* node = m_vNodeEffectDisturb[i];</w:delText>
        </w:r>
      </w:del>
    </w:p>
    <w:p w:rsidR="001059D3" w:rsidRPr="00441F61" w:rsidDel="00B72103" w:rsidRDefault="001059D3" w:rsidP="00441F61">
      <w:pPr>
        <w:spacing w:after="0"/>
        <w:rPr>
          <w:del w:id="3531" w:author="china" w:date="2015-03-24T14:20:00Z"/>
          <w:rFonts w:asciiTheme="minorHAnsi" w:hAnsiTheme="minorHAnsi" w:cs="Times New Roman"/>
          <w:sz w:val="21"/>
          <w:szCs w:val="21"/>
        </w:rPr>
      </w:pPr>
      <w:del w:id="35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//node-&gt;removeFromParent();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3533" w:author="china" w:date="2015-03-24T14:20:00Z"/>
          <w:rFonts w:asciiTheme="minorHAnsi" w:hAnsiTheme="minorHAnsi" w:cs="Times New Roman"/>
          <w:sz w:val="21"/>
          <w:szCs w:val="21"/>
        </w:rPr>
      </w:pPr>
      <w:del w:id="35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//CC_SAFE_RELEASE_NULL(node);</w:delText>
        </w:r>
      </w:del>
    </w:p>
    <w:p w:rsidR="001059D3" w:rsidRPr="00441F61" w:rsidDel="00B72103" w:rsidRDefault="001059D3" w:rsidP="00441F61">
      <w:pPr>
        <w:spacing w:after="0"/>
        <w:rPr>
          <w:del w:id="3535" w:author="china" w:date="2015-03-24T14:20:00Z"/>
          <w:rFonts w:asciiTheme="minorHAnsi" w:hAnsiTheme="minorHAnsi" w:cs="Times New Roman"/>
          <w:sz w:val="21"/>
          <w:szCs w:val="21"/>
        </w:rPr>
      </w:pPr>
      <w:del w:id="35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37" w:author="china" w:date="2015-03-24T14:20:00Z"/>
          <w:rFonts w:asciiTheme="minorHAnsi" w:hAnsiTheme="minorHAnsi" w:cs="Times New Roman"/>
          <w:sz w:val="21"/>
          <w:szCs w:val="21"/>
        </w:rPr>
      </w:pPr>
      <w:del w:id="35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39" w:author="china" w:date="2015-03-24T14:20:00Z"/>
          <w:rFonts w:asciiTheme="minorHAnsi" w:hAnsiTheme="minorHAnsi" w:cs="Times New Roman"/>
          <w:sz w:val="21"/>
          <w:szCs w:val="21"/>
        </w:rPr>
      </w:pPr>
      <w:del w:id="35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m_vNodeEffectDisturb.clear();</w:delText>
        </w:r>
      </w:del>
    </w:p>
    <w:p w:rsidR="001059D3" w:rsidRPr="00441F61" w:rsidDel="00B72103" w:rsidRDefault="001059D3" w:rsidP="00441F61">
      <w:pPr>
        <w:spacing w:after="0"/>
        <w:rPr>
          <w:del w:id="3541" w:author="china" w:date="2015-03-24T14:20:00Z"/>
          <w:rFonts w:asciiTheme="minorHAnsi" w:hAnsiTheme="minorHAnsi" w:cs="Times New Roman"/>
          <w:sz w:val="21"/>
          <w:szCs w:val="21"/>
        </w:rPr>
      </w:pPr>
      <w:del w:id="35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m_vNodeEffectActionDisturb.clear();</w:delText>
        </w:r>
      </w:del>
    </w:p>
    <w:p w:rsidR="001059D3" w:rsidRPr="00441F61" w:rsidDel="00B72103" w:rsidRDefault="001059D3" w:rsidP="00441F61">
      <w:pPr>
        <w:spacing w:after="0"/>
        <w:rPr>
          <w:del w:id="354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544" w:author="china" w:date="2015-03-24T14:20:00Z"/>
          <w:rFonts w:asciiTheme="minorHAnsi" w:hAnsiTheme="minorHAnsi" w:cs="Times New Roman"/>
          <w:sz w:val="21"/>
          <w:szCs w:val="21"/>
        </w:rPr>
      </w:pPr>
      <w:del w:id="35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clearPetFromLayer();</w:delText>
        </w:r>
      </w:del>
    </w:p>
    <w:p w:rsidR="001059D3" w:rsidRPr="00441F61" w:rsidDel="00B72103" w:rsidRDefault="001059D3" w:rsidP="00441F61">
      <w:pPr>
        <w:spacing w:after="0"/>
        <w:rPr>
          <w:del w:id="3546" w:author="china" w:date="2015-03-24T14:20:00Z"/>
          <w:rFonts w:asciiTheme="minorHAnsi" w:hAnsiTheme="minorHAnsi" w:cs="Times New Roman"/>
          <w:sz w:val="21"/>
          <w:szCs w:val="21"/>
        </w:rPr>
      </w:pPr>
      <w:del w:id="35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48" w:author="china" w:date="2015-03-24T14:20:00Z"/>
          <w:rFonts w:asciiTheme="minorHAnsi" w:hAnsiTheme="minorHAnsi" w:cs="Times New Roman"/>
          <w:sz w:val="21"/>
          <w:szCs w:val="21"/>
        </w:rPr>
      </w:pPr>
      <w:del w:id="35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PetSpriteManager::randomSort()</w:delText>
        </w:r>
      </w:del>
    </w:p>
    <w:p w:rsidR="001059D3" w:rsidRPr="00441F61" w:rsidDel="00B72103" w:rsidRDefault="001059D3" w:rsidP="00441F61">
      <w:pPr>
        <w:spacing w:after="0"/>
        <w:rPr>
          <w:del w:id="3550" w:author="china" w:date="2015-03-24T14:20:00Z"/>
          <w:rFonts w:asciiTheme="minorHAnsi" w:hAnsiTheme="minorHAnsi" w:cs="Times New Roman"/>
          <w:sz w:val="21"/>
          <w:szCs w:val="21"/>
        </w:rPr>
      </w:pPr>
      <w:del w:id="35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52" w:author="china" w:date="2015-03-24T14:20:00Z"/>
          <w:rFonts w:asciiTheme="minorHAnsi" w:hAnsiTheme="minorHAnsi" w:cs="Times New Roman"/>
          <w:sz w:val="21"/>
          <w:szCs w:val="21"/>
        </w:rPr>
      </w:pPr>
      <w:del w:id="35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保存当前所有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</w:delText>
        </w:r>
      </w:del>
    </w:p>
    <w:p w:rsidR="001059D3" w:rsidRPr="00441F61" w:rsidDel="00B72103" w:rsidRDefault="001059D3" w:rsidP="00441F61">
      <w:pPr>
        <w:spacing w:after="0"/>
        <w:rPr>
          <w:del w:id="3554" w:author="china" w:date="2015-03-24T14:20:00Z"/>
          <w:rFonts w:asciiTheme="minorHAnsi" w:hAnsiTheme="minorHAnsi" w:cs="Times New Roman"/>
          <w:sz w:val="21"/>
          <w:szCs w:val="21"/>
        </w:rPr>
      </w:pPr>
      <w:del w:id="35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num = 0 ;</w:delText>
        </w:r>
      </w:del>
    </w:p>
    <w:p w:rsidR="001059D3" w:rsidRPr="00441F61" w:rsidDel="00B72103" w:rsidRDefault="001059D3" w:rsidP="00441F61">
      <w:pPr>
        <w:spacing w:after="0"/>
        <w:rPr>
          <w:del w:id="3556" w:author="china" w:date="2015-03-24T14:20:00Z"/>
          <w:rFonts w:asciiTheme="minorHAnsi" w:hAnsiTheme="minorHAnsi" w:cs="Times New Roman"/>
          <w:sz w:val="21"/>
          <w:szCs w:val="21"/>
        </w:rPr>
      </w:pPr>
      <w:del w:id="35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558" w:author="china" w:date="2015-03-24T14:20:00Z"/>
          <w:rFonts w:asciiTheme="minorHAnsi" w:hAnsiTheme="minorHAnsi" w:cs="Times New Roman"/>
          <w:sz w:val="21"/>
          <w:szCs w:val="21"/>
        </w:rPr>
      </w:pPr>
      <w:del w:id="35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60" w:author="china" w:date="2015-03-24T14:20:00Z"/>
          <w:rFonts w:asciiTheme="minorHAnsi" w:hAnsiTheme="minorHAnsi" w:cs="Times New Roman"/>
          <w:sz w:val="21"/>
          <w:szCs w:val="21"/>
        </w:rPr>
      </w:pPr>
      <w:del w:id="35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562" w:author="china" w:date="2015-03-24T14:20:00Z"/>
          <w:rFonts w:asciiTheme="minorHAnsi" w:hAnsiTheme="minorHAnsi" w:cs="Times New Roman"/>
          <w:sz w:val="21"/>
          <w:szCs w:val="21"/>
        </w:rPr>
      </w:pPr>
      <w:del w:id="35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64" w:author="china" w:date="2015-03-24T14:20:00Z"/>
          <w:rFonts w:asciiTheme="minorHAnsi" w:hAnsiTheme="minorHAnsi" w:cs="Times New Roman"/>
          <w:sz w:val="21"/>
          <w:szCs w:val="21"/>
        </w:rPr>
      </w:pPr>
      <w:del w:id="35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vPetRank.push_back(vPets[i][j]);</w:delText>
        </w:r>
      </w:del>
    </w:p>
    <w:p w:rsidR="001059D3" w:rsidRPr="00441F61" w:rsidDel="00B72103" w:rsidRDefault="001059D3" w:rsidP="00441F61">
      <w:pPr>
        <w:spacing w:after="0"/>
        <w:rPr>
          <w:del w:id="3566" w:author="china" w:date="2015-03-24T14:20:00Z"/>
          <w:rFonts w:asciiTheme="minorHAnsi" w:hAnsiTheme="minorHAnsi" w:cs="Times New Roman"/>
          <w:sz w:val="21"/>
          <w:szCs w:val="21"/>
        </w:rPr>
      </w:pPr>
      <w:del w:id="35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num++;</w:delText>
        </w:r>
      </w:del>
    </w:p>
    <w:p w:rsidR="001059D3" w:rsidRPr="00441F61" w:rsidDel="00B72103" w:rsidRDefault="001059D3" w:rsidP="00441F61">
      <w:pPr>
        <w:spacing w:after="0"/>
        <w:rPr>
          <w:del w:id="3568" w:author="china" w:date="2015-03-24T14:20:00Z"/>
          <w:rFonts w:asciiTheme="minorHAnsi" w:hAnsiTheme="minorHAnsi" w:cs="Times New Roman"/>
          <w:sz w:val="21"/>
          <w:szCs w:val="21"/>
        </w:rPr>
      </w:pPr>
      <w:del w:id="35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70" w:author="china" w:date="2015-03-24T14:20:00Z"/>
          <w:rFonts w:asciiTheme="minorHAnsi" w:hAnsiTheme="minorHAnsi" w:cs="Times New Roman"/>
          <w:sz w:val="21"/>
          <w:szCs w:val="21"/>
        </w:rPr>
      </w:pPr>
      <w:del w:id="35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72" w:author="china" w:date="2015-03-24T14:20:00Z"/>
          <w:rFonts w:asciiTheme="minorHAnsi" w:hAnsiTheme="minorHAnsi" w:cs="Times New Roman"/>
          <w:sz w:val="21"/>
          <w:szCs w:val="21"/>
        </w:rPr>
      </w:pPr>
      <w:del w:id="35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无序排列</w:delText>
        </w:r>
      </w:del>
    </w:p>
    <w:p w:rsidR="001059D3" w:rsidRPr="00441F61" w:rsidDel="00B72103" w:rsidRDefault="001059D3" w:rsidP="00441F61">
      <w:pPr>
        <w:spacing w:after="0"/>
        <w:rPr>
          <w:del w:id="3574" w:author="china" w:date="2015-03-24T14:20:00Z"/>
          <w:rFonts w:asciiTheme="minorHAnsi" w:hAnsiTheme="minorHAnsi" w:cs="Times New Roman"/>
          <w:sz w:val="21"/>
          <w:szCs w:val="21"/>
        </w:rPr>
      </w:pPr>
      <w:del w:id="35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(!randomSortCalculate())</w:delText>
        </w:r>
      </w:del>
    </w:p>
    <w:p w:rsidR="001059D3" w:rsidRPr="00441F61" w:rsidDel="00B72103" w:rsidRDefault="001059D3" w:rsidP="00441F61">
      <w:pPr>
        <w:spacing w:after="0"/>
        <w:rPr>
          <w:del w:id="3576" w:author="china" w:date="2015-03-24T14:20:00Z"/>
          <w:rFonts w:asciiTheme="minorHAnsi" w:hAnsiTheme="minorHAnsi" w:cs="Times New Roman"/>
          <w:sz w:val="21"/>
          <w:szCs w:val="21"/>
        </w:rPr>
      </w:pPr>
      <w:del w:id="35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7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579" w:author="china" w:date="2015-03-24T14:20:00Z"/>
          <w:rFonts w:asciiTheme="minorHAnsi" w:hAnsiTheme="minorHAnsi" w:cs="Times New Roman"/>
          <w:sz w:val="21"/>
          <w:szCs w:val="21"/>
        </w:rPr>
      </w:pPr>
      <w:del w:id="35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581" w:author="china" w:date="2015-03-24T14:20:00Z"/>
          <w:rFonts w:asciiTheme="minorHAnsi" w:hAnsiTheme="minorHAnsi" w:cs="Times New Roman"/>
          <w:sz w:val="21"/>
          <w:szCs w:val="21"/>
        </w:rPr>
      </w:pPr>
      <w:del w:id="35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583" w:author="china" w:date="2015-03-24T14:20:00Z"/>
          <w:rFonts w:asciiTheme="minorHAnsi" w:hAnsiTheme="minorHAnsi" w:cs="Times New Roman"/>
          <w:sz w:val="21"/>
          <w:szCs w:val="21"/>
        </w:rPr>
      </w:pPr>
      <w:del w:id="35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85" w:author="china" w:date="2015-03-24T14:20:00Z"/>
          <w:rFonts w:asciiTheme="minorHAnsi" w:hAnsiTheme="minorHAnsi" w:cs="Times New Roman"/>
          <w:sz w:val="21"/>
          <w:szCs w:val="21"/>
        </w:rPr>
      </w:pPr>
      <w:del w:id="35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587" w:author="china" w:date="2015-03-24T14:20:00Z"/>
          <w:rFonts w:asciiTheme="minorHAnsi" w:hAnsiTheme="minorHAnsi" w:cs="Times New Roman"/>
          <w:sz w:val="21"/>
          <w:szCs w:val="21"/>
        </w:rPr>
      </w:pPr>
      <w:del w:id="35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589" w:author="china" w:date="2015-03-24T14:20:00Z"/>
          <w:rFonts w:asciiTheme="minorHAnsi" w:hAnsiTheme="minorHAnsi" w:cs="Times New Roman"/>
          <w:sz w:val="21"/>
          <w:szCs w:val="21"/>
        </w:rPr>
      </w:pPr>
      <w:del w:id="35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 = MoveTo::create(0.3f, Vec2(i * 140 + OFFSET_X, j * 140 + OFFSET_Y));</w:delText>
        </w:r>
      </w:del>
    </w:p>
    <w:p w:rsidR="001059D3" w:rsidRPr="00441F61" w:rsidDel="00B72103" w:rsidRDefault="001059D3" w:rsidP="00441F61">
      <w:pPr>
        <w:spacing w:after="0"/>
        <w:rPr>
          <w:del w:id="3591" w:author="china" w:date="2015-03-24T14:20:00Z"/>
          <w:rFonts w:asciiTheme="minorHAnsi" w:hAnsiTheme="minorHAnsi" w:cs="Times New Roman"/>
          <w:sz w:val="21"/>
          <w:szCs w:val="21"/>
        </w:rPr>
      </w:pPr>
      <w:del w:id="35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move_ease_in = EaseIn::create(move, 1.0f);</w:delText>
        </w:r>
      </w:del>
    </w:p>
    <w:p w:rsidR="001059D3" w:rsidRPr="00441F61" w:rsidDel="00B72103" w:rsidRDefault="001059D3" w:rsidP="00441F61">
      <w:pPr>
        <w:spacing w:after="0"/>
        <w:rPr>
          <w:del w:id="3593" w:author="china" w:date="2015-03-24T14:20:00Z"/>
          <w:rFonts w:asciiTheme="minorHAnsi" w:hAnsiTheme="minorHAnsi" w:cs="Times New Roman"/>
          <w:sz w:val="21"/>
          <w:szCs w:val="21"/>
        </w:rPr>
      </w:pPr>
      <w:del w:id="35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vPets[i][j]-&gt;runAction(move_ease_in);</w:delText>
        </w:r>
      </w:del>
    </w:p>
    <w:p w:rsidR="001059D3" w:rsidRPr="00441F61" w:rsidDel="00B72103" w:rsidRDefault="001059D3" w:rsidP="00441F61">
      <w:pPr>
        <w:spacing w:after="0"/>
        <w:rPr>
          <w:del w:id="3595" w:author="china" w:date="2015-03-24T14:20:00Z"/>
          <w:rFonts w:asciiTheme="minorHAnsi" w:hAnsiTheme="minorHAnsi" w:cs="Times New Roman"/>
          <w:sz w:val="21"/>
          <w:szCs w:val="21"/>
        </w:rPr>
      </w:pPr>
      <w:del w:id="35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vPets[i][j]-&gt;setIndexX(i);</w:delText>
        </w:r>
      </w:del>
    </w:p>
    <w:p w:rsidR="001059D3" w:rsidRPr="00441F61" w:rsidDel="00B72103" w:rsidRDefault="001059D3" w:rsidP="00441F61">
      <w:pPr>
        <w:spacing w:after="0"/>
        <w:rPr>
          <w:del w:id="3597" w:author="china" w:date="2015-03-24T14:20:00Z"/>
          <w:rFonts w:asciiTheme="minorHAnsi" w:hAnsiTheme="minorHAnsi" w:cs="Times New Roman"/>
          <w:sz w:val="21"/>
          <w:szCs w:val="21"/>
        </w:rPr>
      </w:pPr>
      <w:del w:id="35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vPets[i][j]-&gt;setIndexY(j);</w:delText>
        </w:r>
      </w:del>
    </w:p>
    <w:p w:rsidR="001059D3" w:rsidRPr="00441F61" w:rsidDel="00B72103" w:rsidRDefault="001059D3" w:rsidP="00441F61">
      <w:pPr>
        <w:spacing w:after="0"/>
        <w:rPr>
          <w:del w:id="3599" w:author="china" w:date="2015-03-24T14:20:00Z"/>
          <w:rFonts w:asciiTheme="minorHAnsi" w:hAnsiTheme="minorHAnsi" w:cs="Times New Roman"/>
          <w:sz w:val="21"/>
          <w:szCs w:val="21"/>
        </w:rPr>
      </w:pPr>
      <w:del w:id="36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0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602" w:author="china" w:date="2015-03-24T14:20:00Z"/>
          <w:rFonts w:asciiTheme="minorHAnsi" w:hAnsiTheme="minorHAnsi" w:cs="Times New Roman"/>
          <w:sz w:val="21"/>
          <w:szCs w:val="21"/>
        </w:rPr>
      </w:pPr>
      <w:del w:id="36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04" w:author="china" w:date="2015-03-24T14:20:00Z"/>
          <w:rFonts w:asciiTheme="minorHAnsi" w:hAnsiTheme="minorHAnsi" w:cs="Times New Roman"/>
          <w:sz w:val="21"/>
          <w:szCs w:val="21"/>
        </w:rPr>
      </w:pPr>
      <w:del w:id="36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vPetRank.clear();</w:delText>
        </w:r>
      </w:del>
    </w:p>
    <w:p w:rsidR="001059D3" w:rsidRPr="00441F61" w:rsidDel="00B72103" w:rsidRDefault="001059D3" w:rsidP="00441F61">
      <w:pPr>
        <w:spacing w:after="0"/>
        <w:rPr>
          <w:del w:id="3606" w:author="china" w:date="2015-03-24T14:20:00Z"/>
          <w:rFonts w:asciiTheme="minorHAnsi" w:hAnsiTheme="minorHAnsi" w:cs="Times New Roman"/>
          <w:sz w:val="21"/>
          <w:szCs w:val="21"/>
        </w:rPr>
      </w:pPr>
      <w:del w:id="36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08" w:author="china" w:date="2015-03-24T14:20:00Z"/>
          <w:rFonts w:asciiTheme="minorHAnsi" w:hAnsiTheme="minorHAnsi" w:cs="Times New Roman"/>
          <w:sz w:val="21"/>
          <w:szCs w:val="21"/>
        </w:rPr>
      </w:pPr>
      <w:del w:id="36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bool PetSpriteManager::randomSortCalculate()</w:delText>
        </w:r>
      </w:del>
    </w:p>
    <w:p w:rsidR="001059D3" w:rsidRPr="00441F61" w:rsidDel="00B72103" w:rsidRDefault="001059D3" w:rsidP="00441F61">
      <w:pPr>
        <w:spacing w:after="0"/>
        <w:rPr>
          <w:del w:id="3610" w:author="china" w:date="2015-03-24T14:20:00Z"/>
          <w:rFonts w:asciiTheme="minorHAnsi" w:hAnsiTheme="minorHAnsi" w:cs="Times New Roman"/>
          <w:sz w:val="21"/>
          <w:szCs w:val="21"/>
        </w:rPr>
      </w:pPr>
      <w:del w:id="36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12" w:author="china" w:date="2015-03-24T14:20:00Z"/>
          <w:rFonts w:asciiTheme="minorHAnsi" w:hAnsiTheme="minorHAnsi" w:cs="Times New Roman"/>
          <w:sz w:val="21"/>
          <w:szCs w:val="21"/>
        </w:rPr>
      </w:pPr>
      <w:del w:id="36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614" w:author="china" w:date="2015-03-24T14:20:00Z"/>
          <w:rFonts w:asciiTheme="minorHAnsi" w:hAnsiTheme="minorHAnsi" w:cs="Times New Roman"/>
          <w:sz w:val="21"/>
          <w:szCs w:val="21"/>
        </w:rPr>
      </w:pPr>
      <w:del w:id="36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std::vector&lt;PetSprite*&gt; _vPetS;</w:delText>
        </w:r>
      </w:del>
    </w:p>
    <w:p w:rsidR="001059D3" w:rsidRPr="00441F61" w:rsidDel="00B72103" w:rsidRDefault="001059D3" w:rsidP="00441F61">
      <w:pPr>
        <w:spacing w:after="0"/>
        <w:rPr>
          <w:del w:id="3616" w:author="china" w:date="2015-03-24T14:20:00Z"/>
          <w:rFonts w:asciiTheme="minorHAnsi" w:hAnsiTheme="minorHAnsi" w:cs="Times New Roman"/>
          <w:sz w:val="21"/>
          <w:szCs w:val="21"/>
        </w:rPr>
      </w:pPr>
      <w:del w:id="36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num = 0;</w:delText>
        </w:r>
      </w:del>
    </w:p>
    <w:p w:rsidR="001059D3" w:rsidRPr="00441F61" w:rsidDel="00B72103" w:rsidRDefault="001059D3" w:rsidP="00441F61">
      <w:pPr>
        <w:spacing w:after="0"/>
        <w:rPr>
          <w:del w:id="3618" w:author="china" w:date="2015-03-24T14:20:00Z"/>
          <w:rFonts w:asciiTheme="minorHAnsi" w:hAnsiTheme="minorHAnsi" w:cs="Times New Roman"/>
          <w:sz w:val="21"/>
          <w:szCs w:val="21"/>
        </w:rPr>
      </w:pPr>
      <w:del w:id="36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i=0;i&lt;(int)vPetRank.size();i++)</w:delText>
        </w:r>
      </w:del>
    </w:p>
    <w:p w:rsidR="001059D3" w:rsidRPr="00441F61" w:rsidDel="00B72103" w:rsidRDefault="001059D3" w:rsidP="00441F61">
      <w:pPr>
        <w:spacing w:after="0"/>
        <w:rPr>
          <w:del w:id="3620" w:author="china" w:date="2015-03-24T14:20:00Z"/>
          <w:rFonts w:asciiTheme="minorHAnsi" w:hAnsiTheme="minorHAnsi" w:cs="Times New Roman"/>
          <w:sz w:val="21"/>
          <w:szCs w:val="21"/>
        </w:rPr>
      </w:pPr>
      <w:del w:id="36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22" w:author="china" w:date="2015-03-24T14:20:00Z"/>
          <w:rFonts w:asciiTheme="minorHAnsi" w:hAnsiTheme="minorHAnsi" w:cs="Times New Roman"/>
          <w:sz w:val="21"/>
          <w:szCs w:val="21"/>
        </w:rPr>
      </w:pPr>
      <w:del w:id="36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rNum =  random(0,num);</w:delText>
        </w:r>
      </w:del>
    </w:p>
    <w:p w:rsidR="001059D3" w:rsidRPr="00441F61" w:rsidDel="00B72103" w:rsidRDefault="001059D3" w:rsidP="00441F61">
      <w:pPr>
        <w:spacing w:after="0"/>
        <w:rPr>
          <w:del w:id="3624" w:author="china" w:date="2015-03-24T14:20:00Z"/>
          <w:rFonts w:asciiTheme="minorHAnsi" w:hAnsiTheme="minorHAnsi" w:cs="Times New Roman"/>
          <w:sz w:val="21"/>
          <w:szCs w:val="21"/>
        </w:rPr>
      </w:pPr>
      <w:del w:id="36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_vPetS.insert(_vPetS.begin()+rNum,vPetRank[i]);</w:delText>
        </w:r>
      </w:del>
    </w:p>
    <w:p w:rsidR="001059D3" w:rsidRPr="00441F61" w:rsidDel="00B72103" w:rsidRDefault="001059D3" w:rsidP="00441F61">
      <w:pPr>
        <w:spacing w:after="0"/>
        <w:rPr>
          <w:del w:id="3626" w:author="china" w:date="2015-03-24T14:20:00Z"/>
          <w:rFonts w:asciiTheme="minorHAnsi" w:hAnsiTheme="minorHAnsi" w:cs="Times New Roman"/>
          <w:sz w:val="21"/>
          <w:szCs w:val="21"/>
        </w:rPr>
      </w:pPr>
      <w:del w:id="36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num++;</w:delText>
        </w:r>
      </w:del>
    </w:p>
    <w:p w:rsidR="001059D3" w:rsidRPr="00441F61" w:rsidDel="00B72103" w:rsidRDefault="001059D3" w:rsidP="00441F61">
      <w:pPr>
        <w:spacing w:after="0"/>
        <w:rPr>
          <w:del w:id="3628" w:author="china" w:date="2015-03-24T14:20:00Z"/>
          <w:rFonts w:asciiTheme="minorHAnsi" w:hAnsiTheme="minorHAnsi" w:cs="Times New Roman"/>
          <w:sz w:val="21"/>
          <w:szCs w:val="21"/>
        </w:rPr>
      </w:pPr>
      <w:del w:id="36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3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631" w:author="china" w:date="2015-03-24T14:20:00Z"/>
          <w:rFonts w:asciiTheme="minorHAnsi" w:hAnsiTheme="minorHAnsi" w:cs="Times New Roman"/>
          <w:sz w:val="21"/>
          <w:szCs w:val="21"/>
        </w:rPr>
      </w:pPr>
      <w:del w:id="36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633" w:author="china" w:date="2015-03-24T14:20:00Z"/>
          <w:rFonts w:asciiTheme="minorHAnsi" w:hAnsiTheme="minorHAnsi" w:cs="Times New Roman"/>
          <w:sz w:val="21"/>
          <w:szCs w:val="21"/>
        </w:rPr>
      </w:pPr>
      <w:del w:id="36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35" w:author="china" w:date="2015-03-24T14:20:00Z"/>
          <w:rFonts w:asciiTheme="minorHAnsi" w:hAnsiTheme="minorHAnsi" w:cs="Times New Roman"/>
          <w:sz w:val="21"/>
          <w:szCs w:val="21"/>
        </w:rPr>
      </w:pPr>
      <w:del w:id="36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637" w:author="china" w:date="2015-03-24T14:20:00Z"/>
          <w:rFonts w:asciiTheme="minorHAnsi" w:hAnsiTheme="minorHAnsi" w:cs="Times New Roman"/>
          <w:sz w:val="21"/>
          <w:szCs w:val="21"/>
        </w:rPr>
      </w:pPr>
      <w:del w:id="36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39" w:author="china" w:date="2015-03-24T14:20:00Z"/>
          <w:rFonts w:asciiTheme="minorHAnsi" w:hAnsiTheme="minorHAnsi" w:cs="Times New Roman"/>
          <w:sz w:val="21"/>
          <w:szCs w:val="21"/>
        </w:rPr>
      </w:pPr>
      <w:del w:id="36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 = 0;</w:delText>
        </w:r>
      </w:del>
    </w:p>
    <w:p w:rsidR="001059D3" w:rsidRPr="00441F61" w:rsidDel="00B72103" w:rsidRDefault="001059D3" w:rsidP="00441F61">
      <w:pPr>
        <w:spacing w:after="0"/>
        <w:rPr>
          <w:del w:id="3641" w:author="china" w:date="2015-03-24T14:20:00Z"/>
          <w:rFonts w:asciiTheme="minorHAnsi" w:hAnsiTheme="minorHAnsi" w:cs="Times New Roman"/>
          <w:sz w:val="21"/>
          <w:szCs w:val="21"/>
        </w:rPr>
      </w:pPr>
      <w:del w:id="36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 = nullptr;</w:delText>
        </w:r>
      </w:del>
    </w:p>
    <w:p w:rsidR="001059D3" w:rsidRPr="00441F61" w:rsidDel="00B72103" w:rsidRDefault="001059D3" w:rsidP="00441F61">
      <w:pPr>
        <w:spacing w:after="0"/>
        <w:rPr>
          <w:del w:id="3643" w:author="china" w:date="2015-03-24T14:20:00Z"/>
          <w:rFonts w:asciiTheme="minorHAnsi" w:hAnsiTheme="minorHAnsi" w:cs="Times New Roman"/>
          <w:sz w:val="21"/>
          <w:szCs w:val="21"/>
        </w:rPr>
      </w:pPr>
      <w:del w:id="36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45" w:author="china" w:date="2015-03-24T14:20:00Z"/>
          <w:rFonts w:asciiTheme="minorHAnsi" w:hAnsiTheme="minorHAnsi" w:cs="Times New Roman"/>
          <w:sz w:val="21"/>
          <w:szCs w:val="21"/>
        </w:rPr>
      </w:pPr>
      <w:del w:id="36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4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648" w:author="china" w:date="2015-03-24T14:20:00Z"/>
          <w:rFonts w:asciiTheme="minorHAnsi" w:hAnsiTheme="minorHAnsi" w:cs="Times New Roman"/>
          <w:sz w:val="21"/>
          <w:szCs w:val="21"/>
        </w:rPr>
      </w:pPr>
      <w:del w:id="36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createNum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第几个</w:delText>
        </w:r>
      </w:del>
    </w:p>
    <w:p w:rsidR="001059D3" w:rsidRPr="00441F61" w:rsidDel="00B72103" w:rsidRDefault="001059D3" w:rsidP="00441F61">
      <w:pPr>
        <w:spacing w:after="0"/>
        <w:rPr>
          <w:del w:id="3650" w:author="china" w:date="2015-03-24T14:20:00Z"/>
          <w:rFonts w:asciiTheme="minorHAnsi" w:hAnsiTheme="minorHAnsi" w:cs="Times New Roman"/>
          <w:sz w:val="21"/>
          <w:szCs w:val="21"/>
        </w:rPr>
      </w:pPr>
      <w:del w:id="36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3652" w:author="china" w:date="2015-03-24T14:20:00Z"/>
          <w:rFonts w:asciiTheme="minorHAnsi" w:hAnsiTheme="minorHAnsi" w:cs="Times New Roman"/>
          <w:sz w:val="21"/>
          <w:szCs w:val="21"/>
        </w:rPr>
      </w:pPr>
      <w:del w:id="36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54" w:author="china" w:date="2015-03-24T14:20:00Z"/>
          <w:rFonts w:asciiTheme="minorHAnsi" w:hAnsiTheme="minorHAnsi" w:cs="Times New Roman"/>
          <w:sz w:val="21"/>
          <w:szCs w:val="21"/>
        </w:rPr>
      </w:pPr>
      <w:del w:id="36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3656" w:author="china" w:date="2015-03-24T14:20:00Z"/>
          <w:rFonts w:asciiTheme="minorHAnsi" w:hAnsiTheme="minorHAnsi" w:cs="Times New Roman"/>
          <w:sz w:val="21"/>
          <w:szCs w:val="21"/>
        </w:rPr>
      </w:pPr>
      <w:del w:id="36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58" w:author="china" w:date="2015-03-24T14:20:00Z"/>
          <w:rFonts w:asciiTheme="minorHAnsi" w:hAnsiTheme="minorHAnsi" w:cs="Times New Roman"/>
          <w:sz w:val="21"/>
          <w:szCs w:val="21"/>
        </w:rPr>
      </w:pPr>
      <w:del w:id="36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indexCreate = 0;</w:delText>
        </w:r>
      </w:del>
    </w:p>
    <w:p w:rsidR="001059D3" w:rsidRPr="00441F61" w:rsidDel="00B72103" w:rsidRDefault="001059D3" w:rsidP="00441F61">
      <w:pPr>
        <w:spacing w:after="0"/>
        <w:rPr>
          <w:del w:id="3660" w:author="china" w:date="2015-03-24T14:20:00Z"/>
          <w:rFonts w:asciiTheme="minorHAnsi" w:hAnsiTheme="minorHAnsi" w:cs="Times New Roman"/>
          <w:sz w:val="21"/>
          <w:szCs w:val="21"/>
        </w:rPr>
      </w:pPr>
      <w:del w:id="36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while(indexCreate&lt;(int)_vPetS.size())</w:delText>
        </w:r>
      </w:del>
    </w:p>
    <w:p w:rsidR="001059D3" w:rsidRPr="00441F61" w:rsidDel="00B72103" w:rsidRDefault="001059D3" w:rsidP="00441F61">
      <w:pPr>
        <w:spacing w:after="0"/>
        <w:rPr>
          <w:del w:id="3662" w:author="china" w:date="2015-03-24T14:20:00Z"/>
          <w:rFonts w:asciiTheme="minorHAnsi" w:hAnsiTheme="minorHAnsi" w:cs="Times New Roman"/>
          <w:sz w:val="21"/>
          <w:szCs w:val="21"/>
        </w:rPr>
      </w:pPr>
      <w:del w:id="36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64" w:author="china" w:date="2015-03-24T14:20:00Z"/>
          <w:rFonts w:asciiTheme="minorHAnsi" w:hAnsiTheme="minorHAnsi" w:cs="Times New Roman"/>
          <w:sz w:val="21"/>
          <w:szCs w:val="21"/>
        </w:rPr>
      </w:pPr>
      <w:del w:id="36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_vPetS[indexCreate];</w:delText>
        </w:r>
      </w:del>
    </w:p>
    <w:p w:rsidR="001059D3" w:rsidRPr="00441F61" w:rsidDel="00B72103" w:rsidRDefault="001059D3" w:rsidP="00441F61">
      <w:pPr>
        <w:spacing w:after="0"/>
        <w:rPr>
          <w:del w:id="3666" w:author="china" w:date="2015-03-24T14:20:00Z"/>
          <w:rFonts w:asciiTheme="minorHAnsi" w:hAnsiTheme="minorHAnsi" w:cs="Times New Roman"/>
          <w:sz w:val="21"/>
          <w:szCs w:val="21"/>
        </w:rPr>
      </w:pPr>
      <w:del w:id="36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bNoSame = checkPetSortNoSame(pet,i,j);</w:delText>
        </w:r>
      </w:del>
    </w:p>
    <w:p w:rsidR="001059D3" w:rsidRPr="00441F61" w:rsidDel="00B72103" w:rsidRDefault="001059D3" w:rsidP="00441F61">
      <w:pPr>
        <w:spacing w:after="0"/>
        <w:rPr>
          <w:del w:id="3668" w:author="china" w:date="2015-03-24T14:20:00Z"/>
          <w:rFonts w:asciiTheme="minorHAnsi" w:hAnsiTheme="minorHAnsi" w:cs="Times New Roman"/>
          <w:sz w:val="21"/>
          <w:szCs w:val="21"/>
        </w:rPr>
      </w:pPr>
      <w:del w:id="36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if(bNoSame)</w:delText>
        </w:r>
      </w:del>
    </w:p>
    <w:p w:rsidR="001059D3" w:rsidRPr="00441F61" w:rsidDel="00B72103" w:rsidRDefault="001059D3" w:rsidP="00441F61">
      <w:pPr>
        <w:spacing w:after="0"/>
        <w:rPr>
          <w:del w:id="3670" w:author="china" w:date="2015-03-24T14:20:00Z"/>
          <w:rFonts w:asciiTheme="minorHAnsi" w:hAnsiTheme="minorHAnsi" w:cs="Times New Roman"/>
          <w:sz w:val="21"/>
          <w:szCs w:val="21"/>
        </w:rPr>
      </w:pPr>
      <w:del w:id="36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72" w:author="china" w:date="2015-03-24T14:20:00Z"/>
          <w:rFonts w:asciiTheme="minorHAnsi" w:hAnsiTheme="minorHAnsi" w:cs="Times New Roman"/>
          <w:sz w:val="21"/>
          <w:szCs w:val="21"/>
        </w:rPr>
      </w:pPr>
      <w:del w:id="36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 = pet;</w:delText>
        </w:r>
      </w:del>
    </w:p>
    <w:p w:rsidR="001059D3" w:rsidRPr="00441F61" w:rsidDel="00B72103" w:rsidRDefault="001059D3" w:rsidP="00441F61">
      <w:pPr>
        <w:spacing w:after="0"/>
        <w:rPr>
          <w:del w:id="3674" w:author="china" w:date="2015-03-24T14:20:00Z"/>
          <w:rFonts w:asciiTheme="minorHAnsi" w:hAnsiTheme="minorHAnsi" w:cs="Times New Roman"/>
          <w:sz w:val="21"/>
          <w:szCs w:val="21"/>
        </w:rPr>
      </w:pPr>
      <w:del w:id="36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 = pet-&gt;getType();</w:delText>
        </w:r>
      </w:del>
    </w:p>
    <w:p w:rsidR="001059D3" w:rsidRPr="00441F61" w:rsidDel="00B72103" w:rsidRDefault="001059D3" w:rsidP="00441F61">
      <w:pPr>
        <w:spacing w:after="0"/>
        <w:rPr>
          <w:del w:id="3676" w:author="china" w:date="2015-03-24T14:20:00Z"/>
          <w:rFonts w:asciiTheme="minorHAnsi" w:hAnsiTheme="minorHAnsi" w:cs="Times New Roman"/>
          <w:sz w:val="21"/>
          <w:szCs w:val="21"/>
        </w:rPr>
      </w:pPr>
      <w:del w:id="36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_vPetS.erase(_vPetS.begin()+indexCreate);</w:delText>
        </w:r>
      </w:del>
    </w:p>
    <w:p w:rsidR="001059D3" w:rsidRPr="00441F61" w:rsidDel="00B72103" w:rsidRDefault="001059D3" w:rsidP="00441F61">
      <w:pPr>
        <w:spacing w:after="0"/>
        <w:rPr>
          <w:del w:id="3678" w:author="china" w:date="2015-03-24T14:20:00Z"/>
          <w:rFonts w:asciiTheme="minorHAnsi" w:hAnsiTheme="minorHAnsi" w:cs="Times New Roman"/>
          <w:sz w:val="21"/>
          <w:szCs w:val="21"/>
        </w:rPr>
      </w:pPr>
      <w:del w:id="36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indexCreate = 0;</w:delText>
        </w:r>
      </w:del>
    </w:p>
    <w:p w:rsidR="001059D3" w:rsidRPr="00441F61" w:rsidDel="00B72103" w:rsidRDefault="001059D3" w:rsidP="00441F61">
      <w:pPr>
        <w:spacing w:after="0"/>
        <w:rPr>
          <w:del w:id="3680" w:author="china" w:date="2015-03-24T14:20:00Z"/>
          <w:rFonts w:asciiTheme="minorHAnsi" w:hAnsiTheme="minorHAnsi" w:cs="Times New Roman"/>
          <w:sz w:val="21"/>
          <w:szCs w:val="21"/>
        </w:rPr>
      </w:pPr>
      <w:del w:id="36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3682" w:author="china" w:date="2015-03-24T14:20:00Z"/>
          <w:rFonts w:asciiTheme="minorHAnsi" w:hAnsiTheme="minorHAnsi" w:cs="Times New Roman"/>
          <w:sz w:val="21"/>
          <w:szCs w:val="21"/>
        </w:rPr>
      </w:pPr>
      <w:del w:id="36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84" w:author="china" w:date="2015-03-24T14:20:00Z"/>
          <w:rFonts w:asciiTheme="minorHAnsi" w:hAnsiTheme="minorHAnsi" w:cs="Times New Roman"/>
          <w:sz w:val="21"/>
          <w:szCs w:val="21"/>
        </w:rPr>
      </w:pPr>
      <w:del w:id="36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indexCreate++;</w:delText>
        </w:r>
      </w:del>
    </w:p>
    <w:p w:rsidR="001059D3" w:rsidRPr="00441F61" w:rsidDel="00B72103" w:rsidRDefault="001059D3" w:rsidP="00441F61">
      <w:pPr>
        <w:spacing w:after="0"/>
        <w:rPr>
          <w:del w:id="3686" w:author="china" w:date="2015-03-24T14:20:00Z"/>
          <w:rFonts w:asciiTheme="minorHAnsi" w:hAnsiTheme="minorHAnsi" w:cs="Times New Roman"/>
          <w:sz w:val="21"/>
          <w:szCs w:val="21"/>
        </w:rPr>
      </w:pPr>
      <w:del w:id="36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88" w:author="china" w:date="2015-03-24T14:20:00Z"/>
          <w:rFonts w:asciiTheme="minorHAnsi" w:hAnsiTheme="minorHAnsi" w:cs="Times New Roman"/>
          <w:sz w:val="21"/>
          <w:szCs w:val="21"/>
        </w:rPr>
      </w:pPr>
      <w:del w:id="36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if((indexCreate&gt;0)&amp;&amp;(indexCreate==_vPetS.size()))</w:delText>
        </w:r>
      </w:del>
    </w:p>
    <w:p w:rsidR="001059D3" w:rsidRPr="00441F61" w:rsidDel="00B72103" w:rsidRDefault="001059D3" w:rsidP="00441F61">
      <w:pPr>
        <w:spacing w:after="0"/>
        <w:rPr>
          <w:del w:id="3690" w:author="china" w:date="2015-03-24T14:20:00Z"/>
          <w:rFonts w:asciiTheme="minorHAnsi" w:hAnsiTheme="minorHAnsi" w:cs="Times New Roman"/>
          <w:sz w:val="21"/>
          <w:szCs w:val="21"/>
        </w:rPr>
      </w:pPr>
      <w:del w:id="36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692" w:author="china" w:date="2015-03-24T14:20:00Z"/>
          <w:rFonts w:asciiTheme="minorHAnsi" w:hAnsiTheme="minorHAnsi" w:cs="Times New Roman"/>
          <w:sz w:val="21"/>
          <w:szCs w:val="21"/>
        </w:rPr>
      </w:pPr>
      <w:del w:id="36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false;</w:delText>
        </w:r>
      </w:del>
    </w:p>
    <w:p w:rsidR="001059D3" w:rsidRPr="00441F61" w:rsidDel="00B72103" w:rsidRDefault="001059D3" w:rsidP="00441F61">
      <w:pPr>
        <w:spacing w:after="0"/>
        <w:rPr>
          <w:del w:id="3694" w:author="china" w:date="2015-03-24T14:20:00Z"/>
          <w:rFonts w:asciiTheme="minorHAnsi" w:hAnsiTheme="minorHAnsi" w:cs="Times New Roman"/>
          <w:sz w:val="21"/>
          <w:szCs w:val="21"/>
        </w:rPr>
      </w:pPr>
      <w:del w:id="36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69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697" w:author="china" w:date="2015-03-24T14:20:00Z"/>
          <w:rFonts w:asciiTheme="minorHAnsi" w:hAnsiTheme="minorHAnsi" w:cs="Times New Roman"/>
          <w:sz w:val="21"/>
          <w:szCs w:val="21"/>
        </w:rPr>
      </w:pPr>
      <w:del w:id="36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createNum++;</w:delText>
        </w:r>
      </w:del>
    </w:p>
    <w:p w:rsidR="001059D3" w:rsidRPr="00441F61" w:rsidDel="00B72103" w:rsidRDefault="001059D3" w:rsidP="00441F61">
      <w:pPr>
        <w:spacing w:after="0"/>
        <w:rPr>
          <w:del w:id="3699" w:author="china" w:date="2015-03-24T14:20:00Z"/>
          <w:rFonts w:asciiTheme="minorHAnsi" w:hAnsiTheme="minorHAnsi" w:cs="Times New Roman"/>
          <w:sz w:val="21"/>
          <w:szCs w:val="21"/>
        </w:rPr>
      </w:pPr>
      <w:del w:id="37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01" w:author="china" w:date="2015-03-24T14:20:00Z"/>
          <w:rFonts w:asciiTheme="minorHAnsi" w:hAnsiTheme="minorHAnsi" w:cs="Times New Roman"/>
          <w:sz w:val="21"/>
          <w:szCs w:val="21"/>
        </w:rPr>
      </w:pPr>
      <w:del w:id="37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03" w:author="china" w:date="2015-03-24T14:20:00Z"/>
          <w:rFonts w:asciiTheme="minorHAnsi" w:hAnsiTheme="minorHAnsi" w:cs="Times New Roman"/>
          <w:sz w:val="21"/>
          <w:szCs w:val="21"/>
        </w:rPr>
      </w:pPr>
      <w:del w:id="37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true;</w:delText>
        </w:r>
      </w:del>
    </w:p>
    <w:p w:rsidR="001059D3" w:rsidRPr="00441F61" w:rsidDel="00B72103" w:rsidRDefault="001059D3" w:rsidP="00441F61">
      <w:pPr>
        <w:spacing w:after="0"/>
        <w:rPr>
          <w:del w:id="3705" w:author="china" w:date="2015-03-24T14:20:00Z"/>
          <w:rFonts w:asciiTheme="minorHAnsi" w:hAnsiTheme="minorHAnsi" w:cs="Times New Roman"/>
          <w:sz w:val="21"/>
          <w:szCs w:val="21"/>
        </w:rPr>
      </w:pPr>
      <w:del w:id="37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07" w:author="china" w:date="2015-03-24T14:20:00Z"/>
          <w:rFonts w:asciiTheme="minorHAnsi" w:hAnsiTheme="minorHAnsi" w:cs="Times New Roman"/>
          <w:sz w:val="21"/>
          <w:szCs w:val="21"/>
        </w:rPr>
      </w:pPr>
      <w:del w:id="37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PetSpriteManager::knockOne(Vec2 vec2)</w:delText>
        </w:r>
      </w:del>
    </w:p>
    <w:p w:rsidR="001059D3" w:rsidRPr="00441F61" w:rsidDel="00B72103" w:rsidRDefault="001059D3" w:rsidP="00441F61">
      <w:pPr>
        <w:spacing w:after="0"/>
        <w:rPr>
          <w:del w:id="3709" w:author="china" w:date="2015-03-24T14:20:00Z"/>
          <w:rFonts w:asciiTheme="minorHAnsi" w:hAnsiTheme="minorHAnsi" w:cs="Times New Roman"/>
          <w:sz w:val="21"/>
          <w:szCs w:val="21"/>
        </w:rPr>
      </w:pPr>
      <w:del w:id="37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11" w:author="china" w:date="2015-03-24T14:20:00Z"/>
          <w:rFonts w:asciiTheme="minorHAnsi" w:hAnsiTheme="minorHAnsi" w:cs="Times New Roman"/>
          <w:sz w:val="21"/>
          <w:szCs w:val="21"/>
        </w:rPr>
      </w:pPr>
      <w:del w:id="37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if(isProp3) return;</w:delText>
        </w:r>
      </w:del>
    </w:p>
    <w:p w:rsidR="001059D3" w:rsidRPr="00441F61" w:rsidDel="00B72103" w:rsidRDefault="001059D3" w:rsidP="00441F61">
      <w:pPr>
        <w:spacing w:after="0"/>
        <w:rPr>
          <w:del w:id="3713" w:author="china" w:date="2015-03-24T14:20:00Z"/>
          <w:rFonts w:asciiTheme="minorHAnsi" w:hAnsiTheme="minorHAnsi" w:cs="Times New Roman"/>
          <w:sz w:val="21"/>
          <w:szCs w:val="21"/>
        </w:rPr>
      </w:pPr>
      <w:del w:id="37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if(isProp2) return;</w:delText>
        </w:r>
      </w:del>
    </w:p>
    <w:p w:rsidR="001059D3" w:rsidRPr="00441F61" w:rsidDel="00B72103" w:rsidRDefault="001059D3" w:rsidP="00441F61">
      <w:pPr>
        <w:spacing w:after="0"/>
        <w:rPr>
          <w:del w:id="3715" w:author="china" w:date="2015-03-24T14:20:00Z"/>
          <w:rFonts w:asciiTheme="minorHAnsi" w:hAnsiTheme="minorHAnsi" w:cs="Times New Roman"/>
          <w:sz w:val="21"/>
          <w:szCs w:val="21"/>
        </w:rPr>
      </w:pPr>
      <w:del w:id="37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if(!isTouch) return;</w:delText>
        </w:r>
      </w:del>
    </w:p>
    <w:p w:rsidR="001059D3" w:rsidRPr="00441F61" w:rsidDel="00B72103" w:rsidRDefault="001059D3" w:rsidP="00441F61">
      <w:pPr>
        <w:spacing w:after="0"/>
        <w:rPr>
          <w:del w:id="3717" w:author="china" w:date="2015-03-24T14:20:00Z"/>
          <w:rFonts w:asciiTheme="minorHAnsi" w:hAnsiTheme="minorHAnsi" w:cs="Times New Roman"/>
          <w:sz w:val="21"/>
          <w:szCs w:val="21"/>
        </w:rPr>
      </w:pPr>
      <w:del w:id="37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if((vec2.x-OFFSET_X)&lt;0||(vec2.x-OFFSET_X)&gt;140*7) return;</w:delText>
        </w:r>
      </w:del>
    </w:p>
    <w:p w:rsidR="001059D3" w:rsidRPr="00441F61" w:rsidDel="00B72103" w:rsidRDefault="001059D3" w:rsidP="00441F61">
      <w:pPr>
        <w:spacing w:after="0"/>
        <w:rPr>
          <w:del w:id="3719" w:author="china" w:date="2015-03-24T14:20:00Z"/>
          <w:rFonts w:asciiTheme="minorHAnsi" w:hAnsiTheme="minorHAnsi" w:cs="Times New Roman"/>
          <w:sz w:val="21"/>
          <w:szCs w:val="21"/>
        </w:rPr>
      </w:pPr>
      <w:del w:id="37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if((vec2.y-OFFSET_Y)&lt;0||(vec2.y-OFFSET_Y)&gt;140*7) return;</w:delText>
        </w:r>
      </w:del>
    </w:p>
    <w:p w:rsidR="001059D3" w:rsidRPr="00441F61" w:rsidDel="00B72103" w:rsidRDefault="001059D3" w:rsidP="00441F61">
      <w:pPr>
        <w:spacing w:after="0"/>
        <w:rPr>
          <w:del w:id="3721" w:author="china" w:date="2015-03-24T14:20:00Z"/>
          <w:rFonts w:asciiTheme="minorHAnsi" w:hAnsiTheme="minorHAnsi" w:cs="Times New Roman"/>
          <w:sz w:val="21"/>
          <w:szCs w:val="21"/>
        </w:rPr>
      </w:pPr>
      <w:del w:id="37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x = (vec2.x-OFFSET_X)/140;</w:delText>
        </w:r>
      </w:del>
    </w:p>
    <w:p w:rsidR="001059D3" w:rsidRPr="00441F61" w:rsidDel="00B72103" w:rsidRDefault="001059D3" w:rsidP="00441F61">
      <w:pPr>
        <w:spacing w:after="0"/>
        <w:rPr>
          <w:del w:id="3723" w:author="china" w:date="2015-03-24T14:20:00Z"/>
          <w:rFonts w:asciiTheme="minorHAnsi" w:hAnsiTheme="minorHAnsi" w:cs="Times New Roman"/>
          <w:sz w:val="21"/>
          <w:szCs w:val="21"/>
        </w:rPr>
      </w:pPr>
      <w:del w:id="37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y = (vec2.y-OFFSET_Y)/140;</w:delText>
        </w:r>
      </w:del>
    </w:p>
    <w:p w:rsidR="001059D3" w:rsidRPr="00441F61" w:rsidDel="00B72103" w:rsidRDefault="001059D3" w:rsidP="00441F61">
      <w:pPr>
        <w:spacing w:after="0"/>
        <w:rPr>
          <w:del w:id="3725" w:author="china" w:date="2015-03-24T14:20:00Z"/>
          <w:rFonts w:asciiTheme="minorHAnsi" w:hAnsiTheme="minorHAnsi" w:cs="Times New Roman"/>
          <w:sz w:val="21"/>
          <w:szCs w:val="21"/>
        </w:rPr>
      </w:pPr>
      <w:del w:id="37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if(x&gt;6||y&gt;6) return;</w:delText>
        </w:r>
      </w:del>
    </w:p>
    <w:p w:rsidR="001059D3" w:rsidRPr="00441F61" w:rsidDel="00B72103" w:rsidRDefault="001059D3" w:rsidP="00441F61">
      <w:pPr>
        <w:spacing w:after="0"/>
        <w:rPr>
          <w:del w:id="3727" w:author="china" w:date="2015-03-24T14:20:00Z"/>
          <w:rFonts w:asciiTheme="minorHAnsi" w:hAnsiTheme="minorHAnsi" w:cs="Times New Roman"/>
          <w:sz w:val="21"/>
          <w:szCs w:val="21"/>
        </w:rPr>
      </w:pPr>
      <w:del w:id="37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if(vShakeY[x]&gt;0)//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摇动点击马上下落</w:delText>
        </w:r>
      </w:del>
    </w:p>
    <w:p w:rsidR="001059D3" w:rsidRPr="00441F61" w:rsidDel="00B72103" w:rsidRDefault="001059D3" w:rsidP="00441F61">
      <w:pPr>
        <w:spacing w:after="0"/>
        <w:rPr>
          <w:del w:id="3729" w:author="china" w:date="2015-03-24T14:20:00Z"/>
          <w:rFonts w:asciiTheme="minorHAnsi" w:hAnsiTheme="minorHAnsi" w:cs="Times New Roman"/>
          <w:sz w:val="21"/>
          <w:szCs w:val="21"/>
        </w:rPr>
      </w:pPr>
      <w:del w:id="37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31" w:author="china" w:date="2015-03-24T14:20:00Z"/>
          <w:rFonts w:asciiTheme="minorHAnsi" w:hAnsiTheme="minorHAnsi" w:cs="Times New Roman"/>
          <w:sz w:val="21"/>
          <w:szCs w:val="21"/>
        </w:rPr>
      </w:pPr>
      <w:del w:id="37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vShakeY[x] = 0.001f;</w:delText>
        </w:r>
      </w:del>
    </w:p>
    <w:p w:rsidR="001059D3" w:rsidRPr="00441F61" w:rsidDel="00B72103" w:rsidRDefault="001059D3" w:rsidP="00441F61">
      <w:pPr>
        <w:spacing w:after="0"/>
        <w:rPr>
          <w:del w:id="3733" w:author="china" w:date="2015-03-24T14:20:00Z"/>
          <w:rFonts w:asciiTheme="minorHAnsi" w:hAnsiTheme="minorHAnsi" w:cs="Times New Roman"/>
          <w:sz w:val="21"/>
          <w:szCs w:val="21"/>
        </w:rPr>
      </w:pPr>
      <w:del w:id="37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return;</w:delText>
        </w:r>
      </w:del>
    </w:p>
    <w:p w:rsidR="001059D3" w:rsidRPr="00441F61" w:rsidDel="00B72103" w:rsidRDefault="001059D3" w:rsidP="00441F61">
      <w:pPr>
        <w:spacing w:after="0"/>
        <w:rPr>
          <w:del w:id="3735" w:author="china" w:date="2015-03-24T14:20:00Z"/>
          <w:rFonts w:asciiTheme="minorHAnsi" w:hAnsiTheme="minorHAnsi" w:cs="Times New Roman"/>
          <w:sz w:val="21"/>
          <w:szCs w:val="21"/>
        </w:rPr>
      </w:pPr>
      <w:del w:id="37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37" w:author="china" w:date="2015-03-24T14:20:00Z"/>
          <w:rFonts w:asciiTheme="minorHAnsi" w:hAnsiTheme="minorHAnsi" w:cs="Times New Roman"/>
          <w:sz w:val="21"/>
          <w:szCs w:val="21"/>
        </w:rPr>
      </w:pPr>
      <w:del w:id="37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if(GameData::getInstance()-&gt;getClickNum()&lt;=0)</w:delText>
        </w:r>
      </w:del>
    </w:p>
    <w:p w:rsidR="001059D3" w:rsidRPr="00441F61" w:rsidDel="00B72103" w:rsidRDefault="001059D3" w:rsidP="00441F61">
      <w:pPr>
        <w:spacing w:after="0"/>
        <w:rPr>
          <w:del w:id="3739" w:author="china" w:date="2015-03-24T14:20:00Z"/>
          <w:rFonts w:asciiTheme="minorHAnsi" w:hAnsiTheme="minorHAnsi" w:cs="Times New Roman"/>
          <w:sz w:val="21"/>
          <w:szCs w:val="21"/>
        </w:rPr>
      </w:pPr>
      <w:del w:id="37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41" w:author="china" w:date="2015-03-24T14:20:00Z"/>
          <w:rFonts w:asciiTheme="minorHAnsi" w:hAnsiTheme="minorHAnsi" w:cs="Times New Roman"/>
          <w:sz w:val="21"/>
          <w:szCs w:val="21"/>
        </w:rPr>
      </w:pPr>
      <w:del w:id="37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return;</w:delText>
        </w:r>
      </w:del>
    </w:p>
    <w:p w:rsidR="001059D3" w:rsidRPr="00441F61" w:rsidDel="00B72103" w:rsidRDefault="001059D3" w:rsidP="00441F61">
      <w:pPr>
        <w:spacing w:after="0"/>
        <w:rPr>
          <w:del w:id="3743" w:author="china" w:date="2015-03-24T14:20:00Z"/>
          <w:rFonts w:asciiTheme="minorHAnsi" w:hAnsiTheme="minorHAnsi" w:cs="Times New Roman"/>
          <w:sz w:val="21"/>
          <w:szCs w:val="21"/>
        </w:rPr>
      </w:pPr>
      <w:del w:id="37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45" w:author="china" w:date="2015-03-24T14:20:00Z"/>
          <w:rFonts w:asciiTheme="minorHAnsi" w:hAnsiTheme="minorHAnsi" w:cs="Times New Roman"/>
          <w:sz w:val="21"/>
          <w:szCs w:val="21"/>
        </w:rPr>
      </w:pPr>
      <w:del w:id="37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nullptr;</w:delText>
        </w:r>
      </w:del>
    </w:p>
    <w:p w:rsidR="001059D3" w:rsidRPr="00441F61" w:rsidDel="00B72103" w:rsidRDefault="001059D3" w:rsidP="00441F61">
      <w:pPr>
        <w:spacing w:after="0"/>
        <w:rPr>
          <w:del w:id="374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748" w:author="china" w:date="2015-03-24T14:20:00Z"/>
          <w:rFonts w:asciiTheme="minorHAnsi" w:hAnsiTheme="minorHAnsi" w:cs="Times New Roman"/>
          <w:sz w:val="21"/>
          <w:szCs w:val="21"/>
        </w:rPr>
      </w:pPr>
      <w:del w:id="37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 = positionGetPet(vec2);</w:delText>
        </w:r>
      </w:del>
    </w:p>
    <w:p w:rsidR="001059D3" w:rsidRPr="00441F61" w:rsidDel="00B72103" w:rsidRDefault="001059D3" w:rsidP="00441F61">
      <w:pPr>
        <w:spacing w:after="0"/>
        <w:rPr>
          <w:del w:id="3750" w:author="china" w:date="2015-03-24T14:20:00Z"/>
          <w:rFonts w:asciiTheme="minorHAnsi" w:hAnsiTheme="minorHAnsi" w:cs="Times New Roman"/>
          <w:sz w:val="21"/>
          <w:szCs w:val="21"/>
        </w:rPr>
      </w:pPr>
      <w:del w:id="37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(!pet) return;</w:delText>
        </w:r>
      </w:del>
    </w:p>
    <w:p w:rsidR="001059D3" w:rsidRPr="00441F61" w:rsidDel="00B72103" w:rsidRDefault="001059D3" w:rsidP="00441F61">
      <w:pPr>
        <w:spacing w:after="0"/>
        <w:rPr>
          <w:del w:id="3752" w:author="china" w:date="2015-03-24T14:20:00Z"/>
          <w:rFonts w:asciiTheme="minorHAnsi" w:hAnsiTheme="minorHAnsi" w:cs="Times New Roman"/>
          <w:sz w:val="21"/>
          <w:szCs w:val="21"/>
        </w:rPr>
      </w:pPr>
      <w:del w:id="37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ix = pet-&gt;getIndexX();</w:delText>
        </w:r>
      </w:del>
    </w:p>
    <w:p w:rsidR="001059D3" w:rsidRPr="00441F61" w:rsidDel="00B72103" w:rsidRDefault="001059D3" w:rsidP="00441F61">
      <w:pPr>
        <w:spacing w:after="0"/>
        <w:rPr>
          <w:del w:id="3754" w:author="china" w:date="2015-03-24T14:20:00Z"/>
          <w:rFonts w:asciiTheme="minorHAnsi" w:hAnsiTheme="minorHAnsi" w:cs="Times New Roman"/>
          <w:sz w:val="21"/>
          <w:szCs w:val="21"/>
        </w:rPr>
      </w:pPr>
      <w:del w:id="37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iy = pet-&gt;getIndexY();</w:delText>
        </w:r>
      </w:del>
    </w:p>
    <w:p w:rsidR="001059D3" w:rsidRPr="00441F61" w:rsidDel="00B72103" w:rsidRDefault="001059D3" w:rsidP="00441F61">
      <w:pPr>
        <w:spacing w:after="0"/>
        <w:rPr>
          <w:del w:id="3756" w:author="china" w:date="2015-03-24T14:20:00Z"/>
          <w:rFonts w:asciiTheme="minorHAnsi" w:hAnsiTheme="minorHAnsi" w:cs="Times New Roman"/>
          <w:sz w:val="21"/>
          <w:szCs w:val="21"/>
        </w:rPr>
      </w:pPr>
      <w:del w:id="37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(vShakeY[ix] &gt; 0) return;</w:delText>
        </w:r>
      </w:del>
    </w:p>
    <w:p w:rsidR="001059D3" w:rsidRPr="00441F61" w:rsidDel="00B72103" w:rsidRDefault="001059D3" w:rsidP="00441F61">
      <w:pPr>
        <w:spacing w:after="0"/>
        <w:rPr>
          <w:del w:id="3758" w:author="china" w:date="2015-03-24T14:20:00Z"/>
          <w:rFonts w:asciiTheme="minorHAnsi" w:hAnsiTheme="minorHAnsi" w:cs="Times New Roman"/>
          <w:sz w:val="21"/>
          <w:szCs w:val="21"/>
        </w:rPr>
      </w:pPr>
      <w:del w:id="37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(vMoveY[ix] &gt; 0) return;</w:delText>
        </w:r>
      </w:del>
    </w:p>
    <w:p w:rsidR="001059D3" w:rsidRPr="00441F61" w:rsidDel="00B72103" w:rsidRDefault="001059D3" w:rsidP="00441F61">
      <w:pPr>
        <w:spacing w:after="0"/>
        <w:rPr>
          <w:del w:id="3760" w:author="china" w:date="2015-03-24T14:20:00Z"/>
          <w:rFonts w:asciiTheme="minorHAnsi" w:hAnsiTheme="minorHAnsi" w:cs="Times New Roman"/>
          <w:sz w:val="21"/>
          <w:szCs w:val="21"/>
        </w:rPr>
      </w:pPr>
      <w:del w:id="37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(indexPets[ix][iy]==9) return;</w:delText>
        </w:r>
      </w:del>
    </w:p>
    <w:p w:rsidR="001059D3" w:rsidRPr="00441F61" w:rsidDel="00B72103" w:rsidRDefault="001059D3" w:rsidP="00441F61">
      <w:pPr>
        <w:spacing w:after="0"/>
        <w:rPr>
          <w:del w:id="3762" w:author="china" w:date="2015-03-24T14:20:00Z"/>
          <w:rFonts w:asciiTheme="minorHAnsi" w:hAnsiTheme="minorHAnsi" w:cs="Times New Roman"/>
          <w:sz w:val="21"/>
          <w:szCs w:val="21"/>
        </w:rPr>
      </w:pPr>
      <w:del w:id="37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//------------boss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释放干扰格子</w:delText>
        </w:r>
      </w:del>
    </w:p>
    <w:p w:rsidR="001059D3" w:rsidRPr="00441F61" w:rsidDel="00B72103" w:rsidRDefault="001059D3" w:rsidP="00441F61">
      <w:pPr>
        <w:spacing w:after="0"/>
        <w:rPr>
          <w:del w:id="3764" w:author="china" w:date="2015-03-24T14:20:00Z"/>
          <w:rFonts w:asciiTheme="minorHAnsi" w:hAnsiTheme="minorHAnsi" w:cs="Times New Roman"/>
          <w:sz w:val="21"/>
          <w:szCs w:val="21"/>
        </w:rPr>
      </w:pPr>
      <w:del w:id="37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76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767" w:author="china" w:date="2015-03-24T14:20:00Z"/>
          <w:rFonts w:asciiTheme="minorHAnsi" w:hAnsiTheme="minorHAnsi" w:cs="Times New Roman"/>
          <w:sz w:val="21"/>
          <w:szCs w:val="21"/>
        </w:rPr>
      </w:pPr>
      <w:del w:id="37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bossSkill_CD_NUM--;</w:delText>
        </w:r>
      </w:del>
    </w:p>
    <w:p w:rsidR="001059D3" w:rsidRPr="00441F61" w:rsidDel="00B72103" w:rsidRDefault="001059D3" w:rsidP="00441F61">
      <w:pPr>
        <w:spacing w:after="0"/>
        <w:rPr>
          <w:del w:id="3769" w:author="china" w:date="2015-03-24T14:20:00Z"/>
          <w:rFonts w:asciiTheme="minorHAnsi" w:hAnsiTheme="minorHAnsi" w:cs="Times New Roman"/>
          <w:sz w:val="21"/>
          <w:szCs w:val="21"/>
        </w:rPr>
      </w:pPr>
      <w:del w:id="37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if(GameData::getInstance()-&gt;getClickNum()&gt;1)</w:delText>
        </w:r>
      </w:del>
    </w:p>
    <w:p w:rsidR="001059D3" w:rsidRPr="00441F61" w:rsidDel="00B72103" w:rsidRDefault="001059D3" w:rsidP="00441F61">
      <w:pPr>
        <w:spacing w:after="0"/>
        <w:rPr>
          <w:del w:id="3771" w:author="china" w:date="2015-03-24T14:20:00Z"/>
          <w:rFonts w:asciiTheme="minorHAnsi" w:hAnsiTheme="minorHAnsi" w:cs="Times New Roman"/>
          <w:sz w:val="21"/>
          <w:szCs w:val="21"/>
        </w:rPr>
      </w:pPr>
      <w:del w:id="37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73" w:author="china" w:date="2015-03-24T14:20:00Z"/>
          <w:rFonts w:asciiTheme="minorHAnsi" w:hAnsiTheme="minorHAnsi" w:cs="Times New Roman"/>
          <w:sz w:val="21"/>
          <w:szCs w:val="21"/>
        </w:rPr>
      </w:pPr>
      <w:del w:id="37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GameData::getInstance()-&gt;setClickNum(1);//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步数减一</w:delText>
        </w:r>
      </w:del>
    </w:p>
    <w:p w:rsidR="001059D3" w:rsidRPr="00441F61" w:rsidDel="00B72103" w:rsidRDefault="001059D3" w:rsidP="00441F61">
      <w:pPr>
        <w:spacing w:after="0"/>
        <w:rPr>
          <w:del w:id="3775" w:author="china" w:date="2015-03-24T14:20:00Z"/>
          <w:rFonts w:asciiTheme="minorHAnsi" w:hAnsiTheme="minorHAnsi" w:cs="Times New Roman"/>
          <w:sz w:val="21"/>
          <w:szCs w:val="21"/>
        </w:rPr>
      </w:pPr>
      <w:del w:id="37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777" w:author="china" w:date="2015-03-24T14:20:00Z"/>
          <w:rFonts w:asciiTheme="minorHAnsi" w:hAnsiTheme="minorHAnsi" w:cs="Times New Roman"/>
          <w:sz w:val="21"/>
          <w:szCs w:val="21"/>
        </w:rPr>
      </w:pPr>
      <w:del w:id="37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3779" w:author="china" w:date="2015-03-24T14:20:00Z"/>
          <w:rFonts w:asciiTheme="minorHAnsi" w:hAnsiTheme="minorHAnsi" w:cs="Times New Roman"/>
          <w:sz w:val="21"/>
          <w:szCs w:val="21"/>
        </w:rPr>
      </w:pPr>
      <w:del w:id="37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81" w:author="china" w:date="2015-03-24T14:20:00Z"/>
          <w:rFonts w:asciiTheme="minorHAnsi" w:hAnsiTheme="minorHAnsi" w:cs="Times New Roman"/>
          <w:sz w:val="21"/>
          <w:szCs w:val="21"/>
        </w:rPr>
      </w:pPr>
      <w:del w:id="37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isTouch = false;</w:delText>
        </w:r>
      </w:del>
    </w:p>
    <w:p w:rsidR="001059D3" w:rsidRPr="00441F61" w:rsidDel="00B72103" w:rsidRDefault="001059D3" w:rsidP="00441F61">
      <w:pPr>
        <w:spacing w:after="0"/>
        <w:rPr>
          <w:del w:id="3783" w:author="china" w:date="2015-03-24T14:20:00Z"/>
          <w:rFonts w:asciiTheme="minorHAnsi" w:hAnsiTheme="minorHAnsi" w:cs="Times New Roman"/>
          <w:sz w:val="21"/>
          <w:szCs w:val="21"/>
        </w:rPr>
      </w:pPr>
      <w:del w:id="37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785" w:author="china" w:date="2015-03-24T14:20:00Z"/>
          <w:rFonts w:asciiTheme="minorHAnsi" w:hAnsiTheme="minorHAnsi" w:cs="Times New Roman"/>
          <w:sz w:val="21"/>
          <w:szCs w:val="21"/>
        </w:rPr>
      </w:pPr>
      <w:del w:id="37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if(bossSkill_CD_NUM==3)</w:delText>
        </w:r>
      </w:del>
    </w:p>
    <w:p w:rsidR="001059D3" w:rsidRPr="00441F61" w:rsidDel="00B72103" w:rsidRDefault="001059D3" w:rsidP="00441F61">
      <w:pPr>
        <w:spacing w:after="0"/>
        <w:rPr>
          <w:del w:id="3787" w:author="china" w:date="2015-03-24T14:20:00Z"/>
          <w:rFonts w:asciiTheme="minorHAnsi" w:hAnsiTheme="minorHAnsi" w:cs="Times New Roman"/>
          <w:sz w:val="21"/>
          <w:szCs w:val="21"/>
        </w:rPr>
      </w:pPr>
      <w:del w:id="37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89" w:author="china" w:date="2015-03-24T14:20:00Z"/>
          <w:rFonts w:asciiTheme="minorHAnsi" w:hAnsiTheme="minorHAnsi" w:cs="Times New Roman"/>
          <w:sz w:val="21"/>
          <w:szCs w:val="21"/>
        </w:rPr>
      </w:pPr>
      <w:del w:id="37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干扰特效</w:delText>
        </w:r>
      </w:del>
    </w:p>
    <w:p w:rsidR="001059D3" w:rsidRPr="00441F61" w:rsidDel="00B72103" w:rsidRDefault="001059D3" w:rsidP="00441F61">
      <w:pPr>
        <w:spacing w:after="0"/>
        <w:rPr>
          <w:del w:id="3791" w:author="china" w:date="2015-03-24T14:20:00Z"/>
          <w:rFonts w:asciiTheme="minorHAnsi" w:hAnsiTheme="minorHAnsi" w:cs="Times New Roman"/>
          <w:sz w:val="21"/>
          <w:szCs w:val="21"/>
        </w:rPr>
      </w:pPr>
      <w:del w:id="37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addDisturbGrid(GameData::getInstance()-&gt;getBossSkillNum());</w:delText>
        </w:r>
      </w:del>
    </w:p>
    <w:p w:rsidR="001059D3" w:rsidRPr="00441F61" w:rsidDel="00B72103" w:rsidRDefault="001059D3" w:rsidP="00441F61">
      <w:pPr>
        <w:spacing w:after="0"/>
        <w:rPr>
          <w:del w:id="3793" w:author="china" w:date="2015-03-24T14:20:00Z"/>
          <w:rFonts w:asciiTheme="minorHAnsi" w:hAnsiTheme="minorHAnsi" w:cs="Times New Roman"/>
          <w:sz w:val="21"/>
          <w:szCs w:val="21"/>
        </w:rPr>
      </w:pPr>
      <w:del w:id="37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i=0;i&lt;(int)disturbGridX.size();i++)</w:delText>
        </w:r>
      </w:del>
    </w:p>
    <w:p w:rsidR="001059D3" w:rsidRPr="00441F61" w:rsidDel="00B72103" w:rsidRDefault="001059D3" w:rsidP="00441F61">
      <w:pPr>
        <w:spacing w:after="0"/>
        <w:rPr>
          <w:del w:id="3795" w:author="china" w:date="2015-03-24T14:20:00Z"/>
          <w:rFonts w:asciiTheme="minorHAnsi" w:hAnsiTheme="minorHAnsi" w:cs="Times New Roman"/>
          <w:sz w:val="21"/>
          <w:szCs w:val="21"/>
        </w:rPr>
      </w:pPr>
      <w:del w:id="37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797" w:author="china" w:date="2015-03-24T14:20:00Z"/>
          <w:rFonts w:asciiTheme="minorHAnsi" w:hAnsiTheme="minorHAnsi" w:cs="Times New Roman"/>
          <w:sz w:val="21"/>
          <w:szCs w:val="21"/>
        </w:rPr>
      </w:pPr>
      <w:del w:id="37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Vec2 v_disturb = Vec2(disturbGridX[i]*140+OFFSET_X,disturbGridY[i]*140+OFFSET_Y-5);</w:delText>
        </w:r>
      </w:del>
    </w:p>
    <w:p w:rsidR="001059D3" w:rsidRPr="00441F61" w:rsidDel="00B72103" w:rsidRDefault="001059D3" w:rsidP="00441F61">
      <w:pPr>
        <w:spacing w:after="0"/>
        <w:rPr>
          <w:del w:id="3799" w:author="china" w:date="2015-03-24T14:20:00Z"/>
          <w:rFonts w:asciiTheme="minorHAnsi" w:hAnsiTheme="minorHAnsi" w:cs="Times New Roman"/>
          <w:sz w:val="21"/>
          <w:szCs w:val="21"/>
        </w:rPr>
      </w:pPr>
      <w:del w:id="38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specialEffectDisturb(v_disturb);</w:delText>
        </w:r>
      </w:del>
    </w:p>
    <w:p w:rsidR="001059D3" w:rsidRPr="00441F61" w:rsidDel="00B72103" w:rsidRDefault="001059D3" w:rsidP="00441F61">
      <w:pPr>
        <w:spacing w:after="0"/>
        <w:rPr>
          <w:del w:id="3801" w:author="china" w:date="2015-03-24T14:20:00Z"/>
          <w:rFonts w:asciiTheme="minorHAnsi" w:hAnsiTheme="minorHAnsi" w:cs="Times New Roman"/>
          <w:sz w:val="21"/>
          <w:szCs w:val="21"/>
        </w:rPr>
      </w:pPr>
      <w:del w:id="38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803" w:author="china" w:date="2015-03-24T14:20:00Z"/>
          <w:rFonts w:asciiTheme="minorHAnsi" w:hAnsiTheme="minorHAnsi" w:cs="Times New Roman"/>
          <w:sz w:val="21"/>
          <w:szCs w:val="21"/>
        </w:rPr>
      </w:pPr>
      <w:del w:id="38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805" w:author="china" w:date="2015-03-24T14:20:00Z"/>
          <w:rFonts w:asciiTheme="minorHAnsi" w:hAnsiTheme="minorHAnsi" w:cs="Times New Roman"/>
          <w:sz w:val="21"/>
          <w:szCs w:val="21"/>
        </w:rPr>
      </w:pPr>
      <w:del w:id="38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 if(bossSkill_CD_NUM==0)</w:delText>
        </w:r>
      </w:del>
    </w:p>
    <w:p w:rsidR="001059D3" w:rsidRPr="00441F61" w:rsidDel="00B72103" w:rsidRDefault="001059D3" w:rsidP="00441F61">
      <w:pPr>
        <w:spacing w:after="0"/>
        <w:rPr>
          <w:del w:id="3807" w:author="china" w:date="2015-03-24T14:20:00Z"/>
          <w:rFonts w:asciiTheme="minorHAnsi" w:hAnsiTheme="minorHAnsi" w:cs="Times New Roman"/>
          <w:sz w:val="21"/>
          <w:szCs w:val="21"/>
        </w:rPr>
      </w:pPr>
      <w:del w:id="38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09" w:author="china" w:date="2015-03-24T14:20:00Z"/>
          <w:rFonts w:asciiTheme="minorHAnsi" w:hAnsiTheme="minorHAnsi" w:cs="Times New Roman"/>
          <w:sz w:val="21"/>
          <w:szCs w:val="21"/>
        </w:rPr>
      </w:pPr>
      <w:del w:id="38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isTouch = false;</w:delText>
        </w:r>
      </w:del>
    </w:p>
    <w:p w:rsidR="001059D3" w:rsidRPr="00441F61" w:rsidDel="00B72103" w:rsidRDefault="001059D3" w:rsidP="00441F61">
      <w:pPr>
        <w:spacing w:after="0"/>
        <w:rPr>
          <w:del w:id="3811" w:author="china" w:date="2015-03-24T14:20:00Z"/>
          <w:rFonts w:asciiTheme="minorHAnsi" w:hAnsiTheme="minorHAnsi" w:cs="Times New Roman"/>
          <w:sz w:val="21"/>
          <w:szCs w:val="21"/>
        </w:rPr>
      </w:pPr>
      <w:del w:id="38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释放干扰格子</w:delText>
        </w:r>
      </w:del>
    </w:p>
    <w:p w:rsidR="001059D3" w:rsidRPr="00441F61" w:rsidDel="00B72103" w:rsidRDefault="001059D3" w:rsidP="00441F61">
      <w:pPr>
        <w:spacing w:after="0"/>
        <w:rPr>
          <w:del w:id="3813" w:author="china" w:date="2015-03-24T14:20:00Z"/>
          <w:rFonts w:asciiTheme="minorHAnsi" w:hAnsiTheme="minorHAnsi" w:cs="Times New Roman"/>
          <w:sz w:val="21"/>
          <w:szCs w:val="21"/>
        </w:rPr>
      </w:pPr>
      <w:del w:id="38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//bossSkill_CD_NUM = GameData::getInstance()-&gt;getBossSkill_CD();</w:delText>
        </w:r>
      </w:del>
    </w:p>
    <w:p w:rsidR="001059D3" w:rsidRPr="00441F61" w:rsidDel="00B72103" w:rsidRDefault="001059D3" w:rsidP="00441F61">
      <w:pPr>
        <w:spacing w:after="0"/>
        <w:rPr>
          <w:del w:id="3815" w:author="china" w:date="2015-03-24T14:20:00Z"/>
          <w:rFonts w:asciiTheme="minorHAnsi" w:hAnsiTheme="minorHAnsi" w:cs="Times New Roman"/>
          <w:sz w:val="21"/>
          <w:szCs w:val="21"/>
        </w:rPr>
      </w:pPr>
      <w:del w:id="38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//for (int i=0;i&lt;(int)disturbGridX.size();i++)</w:delText>
        </w:r>
      </w:del>
    </w:p>
    <w:p w:rsidR="001059D3" w:rsidRPr="00441F61" w:rsidDel="00B72103" w:rsidRDefault="001059D3" w:rsidP="00441F61">
      <w:pPr>
        <w:spacing w:after="0"/>
        <w:rPr>
          <w:del w:id="3817" w:author="china" w:date="2015-03-24T14:20:00Z"/>
          <w:rFonts w:asciiTheme="minorHAnsi" w:hAnsiTheme="minorHAnsi" w:cs="Times New Roman"/>
          <w:sz w:val="21"/>
          <w:szCs w:val="21"/>
        </w:rPr>
      </w:pPr>
      <w:del w:id="38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//{</w:delText>
        </w:r>
      </w:del>
    </w:p>
    <w:p w:rsidR="001059D3" w:rsidRPr="00441F61" w:rsidDel="00B72103" w:rsidRDefault="001059D3" w:rsidP="00441F61">
      <w:pPr>
        <w:spacing w:after="0"/>
        <w:rPr>
          <w:del w:id="3819" w:author="china" w:date="2015-03-24T14:20:00Z"/>
          <w:rFonts w:asciiTheme="minorHAnsi" w:hAnsiTheme="minorHAnsi" w:cs="Times New Roman"/>
          <w:sz w:val="21"/>
          <w:szCs w:val="21"/>
        </w:rPr>
      </w:pPr>
      <w:del w:id="38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disX = disturbGridX[i];</w:delText>
        </w:r>
      </w:del>
    </w:p>
    <w:p w:rsidR="001059D3" w:rsidRPr="00441F61" w:rsidDel="00B72103" w:rsidRDefault="001059D3" w:rsidP="00441F61">
      <w:pPr>
        <w:spacing w:after="0"/>
        <w:rPr>
          <w:del w:id="3821" w:author="china" w:date="2015-03-24T14:20:00Z"/>
          <w:rFonts w:asciiTheme="minorHAnsi" w:hAnsiTheme="minorHAnsi" w:cs="Times New Roman"/>
          <w:sz w:val="21"/>
          <w:szCs w:val="21"/>
        </w:rPr>
      </w:pPr>
      <w:del w:id="38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disY = disturbGridY[i];</w:delText>
        </w:r>
      </w:del>
    </w:p>
    <w:p w:rsidR="001059D3" w:rsidRPr="00441F61" w:rsidDel="00B72103" w:rsidRDefault="001059D3" w:rsidP="00441F61">
      <w:pPr>
        <w:spacing w:after="0"/>
        <w:rPr>
          <w:del w:id="382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824" w:author="china" w:date="2015-03-24T14:20:00Z"/>
          <w:rFonts w:asciiTheme="minorHAnsi" w:hAnsiTheme="minorHAnsi" w:cs="Times New Roman"/>
          <w:sz w:val="21"/>
          <w:szCs w:val="21"/>
        </w:rPr>
      </w:pPr>
      <w:del w:id="38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//}</w:delText>
        </w:r>
      </w:del>
    </w:p>
    <w:p w:rsidR="001059D3" w:rsidRPr="00441F61" w:rsidDel="00B72103" w:rsidRDefault="001059D3" w:rsidP="00441F61">
      <w:pPr>
        <w:spacing w:after="0"/>
        <w:rPr>
          <w:del w:id="3826" w:author="china" w:date="2015-03-24T14:20:00Z"/>
          <w:rFonts w:asciiTheme="minorHAnsi" w:hAnsiTheme="minorHAnsi" w:cs="Times New Roman"/>
          <w:sz w:val="21"/>
          <w:szCs w:val="21"/>
        </w:rPr>
      </w:pPr>
      <w:del w:id="38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828" w:author="china" w:date="2015-03-24T14:20:00Z"/>
          <w:rFonts w:asciiTheme="minorHAnsi" w:hAnsiTheme="minorHAnsi" w:cs="Times New Roman"/>
          <w:sz w:val="21"/>
          <w:szCs w:val="21"/>
        </w:rPr>
      </w:pPr>
      <w:del w:id="38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//-----------boss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释放干扰格子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end</w:delText>
        </w:r>
      </w:del>
    </w:p>
    <w:p w:rsidR="001059D3" w:rsidRPr="00441F61" w:rsidDel="00B72103" w:rsidRDefault="001059D3" w:rsidP="00441F61">
      <w:pPr>
        <w:spacing w:after="0"/>
        <w:rPr>
          <w:del w:id="3830" w:author="china" w:date="2015-03-24T14:20:00Z"/>
          <w:rFonts w:asciiTheme="minorHAnsi" w:hAnsiTheme="minorHAnsi" w:cs="Times New Roman"/>
          <w:sz w:val="21"/>
          <w:szCs w:val="21"/>
        </w:rPr>
      </w:pPr>
      <w:del w:id="38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if(indexPets[ix][iy]==8)</w:delText>
        </w:r>
      </w:del>
    </w:p>
    <w:p w:rsidR="001059D3" w:rsidRPr="00441F61" w:rsidDel="00B72103" w:rsidRDefault="001059D3" w:rsidP="00441F61">
      <w:pPr>
        <w:spacing w:after="0"/>
        <w:rPr>
          <w:del w:id="3832" w:author="china" w:date="2015-03-24T14:20:00Z"/>
          <w:rFonts w:asciiTheme="minorHAnsi" w:hAnsiTheme="minorHAnsi" w:cs="Times New Roman"/>
          <w:sz w:val="21"/>
          <w:szCs w:val="21"/>
        </w:rPr>
      </w:pPr>
      <w:del w:id="38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34" w:author="china" w:date="2015-03-24T14:20:00Z"/>
          <w:rFonts w:asciiTheme="minorHAnsi" w:hAnsiTheme="minorHAnsi" w:cs="Times New Roman"/>
          <w:sz w:val="21"/>
          <w:szCs w:val="21"/>
        </w:rPr>
      </w:pPr>
      <w:del w:id="38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specialEffectKnockEgg(pet-&gt;getPosition());</w:delText>
        </w:r>
      </w:del>
    </w:p>
    <w:p w:rsidR="001059D3" w:rsidRPr="00441F61" w:rsidDel="00B72103" w:rsidRDefault="001059D3" w:rsidP="00441F61">
      <w:pPr>
        <w:spacing w:after="0"/>
        <w:rPr>
          <w:del w:id="3836" w:author="china" w:date="2015-03-24T14:20:00Z"/>
          <w:rFonts w:asciiTheme="minorHAnsi" w:hAnsiTheme="minorHAnsi" w:cs="Times New Roman"/>
          <w:sz w:val="21"/>
          <w:szCs w:val="21"/>
        </w:rPr>
      </w:pPr>
      <w:del w:id="38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3838" w:author="china" w:date="2015-03-24T14:20:00Z"/>
          <w:rFonts w:asciiTheme="minorHAnsi" w:hAnsiTheme="minorHAnsi" w:cs="Times New Roman"/>
          <w:sz w:val="21"/>
          <w:szCs w:val="21"/>
        </w:rPr>
      </w:pPr>
      <w:del w:id="38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40" w:author="china" w:date="2015-03-24T14:20:00Z"/>
          <w:rFonts w:asciiTheme="minorHAnsi" w:hAnsiTheme="minorHAnsi" w:cs="Times New Roman"/>
          <w:sz w:val="21"/>
          <w:szCs w:val="21"/>
        </w:rPr>
      </w:pPr>
      <w:del w:id="38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specialEffectKnock(pet-&gt;getPosition());</w:delText>
        </w:r>
      </w:del>
    </w:p>
    <w:p w:rsidR="001059D3" w:rsidRPr="00441F61" w:rsidDel="00B72103" w:rsidRDefault="001059D3" w:rsidP="00441F61">
      <w:pPr>
        <w:spacing w:after="0"/>
        <w:rPr>
          <w:del w:id="3842" w:author="china" w:date="2015-03-24T14:20:00Z"/>
          <w:rFonts w:asciiTheme="minorHAnsi" w:hAnsiTheme="minorHAnsi" w:cs="Times New Roman"/>
          <w:sz w:val="21"/>
          <w:szCs w:val="21"/>
        </w:rPr>
      </w:pPr>
      <w:del w:id="38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84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845" w:author="china" w:date="2015-03-24T14:20:00Z"/>
          <w:rFonts w:asciiTheme="minorHAnsi" w:hAnsiTheme="minorHAnsi" w:cs="Times New Roman"/>
          <w:sz w:val="21"/>
          <w:szCs w:val="21"/>
        </w:rPr>
      </w:pPr>
      <w:del w:id="38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pet-&gt;removeFromParentAndCleanup(false);</w:delText>
        </w:r>
      </w:del>
    </w:p>
    <w:p w:rsidR="001059D3" w:rsidRPr="00441F61" w:rsidDel="00B72103" w:rsidRDefault="001059D3" w:rsidP="00441F61">
      <w:pPr>
        <w:spacing w:after="0"/>
        <w:rPr>
          <w:del w:id="3847" w:author="china" w:date="2015-03-24T14:20:00Z"/>
          <w:rFonts w:asciiTheme="minorHAnsi" w:hAnsiTheme="minorHAnsi" w:cs="Times New Roman"/>
          <w:sz w:val="21"/>
          <w:szCs w:val="21"/>
        </w:rPr>
      </w:pPr>
      <w:del w:id="38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if(indexPets[ix][iy]==8) eggNum--;</w:delText>
        </w:r>
      </w:del>
    </w:p>
    <w:p w:rsidR="001059D3" w:rsidRPr="00441F61" w:rsidDel="00B72103" w:rsidRDefault="001059D3" w:rsidP="00441F61">
      <w:pPr>
        <w:spacing w:after="0"/>
        <w:rPr>
          <w:del w:id="3849" w:author="china" w:date="2015-03-24T14:20:00Z"/>
          <w:rFonts w:asciiTheme="minorHAnsi" w:hAnsiTheme="minorHAnsi" w:cs="Times New Roman"/>
          <w:sz w:val="21"/>
          <w:szCs w:val="21"/>
        </w:rPr>
      </w:pPr>
      <w:del w:id="38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indexPets[ix][iy] = 0;</w:delText>
        </w:r>
      </w:del>
    </w:p>
    <w:p w:rsidR="001059D3" w:rsidRPr="00441F61" w:rsidDel="00B72103" w:rsidRDefault="001059D3" w:rsidP="00441F61">
      <w:pPr>
        <w:spacing w:after="0"/>
        <w:rPr>
          <w:del w:id="3851" w:author="china" w:date="2015-03-24T14:20:00Z"/>
          <w:rFonts w:asciiTheme="minorHAnsi" w:hAnsiTheme="minorHAnsi" w:cs="Times New Roman"/>
          <w:sz w:val="21"/>
          <w:szCs w:val="21"/>
        </w:rPr>
      </w:pPr>
      <w:del w:id="38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vPets[ix][iy] = nullptr;</w:delText>
        </w:r>
      </w:del>
    </w:p>
    <w:p w:rsidR="001059D3" w:rsidRPr="00441F61" w:rsidDel="00B72103" w:rsidRDefault="001059D3" w:rsidP="00441F61">
      <w:pPr>
        <w:spacing w:after="0"/>
        <w:rPr>
          <w:del w:id="3853" w:author="china" w:date="2015-03-24T14:20:00Z"/>
          <w:rFonts w:asciiTheme="minorHAnsi" w:hAnsiTheme="minorHAnsi" w:cs="Times New Roman"/>
          <w:sz w:val="21"/>
          <w:szCs w:val="21"/>
        </w:rPr>
      </w:pPr>
      <w:del w:id="38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addPetToPool(pet);</w:delText>
        </w:r>
      </w:del>
    </w:p>
    <w:p w:rsidR="001059D3" w:rsidRPr="00441F61" w:rsidDel="00B72103" w:rsidRDefault="001059D3" w:rsidP="00441F61">
      <w:pPr>
        <w:spacing w:after="0"/>
        <w:rPr>
          <w:del w:id="3855" w:author="china" w:date="2015-03-24T14:20:00Z"/>
          <w:rFonts w:asciiTheme="minorHAnsi" w:hAnsiTheme="minorHAnsi" w:cs="Times New Roman"/>
          <w:sz w:val="21"/>
          <w:szCs w:val="21"/>
        </w:rPr>
      </w:pPr>
      <w:del w:id="38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857" w:author="china" w:date="2015-03-24T14:20:00Z"/>
          <w:rFonts w:asciiTheme="minorHAnsi" w:hAnsiTheme="minorHAnsi" w:cs="Times New Roman"/>
          <w:sz w:val="21"/>
          <w:szCs w:val="21"/>
        </w:rPr>
      </w:pPr>
      <w:del w:id="38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shakePet(ix, iy);</w:delText>
        </w:r>
      </w:del>
    </w:p>
    <w:p w:rsidR="001059D3" w:rsidRPr="00441F61" w:rsidDel="00B72103" w:rsidRDefault="001059D3" w:rsidP="00441F61">
      <w:pPr>
        <w:spacing w:after="0"/>
        <w:rPr>
          <w:del w:id="3859" w:author="china" w:date="2015-03-24T14:20:00Z"/>
          <w:rFonts w:asciiTheme="minorHAnsi" w:hAnsiTheme="minorHAnsi" w:cs="Times New Roman"/>
          <w:sz w:val="21"/>
          <w:szCs w:val="21"/>
        </w:rPr>
      </w:pPr>
      <w:del w:id="38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861" w:author="china" w:date="2015-03-24T14:20:00Z"/>
          <w:rFonts w:asciiTheme="minorHAnsi" w:hAnsiTheme="minorHAnsi" w:cs="Times New Roman"/>
          <w:sz w:val="21"/>
          <w:szCs w:val="21"/>
        </w:rPr>
      </w:pPr>
      <w:del w:id="38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86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864" w:author="china" w:date="2015-03-24T14:20:00Z"/>
          <w:rFonts w:asciiTheme="minorHAnsi" w:hAnsiTheme="minorHAnsi" w:cs="Times New Roman"/>
          <w:sz w:val="21"/>
          <w:szCs w:val="21"/>
        </w:rPr>
      </w:pPr>
      <w:del w:id="38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PetSpriteManager::shakePet(int x, int y)</w:delText>
        </w:r>
      </w:del>
    </w:p>
    <w:p w:rsidR="001059D3" w:rsidRPr="00441F61" w:rsidDel="00B72103" w:rsidRDefault="001059D3" w:rsidP="00441F61">
      <w:pPr>
        <w:spacing w:after="0"/>
        <w:rPr>
          <w:del w:id="3866" w:author="china" w:date="2015-03-24T14:20:00Z"/>
          <w:rFonts w:asciiTheme="minorHAnsi" w:hAnsiTheme="minorHAnsi" w:cs="Times New Roman"/>
          <w:sz w:val="21"/>
          <w:szCs w:val="21"/>
        </w:rPr>
      </w:pPr>
      <w:del w:id="38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68" w:author="china" w:date="2015-03-24T14:20:00Z"/>
          <w:rFonts w:asciiTheme="minorHAnsi" w:hAnsiTheme="minorHAnsi" w:cs="Times New Roman"/>
          <w:sz w:val="21"/>
          <w:szCs w:val="21"/>
        </w:rPr>
      </w:pPr>
      <w:del w:id="38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(vShakeY[x] &gt; 0) return;</w:delText>
        </w:r>
      </w:del>
    </w:p>
    <w:p w:rsidR="001059D3" w:rsidRPr="00441F61" w:rsidDel="00B72103" w:rsidRDefault="001059D3" w:rsidP="00441F61">
      <w:pPr>
        <w:spacing w:after="0"/>
        <w:rPr>
          <w:del w:id="387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871" w:author="china" w:date="2015-03-24T14:20:00Z"/>
          <w:rFonts w:asciiTheme="minorHAnsi" w:hAnsiTheme="minorHAnsi" w:cs="Times New Roman"/>
          <w:sz w:val="21"/>
          <w:szCs w:val="21"/>
        </w:rPr>
      </w:pPr>
      <w:del w:id="38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 = y + 1;</w:delText>
        </w:r>
      </w:del>
    </w:p>
    <w:p w:rsidR="001059D3" w:rsidRPr="00441F61" w:rsidDel="00B72103" w:rsidRDefault="001059D3" w:rsidP="00441F61">
      <w:pPr>
        <w:spacing w:after="0"/>
        <w:rPr>
          <w:del w:id="3873" w:author="china" w:date="2015-03-24T14:20:00Z"/>
          <w:rFonts w:asciiTheme="minorHAnsi" w:hAnsiTheme="minorHAnsi" w:cs="Times New Roman"/>
          <w:sz w:val="21"/>
          <w:szCs w:val="21"/>
        </w:rPr>
      </w:pPr>
      <w:del w:id="38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(; i&lt;7; i++)</w:delText>
        </w:r>
      </w:del>
    </w:p>
    <w:p w:rsidR="001059D3" w:rsidRPr="00441F61" w:rsidDel="00B72103" w:rsidRDefault="001059D3" w:rsidP="00441F61">
      <w:pPr>
        <w:spacing w:after="0"/>
        <w:rPr>
          <w:del w:id="3875" w:author="china" w:date="2015-03-24T14:20:00Z"/>
          <w:rFonts w:asciiTheme="minorHAnsi" w:hAnsiTheme="minorHAnsi" w:cs="Times New Roman"/>
          <w:sz w:val="21"/>
          <w:szCs w:val="21"/>
        </w:rPr>
      </w:pPr>
      <w:del w:id="38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77" w:author="china" w:date="2015-03-24T14:20:00Z"/>
          <w:rFonts w:asciiTheme="minorHAnsi" w:hAnsiTheme="minorHAnsi" w:cs="Times New Roman"/>
          <w:sz w:val="21"/>
          <w:szCs w:val="21"/>
        </w:rPr>
      </w:pPr>
      <w:del w:id="38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if(indexPets[x][i] == 0) continue;</w:delText>
        </w:r>
      </w:del>
    </w:p>
    <w:p w:rsidR="001059D3" w:rsidRPr="00441F61" w:rsidDel="00B72103" w:rsidRDefault="001059D3" w:rsidP="00441F61">
      <w:pPr>
        <w:spacing w:after="0"/>
        <w:rPr>
          <w:del w:id="3879" w:author="china" w:date="2015-03-24T14:20:00Z"/>
          <w:rFonts w:asciiTheme="minorHAnsi" w:hAnsiTheme="minorHAnsi" w:cs="Times New Roman"/>
          <w:sz w:val="21"/>
          <w:szCs w:val="21"/>
        </w:rPr>
      </w:pPr>
      <w:del w:id="38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(!vPets[x][i]) continue;</w:delText>
        </w:r>
      </w:del>
    </w:p>
    <w:p w:rsidR="001059D3" w:rsidRPr="00441F61" w:rsidDel="00B72103" w:rsidRDefault="001059D3" w:rsidP="00441F61">
      <w:pPr>
        <w:spacing w:after="0"/>
        <w:rPr>
          <w:del w:id="3881" w:author="china" w:date="2015-03-24T14:20:00Z"/>
          <w:rFonts w:asciiTheme="minorHAnsi" w:hAnsiTheme="minorHAnsi" w:cs="Times New Roman"/>
          <w:sz w:val="21"/>
          <w:szCs w:val="21"/>
        </w:rPr>
      </w:pPr>
      <w:del w:id="38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if(i%2==0)</w:delText>
        </w:r>
      </w:del>
    </w:p>
    <w:p w:rsidR="001059D3" w:rsidRPr="00441F61" w:rsidDel="00B72103" w:rsidRDefault="001059D3" w:rsidP="00441F61">
      <w:pPr>
        <w:spacing w:after="0"/>
        <w:rPr>
          <w:del w:id="3883" w:author="china" w:date="2015-03-24T14:20:00Z"/>
          <w:rFonts w:asciiTheme="minorHAnsi" w:hAnsiTheme="minorHAnsi" w:cs="Times New Roman"/>
          <w:sz w:val="21"/>
          <w:szCs w:val="21"/>
        </w:rPr>
      </w:pPr>
      <w:del w:id="38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885" w:author="china" w:date="2015-03-24T14:20:00Z"/>
          <w:rFonts w:asciiTheme="minorHAnsi" w:hAnsiTheme="minorHAnsi" w:cs="Times New Roman"/>
          <w:sz w:val="21"/>
          <w:szCs w:val="21"/>
        </w:rPr>
      </w:pPr>
      <w:del w:id="38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move1 = MoveBy::create(0.04f, Vec2(13, 0));</w:delText>
        </w:r>
      </w:del>
    </w:p>
    <w:p w:rsidR="001059D3" w:rsidRPr="00441F61" w:rsidDel="00B72103" w:rsidRDefault="001059D3" w:rsidP="00441F61">
      <w:pPr>
        <w:spacing w:after="0"/>
        <w:rPr>
          <w:del w:id="3887" w:author="china" w:date="2015-03-24T14:20:00Z"/>
          <w:rFonts w:asciiTheme="minorHAnsi" w:hAnsiTheme="minorHAnsi" w:cs="Times New Roman"/>
          <w:sz w:val="21"/>
          <w:szCs w:val="21"/>
        </w:rPr>
      </w:pPr>
      <w:del w:id="38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move2 = MoveBy::create(0.08f, Vec2(-26, 0));</w:delText>
        </w:r>
      </w:del>
    </w:p>
    <w:p w:rsidR="001059D3" w:rsidRPr="00441F61" w:rsidDel="00B72103" w:rsidRDefault="001059D3" w:rsidP="00441F61">
      <w:pPr>
        <w:spacing w:after="0"/>
        <w:rPr>
          <w:del w:id="3889" w:author="china" w:date="2015-03-24T14:20:00Z"/>
          <w:rFonts w:asciiTheme="minorHAnsi" w:hAnsiTheme="minorHAnsi" w:cs="Times New Roman"/>
          <w:sz w:val="21"/>
          <w:szCs w:val="21"/>
        </w:rPr>
      </w:pPr>
      <w:del w:id="38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move3 = MoveBy::create(0.04f, Vec2(13, 0));</w:delText>
        </w:r>
      </w:del>
    </w:p>
    <w:p w:rsidR="001059D3" w:rsidRPr="00441F61" w:rsidDel="00B72103" w:rsidRDefault="001059D3" w:rsidP="00441F61">
      <w:pPr>
        <w:spacing w:after="0"/>
        <w:rPr>
          <w:del w:id="3891" w:author="china" w:date="2015-03-24T14:20:00Z"/>
          <w:rFonts w:asciiTheme="minorHAnsi" w:hAnsiTheme="minorHAnsi" w:cs="Times New Roman"/>
          <w:sz w:val="21"/>
          <w:szCs w:val="21"/>
        </w:rPr>
      </w:pPr>
      <w:del w:id="38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vPets[x][i]-&gt;runAction(RepeatForever::create(Sequence::create(move1, move2, move3, nullptr)));</w:delText>
        </w:r>
      </w:del>
    </w:p>
    <w:p w:rsidR="001059D3" w:rsidRPr="00441F61" w:rsidDel="00B72103" w:rsidRDefault="001059D3" w:rsidP="00441F61">
      <w:pPr>
        <w:spacing w:after="0"/>
        <w:rPr>
          <w:del w:id="3893" w:author="china" w:date="2015-03-24T14:20:00Z"/>
          <w:rFonts w:asciiTheme="minorHAnsi" w:hAnsiTheme="minorHAnsi" w:cs="Times New Roman"/>
          <w:sz w:val="21"/>
          <w:szCs w:val="21"/>
        </w:rPr>
      </w:pPr>
      <w:del w:id="38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vPets[x][i]-&gt;setMoveBeforePX(vPets[x][i]-&gt;getPositionX());</w:delText>
        </w:r>
      </w:del>
    </w:p>
    <w:p w:rsidR="001059D3" w:rsidRPr="00441F61" w:rsidDel="00B72103" w:rsidRDefault="001059D3" w:rsidP="00441F61">
      <w:pPr>
        <w:spacing w:after="0"/>
        <w:rPr>
          <w:del w:id="3895" w:author="china" w:date="2015-03-24T14:20:00Z"/>
          <w:rFonts w:asciiTheme="minorHAnsi" w:hAnsiTheme="minorHAnsi" w:cs="Times New Roman"/>
          <w:sz w:val="21"/>
          <w:szCs w:val="21"/>
        </w:rPr>
      </w:pPr>
      <w:del w:id="38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vPets[x][i]-&gt;setPetStatu(PetStatuShake);</w:delText>
        </w:r>
      </w:del>
    </w:p>
    <w:p w:rsidR="001059D3" w:rsidRPr="00441F61" w:rsidDel="00B72103" w:rsidRDefault="001059D3" w:rsidP="00441F61">
      <w:pPr>
        <w:spacing w:after="0"/>
        <w:rPr>
          <w:del w:id="3897" w:author="china" w:date="2015-03-24T14:20:00Z"/>
          <w:rFonts w:asciiTheme="minorHAnsi" w:hAnsiTheme="minorHAnsi" w:cs="Times New Roman"/>
          <w:sz w:val="21"/>
          <w:szCs w:val="21"/>
        </w:rPr>
      </w:pPr>
      <w:del w:id="38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3899" w:author="china" w:date="2015-03-24T14:20:00Z"/>
          <w:rFonts w:asciiTheme="minorHAnsi" w:hAnsiTheme="minorHAnsi" w:cs="Times New Roman"/>
          <w:sz w:val="21"/>
          <w:szCs w:val="21"/>
        </w:rPr>
      </w:pPr>
      <w:del w:id="39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01" w:author="china" w:date="2015-03-24T14:20:00Z"/>
          <w:rFonts w:asciiTheme="minorHAnsi" w:hAnsiTheme="minorHAnsi" w:cs="Times New Roman"/>
          <w:sz w:val="21"/>
          <w:szCs w:val="21"/>
        </w:rPr>
      </w:pPr>
      <w:del w:id="39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move1 = MoveBy::create(0.04f, Vec2(-13, 0));</w:delText>
        </w:r>
      </w:del>
    </w:p>
    <w:p w:rsidR="001059D3" w:rsidRPr="00441F61" w:rsidDel="00B72103" w:rsidRDefault="001059D3" w:rsidP="00441F61">
      <w:pPr>
        <w:spacing w:after="0"/>
        <w:rPr>
          <w:del w:id="3903" w:author="china" w:date="2015-03-24T14:20:00Z"/>
          <w:rFonts w:asciiTheme="minorHAnsi" w:hAnsiTheme="minorHAnsi" w:cs="Times New Roman"/>
          <w:sz w:val="21"/>
          <w:szCs w:val="21"/>
        </w:rPr>
      </w:pPr>
      <w:del w:id="39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move2 = MoveBy::create(0.08f, Vec2(26, 0));</w:delText>
        </w:r>
      </w:del>
    </w:p>
    <w:p w:rsidR="001059D3" w:rsidRPr="00441F61" w:rsidDel="00B72103" w:rsidRDefault="001059D3" w:rsidP="00441F61">
      <w:pPr>
        <w:spacing w:after="0"/>
        <w:rPr>
          <w:del w:id="3905" w:author="china" w:date="2015-03-24T14:20:00Z"/>
          <w:rFonts w:asciiTheme="minorHAnsi" w:hAnsiTheme="minorHAnsi" w:cs="Times New Roman"/>
          <w:sz w:val="21"/>
          <w:szCs w:val="21"/>
        </w:rPr>
      </w:pPr>
      <w:del w:id="39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auto move3 = MoveBy::create(0.04f, Vec2(-13, 0));</w:delText>
        </w:r>
      </w:del>
    </w:p>
    <w:p w:rsidR="001059D3" w:rsidRPr="00441F61" w:rsidDel="00B72103" w:rsidRDefault="001059D3" w:rsidP="00441F61">
      <w:pPr>
        <w:spacing w:after="0"/>
        <w:rPr>
          <w:del w:id="3907" w:author="china" w:date="2015-03-24T14:20:00Z"/>
          <w:rFonts w:asciiTheme="minorHAnsi" w:hAnsiTheme="minorHAnsi" w:cs="Times New Roman"/>
          <w:sz w:val="21"/>
          <w:szCs w:val="21"/>
        </w:rPr>
      </w:pPr>
      <w:del w:id="39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vPets[x][i]-&gt;runAction(RepeatForever::create(Sequence::create(move1, move2, move3, nullptr)));</w:delText>
        </w:r>
      </w:del>
    </w:p>
    <w:p w:rsidR="001059D3" w:rsidRPr="00441F61" w:rsidDel="00B72103" w:rsidRDefault="001059D3" w:rsidP="00441F61">
      <w:pPr>
        <w:spacing w:after="0"/>
        <w:rPr>
          <w:del w:id="3909" w:author="china" w:date="2015-03-24T14:20:00Z"/>
          <w:rFonts w:asciiTheme="minorHAnsi" w:hAnsiTheme="minorHAnsi" w:cs="Times New Roman"/>
          <w:sz w:val="21"/>
          <w:szCs w:val="21"/>
        </w:rPr>
      </w:pPr>
      <w:del w:id="39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vPets[x][i]-&gt;setMoveBeforePX(vPets[x][i]-&gt;getPositionX());</w:delText>
        </w:r>
      </w:del>
    </w:p>
    <w:p w:rsidR="001059D3" w:rsidRPr="00441F61" w:rsidDel="00B72103" w:rsidRDefault="001059D3" w:rsidP="00441F61">
      <w:pPr>
        <w:spacing w:after="0"/>
        <w:rPr>
          <w:del w:id="3911" w:author="china" w:date="2015-03-24T14:20:00Z"/>
          <w:rFonts w:asciiTheme="minorHAnsi" w:hAnsiTheme="minorHAnsi" w:cs="Times New Roman"/>
          <w:sz w:val="21"/>
          <w:szCs w:val="21"/>
        </w:rPr>
      </w:pPr>
      <w:del w:id="39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vPets[x][i]-&gt;setPetStatu(PetStatuShake);</w:delText>
        </w:r>
      </w:del>
    </w:p>
    <w:p w:rsidR="001059D3" w:rsidRPr="00441F61" w:rsidDel="00B72103" w:rsidRDefault="001059D3" w:rsidP="00441F61">
      <w:pPr>
        <w:spacing w:after="0"/>
        <w:rPr>
          <w:del w:id="3913" w:author="china" w:date="2015-03-24T14:20:00Z"/>
          <w:rFonts w:asciiTheme="minorHAnsi" w:hAnsiTheme="minorHAnsi" w:cs="Times New Roman"/>
          <w:sz w:val="21"/>
          <w:szCs w:val="21"/>
        </w:rPr>
      </w:pPr>
      <w:del w:id="39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1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16" w:author="china" w:date="2015-03-24T14:20:00Z"/>
          <w:rFonts w:asciiTheme="minorHAnsi" w:hAnsiTheme="minorHAnsi" w:cs="Times New Roman"/>
          <w:sz w:val="21"/>
          <w:szCs w:val="21"/>
        </w:rPr>
      </w:pPr>
      <w:del w:id="39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1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19" w:author="china" w:date="2015-03-24T14:20:00Z"/>
          <w:rFonts w:asciiTheme="minorHAnsi" w:hAnsiTheme="minorHAnsi" w:cs="Times New Roman"/>
          <w:sz w:val="21"/>
          <w:szCs w:val="21"/>
        </w:rPr>
      </w:pPr>
      <w:del w:id="39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vShakeY[x] = SHAKE_TIME;</w:delText>
        </w:r>
      </w:del>
    </w:p>
    <w:p w:rsidR="001059D3" w:rsidRPr="00441F61" w:rsidDel="00B72103" w:rsidRDefault="001059D3" w:rsidP="00441F61">
      <w:pPr>
        <w:spacing w:after="0"/>
        <w:rPr>
          <w:del w:id="3921" w:author="china" w:date="2015-03-24T14:20:00Z"/>
          <w:rFonts w:asciiTheme="minorHAnsi" w:hAnsiTheme="minorHAnsi" w:cs="Times New Roman"/>
          <w:sz w:val="21"/>
          <w:szCs w:val="21"/>
        </w:rPr>
      </w:pPr>
      <w:del w:id="39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2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24" w:author="china" w:date="2015-03-24T14:20:00Z"/>
          <w:rFonts w:asciiTheme="minorHAnsi" w:hAnsiTheme="minorHAnsi" w:cs="Times New Roman"/>
          <w:sz w:val="21"/>
          <w:szCs w:val="21"/>
        </w:rPr>
      </w:pPr>
      <w:del w:id="39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int PetSpriteManager::getMoveDownGird(int x,int y)</w:delText>
        </w:r>
      </w:del>
    </w:p>
    <w:p w:rsidR="001059D3" w:rsidRPr="00441F61" w:rsidDel="00B72103" w:rsidRDefault="001059D3" w:rsidP="00441F61">
      <w:pPr>
        <w:spacing w:after="0"/>
        <w:rPr>
          <w:del w:id="3926" w:author="china" w:date="2015-03-24T14:20:00Z"/>
          <w:rFonts w:asciiTheme="minorHAnsi" w:hAnsiTheme="minorHAnsi" w:cs="Times New Roman"/>
          <w:sz w:val="21"/>
          <w:szCs w:val="21"/>
        </w:rPr>
      </w:pPr>
      <w:del w:id="39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28" w:author="china" w:date="2015-03-24T14:20:00Z"/>
          <w:rFonts w:asciiTheme="minorHAnsi" w:hAnsiTheme="minorHAnsi" w:cs="Times New Roman"/>
          <w:sz w:val="21"/>
          <w:szCs w:val="21"/>
        </w:rPr>
      </w:pPr>
      <w:del w:id="39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moveGrid = 0;</w:delText>
        </w:r>
      </w:del>
    </w:p>
    <w:p w:rsidR="001059D3" w:rsidRPr="00441F61" w:rsidDel="00B72103" w:rsidRDefault="001059D3" w:rsidP="00441F61">
      <w:pPr>
        <w:spacing w:after="0"/>
        <w:rPr>
          <w:del w:id="3930" w:author="china" w:date="2015-03-24T14:20:00Z"/>
          <w:rFonts w:asciiTheme="minorHAnsi" w:hAnsiTheme="minorHAnsi" w:cs="Times New Roman"/>
          <w:sz w:val="21"/>
          <w:szCs w:val="21"/>
        </w:rPr>
      </w:pPr>
      <w:del w:id="39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down = y;</w:delText>
        </w:r>
      </w:del>
    </w:p>
    <w:p w:rsidR="001059D3" w:rsidRPr="00441F61" w:rsidDel="00B72103" w:rsidRDefault="001059D3" w:rsidP="00441F61">
      <w:pPr>
        <w:spacing w:after="0"/>
        <w:rPr>
          <w:del w:id="3932" w:author="china" w:date="2015-03-24T14:20:00Z"/>
          <w:rFonts w:asciiTheme="minorHAnsi" w:hAnsiTheme="minorHAnsi" w:cs="Times New Roman"/>
          <w:sz w:val="21"/>
          <w:szCs w:val="21"/>
        </w:rPr>
      </w:pPr>
      <w:del w:id="39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(down &gt; 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循环下边</w:delText>
        </w:r>
      </w:del>
    </w:p>
    <w:p w:rsidR="001059D3" w:rsidRPr="00441F61" w:rsidDel="00B72103" w:rsidRDefault="001059D3" w:rsidP="00441F61">
      <w:pPr>
        <w:spacing w:after="0"/>
        <w:rPr>
          <w:del w:id="3934" w:author="china" w:date="2015-03-24T14:20:00Z"/>
          <w:rFonts w:asciiTheme="minorHAnsi" w:hAnsiTheme="minorHAnsi" w:cs="Times New Roman"/>
          <w:sz w:val="21"/>
          <w:szCs w:val="21"/>
        </w:rPr>
      </w:pPr>
      <w:del w:id="39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36" w:author="china" w:date="2015-03-24T14:20:00Z"/>
          <w:rFonts w:asciiTheme="minorHAnsi" w:hAnsiTheme="minorHAnsi" w:cs="Times New Roman"/>
          <w:sz w:val="21"/>
          <w:szCs w:val="21"/>
        </w:rPr>
      </w:pPr>
      <w:del w:id="39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down--;</w:delText>
        </w:r>
      </w:del>
    </w:p>
    <w:p w:rsidR="001059D3" w:rsidRPr="00441F61" w:rsidDel="00B72103" w:rsidRDefault="001059D3" w:rsidP="00441F61">
      <w:pPr>
        <w:spacing w:after="0"/>
        <w:rPr>
          <w:del w:id="3938" w:author="china" w:date="2015-03-24T14:20:00Z"/>
          <w:rFonts w:asciiTheme="minorHAnsi" w:hAnsiTheme="minorHAnsi" w:cs="Times New Roman"/>
          <w:sz w:val="21"/>
          <w:szCs w:val="21"/>
        </w:rPr>
      </w:pPr>
      <w:del w:id="39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(indexPets[x][down] == 0)</w:delText>
        </w:r>
      </w:del>
    </w:p>
    <w:p w:rsidR="001059D3" w:rsidRPr="00441F61" w:rsidDel="00B72103" w:rsidRDefault="001059D3" w:rsidP="00441F61">
      <w:pPr>
        <w:spacing w:after="0"/>
        <w:rPr>
          <w:del w:id="3940" w:author="china" w:date="2015-03-24T14:20:00Z"/>
          <w:rFonts w:asciiTheme="minorHAnsi" w:hAnsiTheme="minorHAnsi" w:cs="Times New Roman"/>
          <w:sz w:val="21"/>
          <w:szCs w:val="21"/>
        </w:rPr>
      </w:pPr>
      <w:del w:id="39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42" w:author="china" w:date="2015-03-24T14:20:00Z"/>
          <w:rFonts w:asciiTheme="minorHAnsi" w:hAnsiTheme="minorHAnsi" w:cs="Times New Roman"/>
          <w:sz w:val="21"/>
          <w:szCs w:val="21"/>
        </w:rPr>
      </w:pPr>
      <w:del w:id="39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moveGrid++;</w:delText>
        </w:r>
      </w:del>
    </w:p>
    <w:p w:rsidR="001059D3" w:rsidRPr="00441F61" w:rsidDel="00B72103" w:rsidRDefault="001059D3" w:rsidP="00441F61">
      <w:pPr>
        <w:spacing w:after="0"/>
        <w:rPr>
          <w:del w:id="3944" w:author="china" w:date="2015-03-24T14:20:00Z"/>
          <w:rFonts w:asciiTheme="minorHAnsi" w:hAnsiTheme="minorHAnsi" w:cs="Times New Roman"/>
          <w:sz w:val="21"/>
          <w:szCs w:val="21"/>
        </w:rPr>
      </w:pPr>
      <w:del w:id="39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46" w:author="china" w:date="2015-03-24T14:20:00Z"/>
          <w:rFonts w:asciiTheme="minorHAnsi" w:hAnsiTheme="minorHAnsi" w:cs="Times New Roman"/>
          <w:sz w:val="21"/>
          <w:szCs w:val="21"/>
        </w:rPr>
      </w:pPr>
      <w:del w:id="39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948" w:author="china" w:date="2015-03-24T14:20:00Z"/>
          <w:rFonts w:asciiTheme="minorHAnsi" w:hAnsiTheme="minorHAnsi" w:cs="Times New Roman"/>
          <w:sz w:val="21"/>
          <w:szCs w:val="21"/>
        </w:rPr>
      </w:pPr>
      <w:del w:id="39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5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51" w:author="china" w:date="2015-03-24T14:20:00Z"/>
          <w:rFonts w:asciiTheme="minorHAnsi" w:hAnsiTheme="minorHAnsi" w:cs="Times New Roman"/>
          <w:sz w:val="21"/>
          <w:szCs w:val="21"/>
        </w:rPr>
      </w:pPr>
      <w:del w:id="39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moveGrid;</w:delText>
        </w:r>
      </w:del>
    </w:p>
    <w:p w:rsidR="001059D3" w:rsidRPr="00441F61" w:rsidDel="00B72103" w:rsidRDefault="001059D3" w:rsidP="00441F61">
      <w:pPr>
        <w:spacing w:after="0"/>
        <w:rPr>
          <w:del w:id="3953" w:author="china" w:date="2015-03-24T14:20:00Z"/>
          <w:rFonts w:asciiTheme="minorHAnsi" w:hAnsiTheme="minorHAnsi" w:cs="Times New Roman"/>
          <w:sz w:val="21"/>
          <w:szCs w:val="21"/>
        </w:rPr>
      </w:pPr>
      <w:del w:id="39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395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56" w:author="china" w:date="2015-03-24T14:20:00Z"/>
          <w:rFonts w:asciiTheme="minorHAnsi" w:hAnsiTheme="minorHAnsi" w:cs="Times New Roman"/>
          <w:sz w:val="21"/>
          <w:szCs w:val="21"/>
        </w:rPr>
      </w:pPr>
      <w:del w:id="39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PetSpriteManager::petMoveLeftOrRight(bool right,Vec2 vec2)</w:delText>
        </w:r>
      </w:del>
    </w:p>
    <w:p w:rsidR="001059D3" w:rsidRPr="00441F61" w:rsidDel="00B72103" w:rsidRDefault="001059D3" w:rsidP="00441F61">
      <w:pPr>
        <w:spacing w:after="0"/>
        <w:rPr>
          <w:del w:id="3958" w:author="china" w:date="2015-03-24T14:20:00Z"/>
          <w:rFonts w:asciiTheme="minorHAnsi" w:hAnsiTheme="minorHAnsi" w:cs="Times New Roman"/>
          <w:sz w:val="21"/>
          <w:szCs w:val="21"/>
        </w:rPr>
      </w:pPr>
      <w:del w:id="39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60" w:author="china" w:date="2015-03-24T14:20:00Z"/>
          <w:rFonts w:asciiTheme="minorHAnsi" w:hAnsiTheme="minorHAnsi" w:cs="Times New Roman"/>
          <w:sz w:val="21"/>
          <w:szCs w:val="21"/>
        </w:rPr>
      </w:pPr>
      <w:del w:id="39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if(isProp1) return;</w:delText>
        </w:r>
      </w:del>
    </w:p>
    <w:p w:rsidR="001059D3" w:rsidRPr="00441F61" w:rsidDel="00B72103" w:rsidRDefault="001059D3" w:rsidP="00441F61">
      <w:pPr>
        <w:spacing w:after="0"/>
        <w:rPr>
          <w:del w:id="3962" w:author="china" w:date="2015-03-24T14:20:00Z"/>
          <w:rFonts w:asciiTheme="minorHAnsi" w:hAnsiTheme="minorHAnsi" w:cs="Times New Roman"/>
          <w:sz w:val="21"/>
          <w:szCs w:val="21"/>
        </w:rPr>
      </w:pPr>
      <w:del w:id="39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if(isProp2) return;</w:delText>
        </w:r>
      </w:del>
    </w:p>
    <w:p w:rsidR="001059D3" w:rsidRPr="00441F61" w:rsidDel="00B72103" w:rsidRDefault="001059D3" w:rsidP="00441F61">
      <w:pPr>
        <w:spacing w:after="0"/>
        <w:rPr>
          <w:del w:id="3964" w:author="china" w:date="2015-03-24T14:20:00Z"/>
          <w:rFonts w:asciiTheme="minorHAnsi" w:hAnsiTheme="minorHAnsi" w:cs="Times New Roman"/>
          <w:sz w:val="21"/>
          <w:szCs w:val="21"/>
        </w:rPr>
      </w:pPr>
      <w:del w:id="39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if(isProp3) return;</w:delText>
        </w:r>
      </w:del>
    </w:p>
    <w:p w:rsidR="001059D3" w:rsidRPr="00441F61" w:rsidDel="00B72103" w:rsidRDefault="001059D3" w:rsidP="00441F61">
      <w:pPr>
        <w:spacing w:after="0"/>
        <w:rPr>
          <w:del w:id="3966" w:author="china" w:date="2015-03-24T14:20:00Z"/>
          <w:rFonts w:asciiTheme="minorHAnsi" w:hAnsiTheme="minorHAnsi" w:cs="Times New Roman"/>
          <w:sz w:val="21"/>
          <w:szCs w:val="21"/>
        </w:rPr>
      </w:pPr>
      <w:del w:id="39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//if(!isTouch) return;</w:delText>
        </w:r>
      </w:del>
    </w:p>
    <w:p w:rsidR="001059D3" w:rsidRPr="00441F61" w:rsidDel="00B72103" w:rsidRDefault="001059D3" w:rsidP="00441F61">
      <w:pPr>
        <w:spacing w:after="0"/>
        <w:rPr>
          <w:del w:id="3968" w:author="china" w:date="2015-03-24T14:20:00Z"/>
          <w:rFonts w:asciiTheme="minorHAnsi" w:hAnsiTheme="minorHAnsi" w:cs="Times New Roman"/>
          <w:sz w:val="21"/>
          <w:szCs w:val="21"/>
        </w:rPr>
      </w:pPr>
      <w:del w:id="39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nullptr;</w:delText>
        </w:r>
      </w:del>
    </w:p>
    <w:p w:rsidR="001059D3" w:rsidRPr="00441F61" w:rsidDel="00B72103" w:rsidRDefault="001059D3" w:rsidP="00441F61">
      <w:pPr>
        <w:spacing w:after="0"/>
        <w:rPr>
          <w:del w:id="397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71" w:author="china" w:date="2015-03-24T14:20:00Z"/>
          <w:rFonts w:asciiTheme="minorHAnsi" w:hAnsiTheme="minorHAnsi" w:cs="Times New Roman"/>
          <w:sz w:val="21"/>
          <w:szCs w:val="21"/>
        </w:rPr>
      </w:pPr>
      <w:del w:id="39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 = positionGetPet(vec2);</w:delText>
        </w:r>
      </w:del>
    </w:p>
    <w:p w:rsidR="001059D3" w:rsidRPr="00441F61" w:rsidDel="00B72103" w:rsidRDefault="001059D3" w:rsidP="00441F61">
      <w:pPr>
        <w:spacing w:after="0"/>
        <w:rPr>
          <w:del w:id="397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3974" w:author="china" w:date="2015-03-24T14:20:00Z"/>
          <w:rFonts w:asciiTheme="minorHAnsi" w:hAnsiTheme="minorHAnsi" w:cs="Times New Roman"/>
          <w:sz w:val="21"/>
          <w:szCs w:val="21"/>
        </w:rPr>
      </w:pPr>
      <w:del w:id="39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if(!pet) return;</w:delText>
        </w:r>
      </w:del>
    </w:p>
    <w:p w:rsidR="001059D3" w:rsidRPr="00441F61" w:rsidDel="00B72103" w:rsidRDefault="001059D3" w:rsidP="00441F61">
      <w:pPr>
        <w:spacing w:after="0"/>
        <w:rPr>
          <w:del w:id="3976" w:author="china" w:date="2015-03-24T14:20:00Z"/>
          <w:rFonts w:asciiTheme="minorHAnsi" w:hAnsiTheme="minorHAnsi" w:cs="Times New Roman"/>
          <w:sz w:val="21"/>
          <w:szCs w:val="21"/>
        </w:rPr>
      </w:pPr>
      <w:del w:id="39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ix = pet-&gt;getIndexX();</w:delText>
        </w:r>
      </w:del>
    </w:p>
    <w:p w:rsidR="001059D3" w:rsidRPr="00441F61" w:rsidDel="00B72103" w:rsidRDefault="001059D3" w:rsidP="00441F61">
      <w:pPr>
        <w:spacing w:after="0"/>
        <w:rPr>
          <w:del w:id="3978" w:author="china" w:date="2015-03-24T14:20:00Z"/>
          <w:rFonts w:asciiTheme="minorHAnsi" w:hAnsiTheme="minorHAnsi" w:cs="Times New Roman"/>
          <w:sz w:val="21"/>
          <w:szCs w:val="21"/>
        </w:rPr>
      </w:pPr>
      <w:del w:id="39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iy = pet-&gt;getIndexY();</w:delText>
        </w:r>
      </w:del>
    </w:p>
    <w:p w:rsidR="001059D3" w:rsidRPr="00441F61" w:rsidDel="00B72103" w:rsidRDefault="001059D3" w:rsidP="00441F61">
      <w:pPr>
        <w:spacing w:after="0"/>
        <w:rPr>
          <w:del w:id="3980" w:author="china" w:date="2015-03-24T14:20:00Z"/>
          <w:rFonts w:asciiTheme="minorHAnsi" w:hAnsiTheme="minorHAnsi" w:cs="Times New Roman"/>
          <w:sz w:val="21"/>
          <w:szCs w:val="21"/>
        </w:rPr>
      </w:pPr>
      <w:del w:id="39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type = pet-&gt;getType();</w:delText>
        </w:r>
      </w:del>
    </w:p>
    <w:p w:rsidR="001059D3" w:rsidRPr="00441F61" w:rsidDel="00B72103" w:rsidRDefault="001059D3" w:rsidP="00441F61">
      <w:pPr>
        <w:spacing w:after="0"/>
        <w:rPr>
          <w:del w:id="3982" w:author="china" w:date="2015-03-24T14:20:00Z"/>
          <w:rFonts w:asciiTheme="minorHAnsi" w:hAnsiTheme="minorHAnsi" w:cs="Times New Roman"/>
          <w:sz w:val="21"/>
          <w:szCs w:val="21"/>
        </w:rPr>
      </w:pPr>
      <w:del w:id="39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if(ix&lt;0||ix&gt;6||iy&lt;0||iy&gt;6||type==0) return;</w:delText>
        </w:r>
      </w:del>
    </w:p>
    <w:p w:rsidR="001059D3" w:rsidRPr="00441F61" w:rsidDel="00B72103" w:rsidRDefault="001059D3" w:rsidP="00441F61">
      <w:pPr>
        <w:spacing w:after="0"/>
        <w:rPr>
          <w:del w:id="3984" w:author="china" w:date="2015-03-24T14:20:00Z"/>
          <w:rFonts w:asciiTheme="minorHAnsi" w:hAnsiTheme="minorHAnsi" w:cs="Times New Roman"/>
          <w:sz w:val="21"/>
          <w:szCs w:val="21"/>
        </w:rPr>
      </w:pPr>
      <w:del w:id="39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if(vMoveY[ix]&gt;0) return;//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正在下落</w:delText>
        </w:r>
      </w:del>
    </w:p>
    <w:p w:rsidR="001059D3" w:rsidRPr="00441F61" w:rsidDel="00B72103" w:rsidRDefault="001059D3" w:rsidP="00441F61">
      <w:pPr>
        <w:spacing w:after="0"/>
        <w:rPr>
          <w:del w:id="3986" w:author="china" w:date="2015-03-24T14:20:00Z"/>
          <w:rFonts w:asciiTheme="minorHAnsi" w:hAnsiTheme="minorHAnsi" w:cs="Times New Roman"/>
          <w:sz w:val="21"/>
          <w:szCs w:val="21"/>
        </w:rPr>
      </w:pPr>
      <w:del w:id="39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988" w:author="china" w:date="2015-03-24T14:20:00Z"/>
          <w:rFonts w:asciiTheme="minorHAnsi" w:hAnsiTheme="minorHAnsi" w:cs="Times New Roman"/>
          <w:sz w:val="21"/>
          <w:szCs w:val="21"/>
        </w:rPr>
      </w:pPr>
      <w:del w:id="39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actionFunX = ix;</w:delText>
        </w:r>
      </w:del>
    </w:p>
    <w:p w:rsidR="001059D3" w:rsidRPr="00441F61" w:rsidDel="00B72103" w:rsidRDefault="001059D3" w:rsidP="00441F61">
      <w:pPr>
        <w:spacing w:after="0"/>
        <w:rPr>
          <w:del w:id="3990" w:author="china" w:date="2015-03-24T14:20:00Z"/>
          <w:rFonts w:asciiTheme="minorHAnsi" w:hAnsiTheme="minorHAnsi" w:cs="Times New Roman"/>
          <w:sz w:val="21"/>
          <w:szCs w:val="21"/>
        </w:rPr>
      </w:pPr>
      <w:del w:id="39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actionFunY = iy;</w:delText>
        </w:r>
      </w:del>
    </w:p>
    <w:p w:rsidR="001059D3" w:rsidRPr="00441F61" w:rsidDel="00B72103" w:rsidRDefault="001059D3" w:rsidP="00441F61">
      <w:pPr>
        <w:spacing w:after="0"/>
        <w:rPr>
          <w:del w:id="3992" w:author="china" w:date="2015-03-24T14:20:00Z"/>
          <w:rFonts w:asciiTheme="minorHAnsi" w:hAnsiTheme="minorHAnsi" w:cs="Times New Roman"/>
          <w:sz w:val="21"/>
          <w:szCs w:val="21"/>
        </w:rPr>
      </w:pPr>
      <w:del w:id="39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3994" w:author="china" w:date="2015-03-24T14:20:00Z"/>
          <w:rFonts w:asciiTheme="minorHAnsi" w:hAnsiTheme="minorHAnsi" w:cs="Times New Roman"/>
          <w:sz w:val="21"/>
          <w:szCs w:val="21"/>
        </w:rPr>
      </w:pPr>
      <w:del w:id="39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if(right)//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右移动</w:delText>
        </w:r>
      </w:del>
    </w:p>
    <w:p w:rsidR="001059D3" w:rsidRPr="00441F61" w:rsidDel="00B72103" w:rsidRDefault="001059D3" w:rsidP="00441F61">
      <w:pPr>
        <w:spacing w:after="0"/>
        <w:rPr>
          <w:del w:id="3996" w:author="china" w:date="2015-03-24T14:20:00Z"/>
          <w:rFonts w:asciiTheme="minorHAnsi" w:hAnsiTheme="minorHAnsi" w:cs="Times New Roman"/>
          <w:sz w:val="21"/>
          <w:szCs w:val="21"/>
        </w:rPr>
      </w:pPr>
      <w:del w:id="39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3998" w:author="china" w:date="2015-03-24T14:20:00Z"/>
          <w:rFonts w:asciiTheme="minorHAnsi" w:hAnsiTheme="minorHAnsi" w:cs="Times New Roman"/>
          <w:sz w:val="21"/>
          <w:szCs w:val="21"/>
        </w:rPr>
      </w:pPr>
      <w:del w:id="39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if(actionFunX==6) return;</w:delText>
        </w:r>
      </w:del>
    </w:p>
    <w:p w:rsidR="001059D3" w:rsidRPr="00441F61" w:rsidDel="00B72103" w:rsidRDefault="001059D3" w:rsidP="00441F61">
      <w:pPr>
        <w:spacing w:after="0"/>
        <w:rPr>
          <w:del w:id="4000" w:author="china" w:date="2015-03-24T14:20:00Z"/>
          <w:rFonts w:asciiTheme="minorHAnsi" w:hAnsiTheme="minorHAnsi" w:cs="Times New Roman"/>
          <w:sz w:val="21"/>
          <w:szCs w:val="21"/>
        </w:rPr>
      </w:pPr>
      <w:del w:id="40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actionFunX ++;</w:delText>
        </w:r>
      </w:del>
    </w:p>
    <w:p w:rsidR="001059D3" w:rsidRPr="00441F61" w:rsidDel="00B72103" w:rsidRDefault="001059D3" w:rsidP="00441F61">
      <w:pPr>
        <w:spacing w:after="0"/>
        <w:rPr>
          <w:del w:id="4002" w:author="china" w:date="2015-03-24T14:20:00Z"/>
          <w:rFonts w:asciiTheme="minorHAnsi" w:hAnsiTheme="minorHAnsi" w:cs="Times New Roman"/>
          <w:sz w:val="21"/>
          <w:szCs w:val="21"/>
        </w:rPr>
      </w:pPr>
      <w:del w:id="40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if(vMoveY[actionFunX]&gt;0) return;</w:delText>
        </w:r>
      </w:del>
    </w:p>
    <w:p w:rsidR="001059D3" w:rsidRPr="00441F61" w:rsidDel="00B72103" w:rsidRDefault="001059D3" w:rsidP="00441F61">
      <w:pPr>
        <w:spacing w:after="0"/>
        <w:rPr>
          <w:del w:id="4004" w:author="china" w:date="2015-03-24T14:20:00Z"/>
          <w:rFonts w:asciiTheme="minorHAnsi" w:hAnsiTheme="minorHAnsi" w:cs="Times New Roman"/>
          <w:sz w:val="21"/>
          <w:szCs w:val="21"/>
        </w:rPr>
      </w:pPr>
      <w:del w:id="40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if(indexPets[actionFunX][iy] != 0) return;</w:delText>
        </w:r>
      </w:del>
    </w:p>
    <w:p w:rsidR="001059D3" w:rsidRPr="00441F61" w:rsidDel="00B72103" w:rsidRDefault="001059D3" w:rsidP="00441F61">
      <w:pPr>
        <w:spacing w:after="0"/>
        <w:rPr>
          <w:del w:id="4006" w:author="china" w:date="2015-03-24T14:20:00Z"/>
          <w:rFonts w:asciiTheme="minorHAnsi" w:hAnsiTheme="minorHAnsi" w:cs="Times New Roman"/>
          <w:sz w:val="21"/>
          <w:szCs w:val="21"/>
        </w:rPr>
      </w:pPr>
      <w:del w:id="40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if(vShakeY[actionFunX] &lt;=0 ) return;</w:delText>
        </w:r>
      </w:del>
    </w:p>
    <w:p w:rsidR="001059D3" w:rsidRPr="00441F61" w:rsidDel="00B72103" w:rsidRDefault="001059D3" w:rsidP="00441F61">
      <w:pPr>
        <w:spacing w:after="0"/>
        <w:rPr>
          <w:del w:id="4008" w:author="china" w:date="2015-03-24T14:20:00Z"/>
          <w:rFonts w:asciiTheme="minorHAnsi" w:hAnsiTheme="minorHAnsi" w:cs="Times New Roman"/>
          <w:sz w:val="21"/>
          <w:szCs w:val="21"/>
        </w:rPr>
      </w:pPr>
      <w:del w:id="40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vShakeY[actionFunX] =0.3f;</w:delText>
        </w:r>
      </w:del>
    </w:p>
    <w:p w:rsidR="001059D3" w:rsidRPr="00441F61" w:rsidDel="00B72103" w:rsidRDefault="001059D3" w:rsidP="00441F61">
      <w:pPr>
        <w:spacing w:after="0"/>
        <w:rPr>
          <w:del w:id="4010" w:author="china" w:date="2015-03-24T14:20:00Z"/>
          <w:rFonts w:asciiTheme="minorHAnsi" w:hAnsiTheme="minorHAnsi" w:cs="Times New Roman"/>
          <w:sz w:val="21"/>
          <w:szCs w:val="21"/>
        </w:rPr>
      </w:pPr>
      <w:del w:id="40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MoveBy* moveRight = MoveBy::create(0.05f,Vec2(140,0));</w:delText>
        </w:r>
      </w:del>
    </w:p>
    <w:p w:rsidR="001059D3" w:rsidRPr="00441F61" w:rsidDel="00B72103" w:rsidRDefault="001059D3" w:rsidP="00441F61">
      <w:pPr>
        <w:spacing w:after="0"/>
        <w:rPr>
          <w:del w:id="4012" w:author="china" w:date="2015-03-24T14:20:00Z"/>
          <w:rFonts w:asciiTheme="minorHAnsi" w:hAnsiTheme="minorHAnsi" w:cs="Times New Roman"/>
          <w:sz w:val="21"/>
          <w:szCs w:val="21"/>
        </w:rPr>
      </w:pPr>
      <w:del w:id="40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pet-&gt;setIndexX(actionFunX);</w:delText>
        </w:r>
      </w:del>
    </w:p>
    <w:p w:rsidR="001059D3" w:rsidRPr="00441F61" w:rsidDel="00B72103" w:rsidRDefault="001059D3" w:rsidP="00441F61">
      <w:pPr>
        <w:spacing w:after="0"/>
        <w:rPr>
          <w:del w:id="4014" w:author="china" w:date="2015-03-24T14:20:00Z"/>
          <w:rFonts w:asciiTheme="minorHAnsi" w:hAnsiTheme="minorHAnsi" w:cs="Times New Roman"/>
          <w:sz w:val="21"/>
          <w:szCs w:val="21"/>
        </w:rPr>
      </w:pPr>
      <w:del w:id="40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indexPets[actionFunX][iy]=type;</w:delText>
        </w:r>
      </w:del>
    </w:p>
    <w:p w:rsidR="001059D3" w:rsidRPr="00441F61" w:rsidDel="00B72103" w:rsidRDefault="001059D3" w:rsidP="00441F61">
      <w:pPr>
        <w:spacing w:after="0"/>
        <w:rPr>
          <w:del w:id="4016" w:author="china" w:date="2015-03-24T14:20:00Z"/>
          <w:rFonts w:asciiTheme="minorHAnsi" w:hAnsiTheme="minorHAnsi" w:cs="Times New Roman"/>
          <w:sz w:val="21"/>
          <w:szCs w:val="21"/>
        </w:rPr>
      </w:pPr>
      <w:del w:id="40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vPets[actionFunX][iy] = vPets[ix][iy];</w:delText>
        </w:r>
      </w:del>
    </w:p>
    <w:p w:rsidR="001059D3" w:rsidRPr="00441F61" w:rsidDel="00B72103" w:rsidRDefault="001059D3" w:rsidP="00441F61">
      <w:pPr>
        <w:spacing w:after="0"/>
        <w:rPr>
          <w:del w:id="401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019" w:author="china" w:date="2015-03-24T14:20:00Z"/>
          <w:rFonts w:asciiTheme="minorHAnsi" w:hAnsiTheme="minorHAnsi" w:cs="Times New Roman"/>
          <w:sz w:val="21"/>
          <w:szCs w:val="21"/>
        </w:rPr>
      </w:pPr>
      <w:del w:id="40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pet-&gt;runAction(Sequence::create(</w:delText>
        </w:r>
      </w:del>
    </w:p>
    <w:p w:rsidR="001059D3" w:rsidRPr="00441F61" w:rsidDel="00B72103" w:rsidRDefault="001059D3" w:rsidP="00441F61">
      <w:pPr>
        <w:spacing w:after="0"/>
        <w:rPr>
          <w:del w:id="4021" w:author="china" w:date="2015-03-24T14:20:00Z"/>
          <w:rFonts w:asciiTheme="minorHAnsi" w:hAnsiTheme="minorHAnsi" w:cs="Times New Roman"/>
          <w:sz w:val="21"/>
          <w:szCs w:val="21"/>
        </w:rPr>
      </w:pPr>
      <w:del w:id="40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moveRight,CCDelayTime::create(0.15f),</w:delText>
        </w:r>
      </w:del>
    </w:p>
    <w:p w:rsidR="001059D3" w:rsidRPr="00441F61" w:rsidDel="00B72103" w:rsidRDefault="001059D3" w:rsidP="00441F61">
      <w:pPr>
        <w:spacing w:after="0"/>
        <w:rPr>
          <w:del w:id="4023" w:author="china" w:date="2015-03-24T14:20:00Z"/>
          <w:rFonts w:asciiTheme="minorHAnsi" w:hAnsiTheme="minorHAnsi" w:cs="Times New Roman"/>
          <w:sz w:val="21"/>
          <w:szCs w:val="21"/>
        </w:rPr>
      </w:pPr>
      <w:del w:id="40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CallFunc::create(CC_CALLBACK_0(PetSpriteManager::moveCallBack,this)),nullptr));</w:delText>
        </w:r>
      </w:del>
    </w:p>
    <w:p w:rsidR="001059D3" w:rsidRPr="00441F61" w:rsidDel="00B72103" w:rsidRDefault="001059D3" w:rsidP="00441F61">
      <w:pPr>
        <w:spacing w:after="0"/>
        <w:rPr>
          <w:del w:id="402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02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027" w:author="china" w:date="2015-03-24T14:20:00Z"/>
          <w:rFonts w:asciiTheme="minorHAnsi" w:hAnsiTheme="minorHAnsi" w:cs="Times New Roman"/>
          <w:sz w:val="21"/>
          <w:szCs w:val="21"/>
        </w:rPr>
      </w:pPr>
      <w:del w:id="40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左移动</w:delText>
        </w:r>
      </w:del>
    </w:p>
    <w:p w:rsidR="001059D3" w:rsidRPr="00441F61" w:rsidDel="00B72103" w:rsidRDefault="001059D3" w:rsidP="00441F61">
      <w:pPr>
        <w:spacing w:after="0"/>
        <w:rPr>
          <w:del w:id="4029" w:author="china" w:date="2015-03-24T14:20:00Z"/>
          <w:rFonts w:asciiTheme="minorHAnsi" w:hAnsiTheme="minorHAnsi" w:cs="Times New Roman"/>
          <w:sz w:val="21"/>
          <w:szCs w:val="21"/>
        </w:rPr>
      </w:pPr>
      <w:del w:id="40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031" w:author="china" w:date="2015-03-24T14:20:00Z"/>
          <w:rFonts w:asciiTheme="minorHAnsi" w:hAnsiTheme="minorHAnsi" w:cs="Times New Roman"/>
          <w:sz w:val="21"/>
          <w:szCs w:val="21"/>
        </w:rPr>
      </w:pPr>
      <w:del w:id="40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if(actionFunX==0) return;</w:delText>
        </w:r>
      </w:del>
    </w:p>
    <w:p w:rsidR="001059D3" w:rsidRPr="00441F61" w:rsidDel="00B72103" w:rsidRDefault="001059D3" w:rsidP="00441F61">
      <w:pPr>
        <w:spacing w:after="0"/>
        <w:rPr>
          <w:del w:id="4033" w:author="china" w:date="2015-03-24T14:20:00Z"/>
          <w:rFonts w:asciiTheme="minorHAnsi" w:hAnsiTheme="minorHAnsi" w:cs="Times New Roman"/>
          <w:sz w:val="21"/>
          <w:szCs w:val="21"/>
        </w:rPr>
      </w:pPr>
      <w:del w:id="40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actionFunX --;</w:delText>
        </w:r>
      </w:del>
    </w:p>
    <w:p w:rsidR="001059D3" w:rsidRPr="00441F61" w:rsidDel="00B72103" w:rsidRDefault="001059D3" w:rsidP="00441F61">
      <w:pPr>
        <w:spacing w:after="0"/>
        <w:rPr>
          <w:del w:id="4035" w:author="china" w:date="2015-03-24T14:20:00Z"/>
          <w:rFonts w:asciiTheme="minorHAnsi" w:hAnsiTheme="minorHAnsi" w:cs="Times New Roman"/>
          <w:sz w:val="21"/>
          <w:szCs w:val="21"/>
        </w:rPr>
      </w:pPr>
      <w:del w:id="40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if(vMoveY[actionFunX]&gt;0) return;</w:delText>
        </w:r>
      </w:del>
    </w:p>
    <w:p w:rsidR="001059D3" w:rsidRPr="00441F61" w:rsidDel="00B72103" w:rsidRDefault="001059D3" w:rsidP="00441F61">
      <w:pPr>
        <w:spacing w:after="0"/>
        <w:rPr>
          <w:del w:id="4037" w:author="china" w:date="2015-03-24T14:20:00Z"/>
          <w:rFonts w:asciiTheme="minorHAnsi" w:hAnsiTheme="minorHAnsi" w:cs="Times New Roman"/>
          <w:sz w:val="21"/>
          <w:szCs w:val="21"/>
        </w:rPr>
      </w:pPr>
      <w:del w:id="40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if(indexPets[actionFunX][iy] != 0) return;</w:delText>
        </w:r>
      </w:del>
    </w:p>
    <w:p w:rsidR="001059D3" w:rsidRPr="00441F61" w:rsidDel="00B72103" w:rsidRDefault="001059D3" w:rsidP="00441F61">
      <w:pPr>
        <w:spacing w:after="0"/>
        <w:rPr>
          <w:del w:id="4039" w:author="china" w:date="2015-03-24T14:20:00Z"/>
          <w:rFonts w:asciiTheme="minorHAnsi" w:hAnsiTheme="minorHAnsi" w:cs="Times New Roman"/>
          <w:sz w:val="21"/>
          <w:szCs w:val="21"/>
        </w:rPr>
      </w:pPr>
      <w:del w:id="40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if(vShakeY[actionFunX] &lt;=0 ) return;</w:delText>
        </w:r>
      </w:del>
    </w:p>
    <w:p w:rsidR="001059D3" w:rsidRPr="00441F61" w:rsidDel="00B72103" w:rsidRDefault="001059D3" w:rsidP="00441F61">
      <w:pPr>
        <w:spacing w:after="0"/>
        <w:rPr>
          <w:del w:id="4041" w:author="china" w:date="2015-03-24T14:20:00Z"/>
          <w:rFonts w:asciiTheme="minorHAnsi" w:hAnsiTheme="minorHAnsi" w:cs="Times New Roman"/>
          <w:sz w:val="21"/>
          <w:szCs w:val="21"/>
        </w:rPr>
      </w:pPr>
      <w:del w:id="40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vShakeY[actionFunX] =0.3f;</w:delText>
        </w:r>
      </w:del>
    </w:p>
    <w:p w:rsidR="001059D3" w:rsidRPr="00441F61" w:rsidDel="00B72103" w:rsidRDefault="001059D3" w:rsidP="00441F61">
      <w:pPr>
        <w:spacing w:after="0"/>
        <w:rPr>
          <w:del w:id="4043" w:author="china" w:date="2015-03-24T14:20:00Z"/>
          <w:rFonts w:asciiTheme="minorHAnsi" w:hAnsiTheme="minorHAnsi" w:cs="Times New Roman"/>
          <w:sz w:val="21"/>
          <w:szCs w:val="21"/>
        </w:rPr>
      </w:pPr>
      <w:del w:id="40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MoveBy* moveLeft = MoveBy::create(0.05f,Vec2(-140,0));</w:delText>
        </w:r>
      </w:del>
    </w:p>
    <w:p w:rsidR="001059D3" w:rsidRPr="00441F61" w:rsidDel="00B72103" w:rsidRDefault="001059D3" w:rsidP="00441F61">
      <w:pPr>
        <w:spacing w:after="0"/>
        <w:rPr>
          <w:del w:id="4045" w:author="china" w:date="2015-03-24T14:20:00Z"/>
          <w:rFonts w:asciiTheme="minorHAnsi" w:hAnsiTheme="minorHAnsi" w:cs="Times New Roman"/>
          <w:sz w:val="21"/>
          <w:szCs w:val="21"/>
        </w:rPr>
      </w:pPr>
      <w:del w:id="40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pet-&gt;setIndexX(actionFunX);</w:delText>
        </w:r>
      </w:del>
    </w:p>
    <w:p w:rsidR="001059D3" w:rsidRPr="00441F61" w:rsidDel="00B72103" w:rsidRDefault="001059D3" w:rsidP="00441F61">
      <w:pPr>
        <w:spacing w:after="0"/>
        <w:rPr>
          <w:del w:id="4047" w:author="china" w:date="2015-03-24T14:20:00Z"/>
          <w:rFonts w:asciiTheme="minorHAnsi" w:hAnsiTheme="minorHAnsi" w:cs="Times New Roman"/>
          <w:sz w:val="21"/>
          <w:szCs w:val="21"/>
        </w:rPr>
      </w:pPr>
      <w:del w:id="40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indexPets[actionFunX][iy] = type;</w:delText>
        </w:r>
      </w:del>
    </w:p>
    <w:p w:rsidR="001059D3" w:rsidRPr="00441F61" w:rsidDel="00B72103" w:rsidRDefault="001059D3" w:rsidP="00441F61">
      <w:pPr>
        <w:spacing w:after="0"/>
        <w:rPr>
          <w:del w:id="4049" w:author="china" w:date="2015-03-24T14:20:00Z"/>
          <w:rFonts w:asciiTheme="minorHAnsi" w:hAnsiTheme="minorHAnsi" w:cs="Times New Roman"/>
          <w:sz w:val="21"/>
          <w:szCs w:val="21"/>
        </w:rPr>
      </w:pPr>
      <w:del w:id="40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vPets[actionFunX][iy] = vPets[ix][iy];</w:delText>
        </w:r>
      </w:del>
    </w:p>
    <w:p w:rsidR="001059D3" w:rsidRPr="00441F61" w:rsidDel="00B72103" w:rsidRDefault="001059D3" w:rsidP="00441F61">
      <w:pPr>
        <w:spacing w:after="0"/>
        <w:rPr>
          <w:del w:id="4051" w:author="china" w:date="2015-03-24T14:20:00Z"/>
          <w:rFonts w:asciiTheme="minorHAnsi" w:hAnsiTheme="minorHAnsi" w:cs="Times New Roman"/>
          <w:sz w:val="21"/>
          <w:szCs w:val="21"/>
        </w:rPr>
      </w:pPr>
      <w:del w:id="40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053" w:author="china" w:date="2015-03-24T14:20:00Z"/>
          <w:rFonts w:asciiTheme="minorHAnsi" w:hAnsiTheme="minorHAnsi" w:cs="Times New Roman"/>
          <w:sz w:val="21"/>
          <w:szCs w:val="21"/>
        </w:rPr>
      </w:pPr>
      <w:del w:id="40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pet-&gt;runAction(Sequence::create(</w:delText>
        </w:r>
      </w:del>
    </w:p>
    <w:p w:rsidR="001059D3" w:rsidRPr="00441F61" w:rsidDel="00B72103" w:rsidRDefault="001059D3" w:rsidP="00441F61">
      <w:pPr>
        <w:spacing w:after="0"/>
        <w:rPr>
          <w:del w:id="4055" w:author="china" w:date="2015-03-24T14:20:00Z"/>
          <w:rFonts w:asciiTheme="minorHAnsi" w:hAnsiTheme="minorHAnsi" w:cs="Times New Roman"/>
          <w:sz w:val="21"/>
          <w:szCs w:val="21"/>
        </w:rPr>
      </w:pPr>
      <w:del w:id="40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moveLeft,CCDelayTime::create(0.15f),</w:delText>
        </w:r>
      </w:del>
    </w:p>
    <w:p w:rsidR="001059D3" w:rsidRPr="00441F61" w:rsidDel="00B72103" w:rsidRDefault="001059D3" w:rsidP="00441F61">
      <w:pPr>
        <w:spacing w:after="0"/>
        <w:rPr>
          <w:del w:id="4057" w:author="china" w:date="2015-03-24T14:20:00Z"/>
          <w:rFonts w:asciiTheme="minorHAnsi" w:hAnsiTheme="minorHAnsi" w:cs="Times New Roman"/>
          <w:sz w:val="21"/>
          <w:szCs w:val="21"/>
        </w:rPr>
      </w:pPr>
      <w:del w:id="40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CallFunc::create(CC_CALLBACK_0(PetSpriteManager::moveCallBack,this)),nullptr));</w:delText>
        </w:r>
      </w:del>
    </w:p>
    <w:p w:rsidR="001059D3" w:rsidRPr="00441F61" w:rsidDel="00B72103" w:rsidRDefault="001059D3" w:rsidP="00441F61">
      <w:pPr>
        <w:spacing w:after="0"/>
        <w:rPr>
          <w:del w:id="405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060" w:author="china" w:date="2015-03-24T14:20:00Z"/>
          <w:rFonts w:asciiTheme="minorHAnsi" w:hAnsiTheme="minorHAnsi" w:cs="Times New Roman"/>
          <w:sz w:val="21"/>
          <w:szCs w:val="21"/>
        </w:rPr>
      </w:pPr>
      <w:del w:id="40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06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063" w:author="china" w:date="2015-03-24T14:20:00Z"/>
          <w:rFonts w:asciiTheme="minorHAnsi" w:hAnsiTheme="minorHAnsi" w:cs="Times New Roman"/>
          <w:sz w:val="21"/>
          <w:szCs w:val="21"/>
        </w:rPr>
      </w:pPr>
      <w:del w:id="40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indexPets[ix][iy] = 0;</w:delText>
        </w:r>
      </w:del>
    </w:p>
    <w:p w:rsidR="001059D3" w:rsidRPr="00441F61" w:rsidDel="00B72103" w:rsidRDefault="001059D3" w:rsidP="00441F61">
      <w:pPr>
        <w:spacing w:after="0"/>
        <w:rPr>
          <w:del w:id="4065" w:author="china" w:date="2015-03-24T14:20:00Z"/>
          <w:rFonts w:asciiTheme="minorHAnsi" w:hAnsiTheme="minorHAnsi" w:cs="Times New Roman"/>
          <w:sz w:val="21"/>
          <w:szCs w:val="21"/>
        </w:rPr>
      </w:pPr>
      <w:del w:id="40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vPets[ix][iy] = nullptr;</w:delText>
        </w:r>
      </w:del>
    </w:p>
    <w:p w:rsidR="001059D3" w:rsidRPr="00441F61" w:rsidDel="00B72103" w:rsidRDefault="001059D3" w:rsidP="00441F61">
      <w:pPr>
        <w:spacing w:after="0"/>
        <w:rPr>
          <w:del w:id="4067" w:author="china" w:date="2015-03-24T14:20:00Z"/>
          <w:rFonts w:asciiTheme="minorHAnsi" w:hAnsiTheme="minorHAnsi" w:cs="Times New Roman"/>
          <w:sz w:val="21"/>
          <w:szCs w:val="21"/>
        </w:rPr>
      </w:pPr>
      <w:del w:id="40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j = iy + 1;</w:delText>
        </w:r>
      </w:del>
    </w:p>
    <w:p w:rsidR="001059D3" w:rsidRPr="00441F61" w:rsidDel="00B72103" w:rsidRDefault="001059D3" w:rsidP="00441F61">
      <w:pPr>
        <w:spacing w:after="0"/>
        <w:rPr>
          <w:del w:id="4069" w:author="china" w:date="2015-03-24T14:20:00Z"/>
          <w:rFonts w:asciiTheme="minorHAnsi" w:hAnsiTheme="minorHAnsi" w:cs="Times New Roman"/>
          <w:sz w:val="21"/>
          <w:szCs w:val="21"/>
        </w:rPr>
      </w:pPr>
      <w:del w:id="40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(; j&lt; 7; j++)//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移动块初始那行马上掉落</w:delText>
        </w:r>
      </w:del>
    </w:p>
    <w:p w:rsidR="001059D3" w:rsidRPr="00441F61" w:rsidDel="00B72103" w:rsidRDefault="001059D3" w:rsidP="00441F61">
      <w:pPr>
        <w:spacing w:after="0"/>
        <w:rPr>
          <w:del w:id="4071" w:author="china" w:date="2015-03-24T14:20:00Z"/>
          <w:rFonts w:asciiTheme="minorHAnsi" w:hAnsiTheme="minorHAnsi" w:cs="Times New Roman"/>
          <w:sz w:val="21"/>
          <w:szCs w:val="21"/>
        </w:rPr>
      </w:pPr>
      <w:del w:id="40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073" w:author="china" w:date="2015-03-24T14:20:00Z"/>
          <w:rFonts w:asciiTheme="minorHAnsi" w:hAnsiTheme="minorHAnsi" w:cs="Times New Roman"/>
          <w:sz w:val="21"/>
          <w:szCs w:val="21"/>
        </w:rPr>
      </w:pPr>
      <w:del w:id="40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if(!vPets[ix][j]) continue;</w:delText>
        </w:r>
      </w:del>
    </w:p>
    <w:p w:rsidR="001059D3" w:rsidRPr="00441F61" w:rsidDel="00B72103" w:rsidRDefault="001059D3" w:rsidP="00441F61">
      <w:pPr>
        <w:spacing w:after="0"/>
        <w:rPr>
          <w:del w:id="4075" w:author="china" w:date="2015-03-24T14:20:00Z"/>
          <w:rFonts w:asciiTheme="minorHAnsi" w:hAnsiTheme="minorHAnsi" w:cs="Times New Roman"/>
          <w:sz w:val="21"/>
          <w:szCs w:val="21"/>
        </w:rPr>
      </w:pPr>
      <w:del w:id="40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vPets[ix][j]-&gt;moveDt =0.0f;</w:delText>
        </w:r>
      </w:del>
    </w:p>
    <w:p w:rsidR="001059D3" w:rsidRPr="00441F61" w:rsidDel="00B72103" w:rsidRDefault="001059D3" w:rsidP="00441F61">
      <w:pPr>
        <w:spacing w:after="0"/>
        <w:rPr>
          <w:del w:id="4077" w:author="china" w:date="2015-03-24T14:20:00Z"/>
          <w:rFonts w:asciiTheme="minorHAnsi" w:hAnsiTheme="minorHAnsi" w:cs="Times New Roman"/>
          <w:sz w:val="21"/>
          <w:szCs w:val="21"/>
        </w:rPr>
      </w:pPr>
      <w:del w:id="40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vPets[ix][j]-&gt;setPetStatu(PetStatuMove);</w:delText>
        </w:r>
      </w:del>
    </w:p>
    <w:p w:rsidR="001059D3" w:rsidRPr="00441F61" w:rsidDel="00B72103" w:rsidRDefault="001059D3" w:rsidP="00441F61">
      <w:pPr>
        <w:spacing w:after="0"/>
        <w:rPr>
          <w:del w:id="4079" w:author="china" w:date="2015-03-24T14:20:00Z"/>
          <w:rFonts w:asciiTheme="minorHAnsi" w:hAnsiTheme="minorHAnsi" w:cs="Times New Roman"/>
          <w:sz w:val="21"/>
          <w:szCs w:val="21"/>
        </w:rPr>
      </w:pPr>
      <w:del w:id="40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vPets[ix][j]-&gt;setFallGridY(1);</w:delText>
        </w:r>
      </w:del>
    </w:p>
    <w:p w:rsidR="001059D3" w:rsidRPr="00441F61" w:rsidDel="00B72103" w:rsidRDefault="001059D3" w:rsidP="00441F61">
      <w:pPr>
        <w:spacing w:after="0"/>
        <w:rPr>
          <w:del w:id="4081" w:author="china" w:date="2015-03-24T14:20:00Z"/>
          <w:rFonts w:asciiTheme="minorHAnsi" w:hAnsiTheme="minorHAnsi" w:cs="Times New Roman"/>
          <w:sz w:val="21"/>
          <w:szCs w:val="21"/>
        </w:rPr>
      </w:pPr>
      <w:del w:id="40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vPets[ix][j]-&gt;setIndexY(vPets[ix][j]-&gt;getIndexY() - 1);</w:delText>
        </w:r>
      </w:del>
    </w:p>
    <w:p w:rsidR="001059D3" w:rsidRPr="00441F61" w:rsidDel="00B72103" w:rsidRDefault="001059D3" w:rsidP="00441F61">
      <w:pPr>
        <w:spacing w:after="0"/>
        <w:rPr>
          <w:del w:id="4083" w:author="china" w:date="2015-03-24T14:20:00Z"/>
          <w:rFonts w:asciiTheme="minorHAnsi" w:hAnsiTheme="minorHAnsi" w:cs="Times New Roman"/>
          <w:sz w:val="21"/>
          <w:szCs w:val="21"/>
        </w:rPr>
      </w:pPr>
      <w:del w:id="40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indexPets[ix][j - 1] = indexPets[ix][j];</w:delText>
        </w:r>
      </w:del>
    </w:p>
    <w:p w:rsidR="001059D3" w:rsidRPr="00441F61" w:rsidDel="00B72103" w:rsidRDefault="001059D3" w:rsidP="00441F61">
      <w:pPr>
        <w:spacing w:after="0"/>
        <w:rPr>
          <w:del w:id="4085" w:author="china" w:date="2015-03-24T14:20:00Z"/>
          <w:rFonts w:asciiTheme="minorHAnsi" w:hAnsiTheme="minorHAnsi" w:cs="Times New Roman"/>
          <w:sz w:val="21"/>
          <w:szCs w:val="21"/>
        </w:rPr>
      </w:pPr>
      <w:del w:id="40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 - 1] = vPets[ix][j];</w:delText>
        </w:r>
      </w:del>
    </w:p>
    <w:p w:rsidR="001059D3" w:rsidRPr="00441F61" w:rsidDel="00B72103" w:rsidRDefault="001059D3" w:rsidP="00441F61">
      <w:pPr>
        <w:spacing w:after="0"/>
        <w:rPr>
          <w:del w:id="4087" w:author="china" w:date="2015-03-24T14:20:00Z"/>
          <w:rFonts w:asciiTheme="minorHAnsi" w:hAnsiTheme="minorHAnsi" w:cs="Times New Roman"/>
          <w:sz w:val="21"/>
          <w:szCs w:val="21"/>
        </w:rPr>
      </w:pPr>
      <w:del w:id="40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vPets[ix][j] = nullptr;</w:delText>
        </w:r>
      </w:del>
    </w:p>
    <w:p w:rsidR="001059D3" w:rsidRPr="00441F61" w:rsidDel="00B72103" w:rsidRDefault="001059D3" w:rsidP="00441F61">
      <w:pPr>
        <w:spacing w:after="0"/>
        <w:rPr>
          <w:del w:id="4089" w:author="china" w:date="2015-03-24T14:20:00Z"/>
          <w:rFonts w:asciiTheme="minorHAnsi" w:hAnsiTheme="minorHAnsi" w:cs="Times New Roman"/>
          <w:sz w:val="21"/>
          <w:szCs w:val="21"/>
        </w:rPr>
      </w:pPr>
      <w:del w:id="40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indexPets[ix][j] = 0;</w:delText>
        </w:r>
      </w:del>
    </w:p>
    <w:p w:rsidR="001059D3" w:rsidRPr="00441F61" w:rsidDel="00B72103" w:rsidRDefault="001059D3" w:rsidP="00441F61">
      <w:pPr>
        <w:spacing w:after="0"/>
        <w:rPr>
          <w:del w:id="4091" w:author="china" w:date="2015-03-24T14:20:00Z"/>
          <w:rFonts w:asciiTheme="minorHAnsi" w:hAnsiTheme="minorHAnsi" w:cs="Times New Roman"/>
          <w:sz w:val="21"/>
          <w:szCs w:val="21"/>
        </w:rPr>
      </w:pPr>
      <w:del w:id="40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093" w:author="china" w:date="2015-03-24T14:20:00Z"/>
          <w:rFonts w:asciiTheme="minorHAnsi" w:hAnsiTheme="minorHAnsi" w:cs="Times New Roman"/>
          <w:sz w:val="21"/>
          <w:szCs w:val="21"/>
        </w:rPr>
      </w:pPr>
      <w:del w:id="40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vMoveY[ix] = 1;//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掉落</w:delText>
        </w:r>
      </w:del>
    </w:p>
    <w:p w:rsidR="001059D3" w:rsidRPr="00441F61" w:rsidDel="00B72103" w:rsidRDefault="001059D3" w:rsidP="00441F61">
      <w:pPr>
        <w:spacing w:after="0"/>
        <w:rPr>
          <w:del w:id="4095" w:author="china" w:date="2015-03-24T14:20:00Z"/>
          <w:rFonts w:asciiTheme="minorHAnsi" w:hAnsiTheme="minorHAnsi" w:cs="Times New Roman"/>
          <w:sz w:val="21"/>
          <w:szCs w:val="21"/>
        </w:rPr>
      </w:pPr>
      <w:del w:id="40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097" w:author="china" w:date="2015-03-24T14:20:00Z"/>
          <w:rFonts w:asciiTheme="minorHAnsi" w:hAnsiTheme="minorHAnsi" w:cs="Times New Roman"/>
          <w:sz w:val="21"/>
          <w:szCs w:val="21"/>
        </w:rPr>
      </w:pPr>
      <w:del w:id="40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099" w:author="china" w:date="2015-03-24T14:20:00Z"/>
          <w:rFonts w:asciiTheme="minorHAnsi" w:hAnsiTheme="minorHAnsi" w:cs="Times New Roman"/>
          <w:sz w:val="21"/>
          <w:szCs w:val="21"/>
        </w:rPr>
      </w:pPr>
      <w:del w:id="41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(vShakeY[actionFunX] &gt; 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敲那行，移动块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end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那行</w:delText>
        </w:r>
      </w:del>
    </w:p>
    <w:p w:rsidR="001059D3" w:rsidRPr="00441F61" w:rsidDel="00B72103" w:rsidRDefault="001059D3" w:rsidP="00441F61">
      <w:pPr>
        <w:spacing w:after="0"/>
        <w:rPr>
          <w:del w:id="4101" w:author="china" w:date="2015-03-24T14:20:00Z"/>
          <w:rFonts w:asciiTheme="minorHAnsi" w:hAnsiTheme="minorHAnsi" w:cs="Times New Roman"/>
          <w:sz w:val="21"/>
          <w:szCs w:val="21"/>
        </w:rPr>
      </w:pPr>
      <w:del w:id="41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103" w:author="china" w:date="2015-03-24T14:20:00Z"/>
          <w:rFonts w:asciiTheme="minorHAnsi" w:hAnsiTheme="minorHAnsi" w:cs="Times New Roman"/>
          <w:sz w:val="21"/>
          <w:szCs w:val="21"/>
        </w:rPr>
      </w:pPr>
      <w:del w:id="41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 &lt; 7; j++)</w:delText>
        </w:r>
      </w:del>
    </w:p>
    <w:p w:rsidR="001059D3" w:rsidRPr="00441F61" w:rsidDel="00B72103" w:rsidRDefault="001059D3" w:rsidP="00441F61">
      <w:pPr>
        <w:spacing w:after="0"/>
        <w:rPr>
          <w:del w:id="4105" w:author="china" w:date="2015-03-24T14:20:00Z"/>
          <w:rFonts w:asciiTheme="minorHAnsi" w:hAnsiTheme="minorHAnsi" w:cs="Times New Roman"/>
          <w:sz w:val="21"/>
          <w:szCs w:val="21"/>
        </w:rPr>
      </w:pPr>
      <w:del w:id="41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107" w:author="china" w:date="2015-03-24T14:20:00Z"/>
          <w:rFonts w:asciiTheme="minorHAnsi" w:hAnsiTheme="minorHAnsi" w:cs="Times New Roman"/>
          <w:sz w:val="21"/>
          <w:szCs w:val="21"/>
        </w:rPr>
      </w:pPr>
      <w:del w:id="41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(vPets[actionFunX][j])</w:delText>
        </w:r>
      </w:del>
    </w:p>
    <w:p w:rsidR="001059D3" w:rsidRPr="00441F61" w:rsidDel="00B72103" w:rsidRDefault="001059D3" w:rsidP="00441F61">
      <w:pPr>
        <w:spacing w:after="0"/>
        <w:rPr>
          <w:del w:id="4109" w:author="china" w:date="2015-03-24T14:20:00Z"/>
          <w:rFonts w:asciiTheme="minorHAnsi" w:hAnsiTheme="minorHAnsi" w:cs="Times New Roman"/>
          <w:sz w:val="21"/>
          <w:szCs w:val="21"/>
        </w:rPr>
      </w:pPr>
      <w:del w:id="41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11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112" w:author="china" w:date="2015-03-24T14:20:00Z"/>
          <w:rFonts w:asciiTheme="minorHAnsi" w:hAnsiTheme="minorHAnsi" w:cs="Times New Roman"/>
          <w:sz w:val="21"/>
          <w:szCs w:val="21"/>
        </w:rPr>
      </w:pPr>
      <w:del w:id="41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if(vPets[actionFunX][j]-&gt;getPetStatu() == PetStatuShake)</w:delText>
        </w:r>
      </w:del>
    </w:p>
    <w:p w:rsidR="001059D3" w:rsidRPr="00441F61" w:rsidDel="00B72103" w:rsidRDefault="001059D3" w:rsidP="00441F61">
      <w:pPr>
        <w:spacing w:after="0"/>
        <w:rPr>
          <w:del w:id="4114" w:author="china" w:date="2015-03-24T14:20:00Z"/>
          <w:rFonts w:asciiTheme="minorHAnsi" w:hAnsiTheme="minorHAnsi" w:cs="Times New Roman"/>
          <w:sz w:val="21"/>
          <w:szCs w:val="21"/>
        </w:rPr>
      </w:pPr>
      <w:del w:id="41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116" w:author="china" w:date="2015-03-24T14:20:00Z"/>
          <w:rFonts w:asciiTheme="minorHAnsi" w:hAnsiTheme="minorHAnsi" w:cs="Times New Roman"/>
          <w:sz w:val="21"/>
          <w:szCs w:val="21"/>
        </w:rPr>
      </w:pPr>
      <w:del w:id="41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vPets[actionFunX][j]-&gt;setPetStatu(PetStatuStop);</w:delText>
        </w:r>
      </w:del>
    </w:p>
    <w:p w:rsidR="001059D3" w:rsidRPr="00441F61" w:rsidDel="00B72103" w:rsidRDefault="001059D3" w:rsidP="00441F61">
      <w:pPr>
        <w:spacing w:after="0"/>
        <w:rPr>
          <w:del w:id="4118" w:author="china" w:date="2015-03-24T14:20:00Z"/>
          <w:rFonts w:asciiTheme="minorHAnsi" w:hAnsiTheme="minorHAnsi" w:cs="Times New Roman"/>
          <w:sz w:val="21"/>
          <w:szCs w:val="21"/>
        </w:rPr>
      </w:pPr>
      <w:del w:id="41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vPets[actionFunX][j]-&gt;stopAllActions();</w:delText>
        </w:r>
      </w:del>
    </w:p>
    <w:p w:rsidR="001059D3" w:rsidRPr="00441F61" w:rsidDel="00B72103" w:rsidRDefault="001059D3" w:rsidP="00441F61">
      <w:pPr>
        <w:spacing w:after="0"/>
        <w:rPr>
          <w:del w:id="4120" w:author="china" w:date="2015-03-24T14:20:00Z"/>
          <w:rFonts w:asciiTheme="minorHAnsi" w:hAnsiTheme="minorHAnsi" w:cs="Times New Roman"/>
          <w:sz w:val="21"/>
          <w:szCs w:val="21"/>
        </w:rPr>
      </w:pPr>
      <w:del w:id="41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vPets[actionFunX][j]-&gt;setPositionX(vPets[actionFunX][j]-&gt;getmMoveBeforePX());</w:delText>
        </w:r>
      </w:del>
    </w:p>
    <w:p w:rsidR="001059D3" w:rsidRPr="00441F61" w:rsidDel="00B72103" w:rsidRDefault="001059D3" w:rsidP="00441F61">
      <w:pPr>
        <w:spacing w:after="0"/>
        <w:rPr>
          <w:del w:id="4122" w:author="china" w:date="2015-03-24T14:20:00Z"/>
          <w:rFonts w:asciiTheme="minorHAnsi" w:hAnsiTheme="minorHAnsi" w:cs="Times New Roman"/>
          <w:sz w:val="21"/>
          <w:szCs w:val="21"/>
        </w:rPr>
      </w:pPr>
      <w:del w:id="41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124" w:author="china" w:date="2015-03-24T14:20:00Z"/>
          <w:rFonts w:asciiTheme="minorHAnsi" w:hAnsiTheme="minorHAnsi" w:cs="Times New Roman"/>
          <w:sz w:val="21"/>
          <w:szCs w:val="21"/>
        </w:rPr>
      </w:pPr>
      <w:del w:id="41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126" w:author="china" w:date="2015-03-24T14:20:00Z"/>
          <w:rFonts w:asciiTheme="minorHAnsi" w:hAnsiTheme="minorHAnsi" w:cs="Times New Roman"/>
          <w:sz w:val="21"/>
          <w:szCs w:val="21"/>
        </w:rPr>
      </w:pPr>
      <w:del w:id="41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128" w:author="china" w:date="2015-03-24T14:20:00Z"/>
          <w:rFonts w:asciiTheme="minorHAnsi" w:hAnsiTheme="minorHAnsi" w:cs="Times New Roman"/>
          <w:sz w:val="21"/>
          <w:szCs w:val="21"/>
        </w:rPr>
      </w:pPr>
      <w:del w:id="41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130" w:author="china" w:date="2015-03-24T14:20:00Z"/>
          <w:rFonts w:asciiTheme="minorHAnsi" w:hAnsiTheme="minorHAnsi" w:cs="Times New Roman"/>
          <w:sz w:val="21"/>
          <w:szCs w:val="21"/>
        </w:rPr>
      </w:pPr>
      <w:del w:id="41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vShakeY[actionFunX] = 0;</w:delText>
        </w:r>
      </w:del>
    </w:p>
    <w:p w:rsidR="001059D3" w:rsidRPr="00441F61" w:rsidDel="00B72103" w:rsidRDefault="001059D3" w:rsidP="00441F61">
      <w:pPr>
        <w:spacing w:after="0"/>
        <w:rPr>
          <w:del w:id="4132" w:author="china" w:date="2015-03-24T14:20:00Z"/>
          <w:rFonts w:asciiTheme="minorHAnsi" w:hAnsiTheme="minorHAnsi" w:cs="Times New Roman"/>
          <w:sz w:val="21"/>
          <w:szCs w:val="21"/>
        </w:rPr>
      </w:pPr>
      <w:del w:id="41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vMoveY[actionFunX] = 0;</w:delText>
        </w:r>
      </w:del>
    </w:p>
    <w:p w:rsidR="001059D3" w:rsidRPr="00441F61" w:rsidDel="00B72103" w:rsidRDefault="001059D3" w:rsidP="00441F61">
      <w:pPr>
        <w:spacing w:after="0"/>
        <w:rPr>
          <w:del w:id="4134" w:author="china" w:date="2015-03-24T14:20:00Z"/>
          <w:rFonts w:asciiTheme="minorHAnsi" w:hAnsiTheme="minorHAnsi" w:cs="Times New Roman"/>
          <w:sz w:val="21"/>
          <w:szCs w:val="21"/>
        </w:rPr>
      </w:pPr>
      <w:del w:id="41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136" w:author="china" w:date="2015-03-24T14:20:00Z"/>
          <w:rFonts w:asciiTheme="minorHAnsi" w:hAnsiTheme="minorHAnsi" w:cs="Times New Roman"/>
          <w:sz w:val="21"/>
          <w:szCs w:val="21"/>
        </w:rPr>
      </w:pPr>
      <w:del w:id="41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138" w:author="china" w:date="2015-03-24T14:20:00Z"/>
          <w:rFonts w:asciiTheme="minorHAnsi" w:hAnsiTheme="minorHAnsi" w:cs="Times New Roman"/>
          <w:sz w:val="21"/>
          <w:szCs w:val="21"/>
        </w:rPr>
      </w:pPr>
      <w:del w:id="41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addPetToLayer();</w:delText>
        </w:r>
      </w:del>
    </w:p>
    <w:p w:rsidR="001059D3" w:rsidRPr="00441F61" w:rsidDel="00B72103" w:rsidRDefault="001059D3" w:rsidP="00441F61">
      <w:pPr>
        <w:spacing w:after="0"/>
        <w:rPr>
          <w:del w:id="4140" w:author="china" w:date="2015-03-24T14:20:00Z"/>
          <w:rFonts w:asciiTheme="minorHAnsi" w:hAnsiTheme="minorHAnsi" w:cs="Times New Roman"/>
          <w:sz w:val="21"/>
          <w:szCs w:val="21"/>
        </w:rPr>
      </w:pPr>
      <w:del w:id="41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142" w:author="china" w:date="2015-03-24T14:20:00Z"/>
          <w:rFonts w:asciiTheme="minorHAnsi" w:hAnsiTheme="minorHAnsi" w:cs="Times New Roman"/>
          <w:sz w:val="21"/>
          <w:szCs w:val="21"/>
        </w:rPr>
      </w:pPr>
      <w:del w:id="4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void  PetSpriteManager::moveCallBack()</w:delText>
        </w:r>
      </w:del>
    </w:p>
    <w:p w:rsidR="001059D3" w:rsidRPr="00441F61" w:rsidDel="00B72103" w:rsidRDefault="001059D3" w:rsidP="00441F61">
      <w:pPr>
        <w:spacing w:after="0"/>
        <w:rPr>
          <w:del w:id="4144" w:author="china" w:date="2015-03-24T14:20:00Z"/>
          <w:rFonts w:asciiTheme="minorHAnsi" w:hAnsiTheme="minorHAnsi" w:cs="Times New Roman"/>
          <w:sz w:val="21"/>
          <w:szCs w:val="21"/>
        </w:rPr>
      </w:pPr>
      <w:del w:id="4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146" w:author="china" w:date="2015-03-24T14:20:00Z"/>
          <w:rFonts w:asciiTheme="minorHAnsi" w:hAnsiTheme="minorHAnsi" w:cs="Times New Roman"/>
          <w:sz w:val="21"/>
          <w:szCs w:val="21"/>
        </w:rPr>
      </w:pPr>
      <w:del w:id="41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int moveGrid = getMoveDownGird(actionFunX,7);//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判断是否下落</w:delText>
        </w:r>
      </w:del>
    </w:p>
    <w:p w:rsidR="001059D3" w:rsidRPr="00441F61" w:rsidDel="00B72103" w:rsidRDefault="001059D3" w:rsidP="00441F61">
      <w:pPr>
        <w:spacing w:after="0"/>
        <w:rPr>
          <w:del w:id="4148" w:author="china" w:date="2015-03-24T14:20:00Z"/>
          <w:rFonts w:asciiTheme="minorHAnsi" w:hAnsiTheme="minorHAnsi" w:cs="Times New Roman"/>
          <w:sz w:val="21"/>
          <w:szCs w:val="21"/>
        </w:rPr>
      </w:pPr>
      <w:del w:id="41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if(moveGrid==0)</w:delText>
        </w:r>
      </w:del>
    </w:p>
    <w:p w:rsidR="001059D3" w:rsidRPr="00441F61" w:rsidDel="00B72103" w:rsidRDefault="001059D3" w:rsidP="00441F61">
      <w:pPr>
        <w:spacing w:after="0"/>
        <w:rPr>
          <w:del w:id="4150" w:author="china" w:date="2015-03-24T14:20:00Z"/>
          <w:rFonts w:asciiTheme="minorHAnsi" w:hAnsiTheme="minorHAnsi" w:cs="Times New Roman"/>
          <w:sz w:val="21"/>
          <w:szCs w:val="21"/>
        </w:rPr>
      </w:pPr>
      <w:del w:id="41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152" w:author="china" w:date="2015-03-24T14:20:00Z"/>
          <w:rFonts w:asciiTheme="minorHAnsi" w:hAnsiTheme="minorHAnsi" w:cs="Times New Roman"/>
          <w:sz w:val="21"/>
          <w:szCs w:val="21"/>
        </w:rPr>
      </w:pPr>
      <w:del w:id="41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removePetX.clear();</w:delText>
        </w:r>
      </w:del>
    </w:p>
    <w:p w:rsidR="001059D3" w:rsidRPr="00441F61" w:rsidDel="00B72103" w:rsidRDefault="001059D3" w:rsidP="00441F61">
      <w:pPr>
        <w:spacing w:after="0"/>
        <w:rPr>
          <w:del w:id="4154" w:author="china" w:date="2015-03-24T14:20:00Z"/>
          <w:rFonts w:asciiTheme="minorHAnsi" w:hAnsiTheme="minorHAnsi" w:cs="Times New Roman"/>
          <w:sz w:val="21"/>
          <w:szCs w:val="21"/>
        </w:rPr>
      </w:pPr>
      <w:del w:id="41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removePetY.clear();</w:delText>
        </w:r>
      </w:del>
    </w:p>
    <w:p w:rsidR="001059D3" w:rsidRPr="00441F61" w:rsidDel="00B72103" w:rsidRDefault="001059D3" w:rsidP="00441F61">
      <w:pPr>
        <w:spacing w:after="0"/>
        <w:rPr>
          <w:del w:id="4156" w:author="china" w:date="2015-03-24T14:20:00Z"/>
          <w:rFonts w:asciiTheme="minorHAnsi" w:hAnsiTheme="minorHAnsi" w:cs="Times New Roman"/>
          <w:sz w:val="21"/>
          <w:szCs w:val="21"/>
        </w:rPr>
      </w:pPr>
      <w:del w:id="41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removeSpecialPetX.clear();</w:delText>
        </w:r>
      </w:del>
    </w:p>
    <w:p w:rsidR="001059D3" w:rsidRPr="00441F61" w:rsidDel="00B72103" w:rsidRDefault="001059D3" w:rsidP="00441F61">
      <w:pPr>
        <w:spacing w:after="0"/>
        <w:rPr>
          <w:del w:id="4158" w:author="china" w:date="2015-03-24T14:20:00Z"/>
          <w:rFonts w:asciiTheme="minorHAnsi" w:hAnsiTheme="minorHAnsi" w:cs="Times New Roman"/>
          <w:sz w:val="21"/>
          <w:szCs w:val="21"/>
        </w:rPr>
      </w:pPr>
      <w:del w:id="41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removeSpecialPetY.clear();</w:delText>
        </w:r>
      </w:del>
    </w:p>
    <w:p w:rsidR="001059D3" w:rsidRPr="00441F61" w:rsidDel="00B72103" w:rsidRDefault="001059D3" w:rsidP="00441F61">
      <w:pPr>
        <w:spacing w:after="0"/>
        <w:rPr>
          <w:del w:id="4160" w:author="china" w:date="2015-03-24T14:20:00Z"/>
          <w:rFonts w:asciiTheme="minorHAnsi" w:hAnsiTheme="minorHAnsi" w:cs="Times New Roman"/>
          <w:sz w:val="21"/>
          <w:szCs w:val="21"/>
        </w:rPr>
      </w:pPr>
      <w:del w:id="41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isAnyWay = false;</w:delText>
        </w:r>
      </w:del>
    </w:p>
    <w:p w:rsidR="001059D3" w:rsidRPr="00441F61" w:rsidDel="00B72103" w:rsidRDefault="001059D3" w:rsidP="00441F61">
      <w:pPr>
        <w:spacing w:after="0"/>
        <w:rPr>
          <w:del w:id="4162" w:author="china" w:date="2015-03-24T14:20:00Z"/>
          <w:rFonts w:asciiTheme="minorHAnsi" w:hAnsiTheme="minorHAnsi" w:cs="Times New Roman"/>
          <w:sz w:val="21"/>
          <w:szCs w:val="21"/>
        </w:rPr>
      </w:pPr>
      <w:del w:id="41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checkPetOne(actionFunX, actionFunY);</w:delText>
        </w:r>
      </w:del>
    </w:p>
    <w:p w:rsidR="001059D3" w:rsidRPr="00441F61" w:rsidDel="00B72103" w:rsidRDefault="001059D3" w:rsidP="00441F61">
      <w:pPr>
        <w:spacing w:after="0"/>
        <w:rPr>
          <w:del w:id="4164" w:author="china" w:date="2015-03-24T14:20:00Z"/>
          <w:rFonts w:asciiTheme="minorHAnsi" w:hAnsiTheme="minorHAnsi" w:cs="Times New Roman"/>
          <w:sz w:val="21"/>
          <w:szCs w:val="21"/>
        </w:rPr>
      </w:pPr>
      <w:del w:id="41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if(isAnyWay)</w:delText>
        </w:r>
      </w:del>
    </w:p>
    <w:p w:rsidR="001059D3" w:rsidRPr="00441F61" w:rsidDel="00B72103" w:rsidRDefault="001059D3" w:rsidP="00441F61">
      <w:pPr>
        <w:spacing w:after="0"/>
        <w:rPr>
          <w:del w:id="4166" w:author="china" w:date="2015-03-24T14:20:00Z"/>
          <w:rFonts w:asciiTheme="minorHAnsi" w:hAnsiTheme="minorHAnsi" w:cs="Times New Roman"/>
          <w:sz w:val="21"/>
          <w:szCs w:val="21"/>
        </w:rPr>
      </w:pPr>
      <w:del w:id="41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168" w:author="china" w:date="2015-03-24T14:20:00Z"/>
          <w:rFonts w:asciiTheme="minorHAnsi" w:hAnsiTheme="minorHAnsi" w:cs="Times New Roman"/>
          <w:sz w:val="21"/>
          <w:szCs w:val="21"/>
        </w:rPr>
      </w:pPr>
      <w:del w:id="41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170" w:author="china" w:date="2015-03-24T14:20:00Z"/>
          <w:rFonts w:asciiTheme="minorHAnsi" w:hAnsiTheme="minorHAnsi" w:cs="Times New Roman"/>
          <w:sz w:val="21"/>
          <w:szCs w:val="21"/>
        </w:rPr>
      </w:pPr>
      <w:del w:id="41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for (int i = 0; i &lt; (int)removeSpecialPetX.size(); i++)</w:delText>
        </w:r>
      </w:del>
    </w:p>
    <w:p w:rsidR="001059D3" w:rsidRPr="00441F61" w:rsidDel="00B72103" w:rsidRDefault="001059D3" w:rsidP="00441F61">
      <w:pPr>
        <w:spacing w:after="0"/>
        <w:rPr>
          <w:del w:id="4172" w:author="china" w:date="2015-03-24T14:20:00Z"/>
          <w:rFonts w:asciiTheme="minorHAnsi" w:hAnsiTheme="minorHAnsi" w:cs="Times New Roman"/>
          <w:sz w:val="21"/>
          <w:szCs w:val="21"/>
        </w:rPr>
      </w:pPr>
      <w:del w:id="41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174" w:author="china" w:date="2015-03-24T14:20:00Z"/>
          <w:rFonts w:asciiTheme="minorHAnsi" w:hAnsiTheme="minorHAnsi" w:cs="Times New Roman"/>
          <w:sz w:val="21"/>
          <w:szCs w:val="21"/>
        </w:rPr>
      </w:pPr>
      <w:del w:id="41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addToRemove(removeSpecialPetX[i],removeSpecialPetY[i]);</w:delText>
        </w:r>
      </w:del>
    </w:p>
    <w:p w:rsidR="001059D3" w:rsidRPr="00441F61" w:rsidDel="00B72103" w:rsidRDefault="001059D3" w:rsidP="00441F61">
      <w:pPr>
        <w:spacing w:after="0"/>
        <w:rPr>
          <w:del w:id="4176" w:author="china" w:date="2015-03-24T14:20:00Z"/>
          <w:rFonts w:asciiTheme="minorHAnsi" w:hAnsiTheme="minorHAnsi" w:cs="Times New Roman"/>
          <w:sz w:val="21"/>
          <w:szCs w:val="21"/>
        </w:rPr>
      </w:pPr>
      <w:del w:id="41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17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179" w:author="china" w:date="2015-03-24T14:20:00Z"/>
          <w:rFonts w:asciiTheme="minorHAnsi" w:hAnsiTheme="minorHAnsi" w:cs="Times New Roman"/>
          <w:sz w:val="21"/>
          <w:szCs w:val="21"/>
        </w:rPr>
      </w:pPr>
      <w:del w:id="41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removeToRemove(anyWay_x,anyWay_y);</w:delText>
        </w:r>
      </w:del>
    </w:p>
    <w:p w:rsidR="001059D3" w:rsidRPr="00441F61" w:rsidDel="00B72103" w:rsidRDefault="001059D3" w:rsidP="00441F61">
      <w:pPr>
        <w:spacing w:after="0"/>
        <w:rPr>
          <w:del w:id="4181" w:author="china" w:date="2015-03-24T14:20:00Z"/>
          <w:rFonts w:asciiTheme="minorHAnsi" w:hAnsiTheme="minorHAnsi" w:cs="Times New Roman"/>
          <w:sz w:val="21"/>
          <w:szCs w:val="21"/>
        </w:rPr>
      </w:pPr>
      <w:del w:id="41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petRemove();</w:delText>
        </w:r>
      </w:del>
    </w:p>
    <w:p w:rsidR="001059D3" w:rsidRPr="00441F61" w:rsidDel="00B72103" w:rsidRDefault="001059D3" w:rsidP="00441F61">
      <w:pPr>
        <w:spacing w:after="0"/>
        <w:rPr>
          <w:del w:id="4183" w:author="china" w:date="2015-03-24T14:20:00Z"/>
          <w:rFonts w:asciiTheme="minorHAnsi" w:hAnsiTheme="minorHAnsi" w:cs="Times New Roman"/>
          <w:sz w:val="21"/>
          <w:szCs w:val="21"/>
        </w:rPr>
      </w:pPr>
      <w:del w:id="41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removeSpecialPetX.clear();</w:delText>
        </w:r>
      </w:del>
    </w:p>
    <w:p w:rsidR="001059D3" w:rsidRPr="00441F61" w:rsidDel="00B72103" w:rsidRDefault="001059D3" w:rsidP="00441F61">
      <w:pPr>
        <w:spacing w:after="0"/>
        <w:rPr>
          <w:del w:id="4185" w:author="china" w:date="2015-03-24T14:20:00Z"/>
          <w:rFonts w:asciiTheme="minorHAnsi" w:hAnsiTheme="minorHAnsi" w:cs="Times New Roman"/>
          <w:sz w:val="21"/>
          <w:szCs w:val="21"/>
        </w:rPr>
      </w:pPr>
      <w:del w:id="41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removeSpecialPetY.clear();</w:delText>
        </w:r>
      </w:del>
    </w:p>
    <w:p w:rsidR="001059D3" w:rsidRPr="00441F61" w:rsidDel="00B72103" w:rsidRDefault="001059D3" w:rsidP="00441F61">
      <w:pPr>
        <w:spacing w:after="0"/>
        <w:rPr>
          <w:del w:id="4187" w:author="china" w:date="2015-03-24T14:20:00Z"/>
          <w:rFonts w:asciiTheme="minorHAnsi" w:hAnsiTheme="minorHAnsi" w:cs="Times New Roman"/>
          <w:sz w:val="21"/>
          <w:szCs w:val="21"/>
        </w:rPr>
      </w:pPr>
      <w:del w:id="41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if(vPets[anyWay_x][anyWay_y])</w:delText>
        </w:r>
      </w:del>
    </w:p>
    <w:p w:rsidR="001059D3" w:rsidRPr="00441F61" w:rsidDel="00B72103" w:rsidRDefault="001059D3" w:rsidP="00441F61">
      <w:pPr>
        <w:spacing w:after="0"/>
        <w:rPr>
          <w:del w:id="4189" w:author="china" w:date="2015-03-24T14:20:00Z"/>
          <w:rFonts w:asciiTheme="minorHAnsi" w:hAnsiTheme="minorHAnsi" w:cs="Times New Roman"/>
          <w:sz w:val="21"/>
          <w:szCs w:val="21"/>
        </w:rPr>
      </w:pPr>
      <w:del w:id="41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191" w:author="china" w:date="2015-03-24T14:20:00Z"/>
          <w:rFonts w:asciiTheme="minorHAnsi" w:hAnsiTheme="minorHAnsi" w:cs="Times New Roman"/>
          <w:sz w:val="21"/>
          <w:szCs w:val="21"/>
        </w:rPr>
      </w:pPr>
      <w:del w:id="41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vPets[anyWay_x][anyWay_y]-&gt;setSpecial(true);</w:delText>
        </w:r>
      </w:del>
    </w:p>
    <w:p w:rsidR="001059D3" w:rsidRPr="00441F61" w:rsidDel="00B72103" w:rsidRDefault="001059D3" w:rsidP="00441F61">
      <w:pPr>
        <w:spacing w:after="0"/>
        <w:rPr>
          <w:del w:id="4193" w:author="china" w:date="2015-03-24T14:20:00Z"/>
          <w:rFonts w:asciiTheme="minorHAnsi" w:hAnsiTheme="minorHAnsi" w:cs="Times New Roman"/>
          <w:sz w:val="21"/>
          <w:szCs w:val="21"/>
        </w:rPr>
      </w:pPr>
      <w:del w:id="41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moveGridWay = getMoveDownGird(anyWay_x,anyWay_y);</w:delText>
        </w:r>
      </w:del>
    </w:p>
    <w:p w:rsidR="001059D3" w:rsidRPr="00441F61" w:rsidDel="00B72103" w:rsidRDefault="001059D3" w:rsidP="00441F61">
      <w:pPr>
        <w:spacing w:after="0"/>
        <w:rPr>
          <w:del w:id="4195" w:author="china" w:date="2015-03-24T14:20:00Z"/>
          <w:rFonts w:asciiTheme="minorHAnsi" w:hAnsiTheme="minorHAnsi" w:cs="Times New Roman"/>
          <w:sz w:val="21"/>
          <w:szCs w:val="21"/>
        </w:rPr>
      </w:pPr>
      <w:del w:id="41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vPets[anyWay_x][anyWay_y]-&gt;setPetStatu(moveGridWay&gt;0?PetStatuShake:PetStatuStop);</w:delText>
        </w:r>
      </w:del>
    </w:p>
    <w:p w:rsidR="001059D3" w:rsidRPr="00441F61" w:rsidDel="00B72103" w:rsidRDefault="001059D3" w:rsidP="00441F61">
      <w:pPr>
        <w:spacing w:after="0"/>
        <w:rPr>
          <w:del w:id="4197" w:author="china" w:date="2015-03-24T14:20:00Z"/>
          <w:rFonts w:asciiTheme="minorHAnsi" w:hAnsiTheme="minorHAnsi" w:cs="Times New Roman"/>
          <w:sz w:val="21"/>
          <w:szCs w:val="21"/>
        </w:rPr>
      </w:pPr>
      <w:del w:id="41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vShakeY[anyWay_x] = 0.001f;</w:delText>
        </w:r>
      </w:del>
    </w:p>
    <w:p w:rsidR="001059D3" w:rsidRPr="00441F61" w:rsidDel="00B72103" w:rsidRDefault="001059D3" w:rsidP="00441F61">
      <w:pPr>
        <w:spacing w:after="0"/>
        <w:rPr>
          <w:del w:id="4199" w:author="china" w:date="2015-03-24T14:20:00Z"/>
          <w:rFonts w:asciiTheme="minorHAnsi" w:hAnsiTheme="minorHAnsi" w:cs="Times New Roman"/>
          <w:sz w:val="21"/>
          <w:szCs w:val="21"/>
        </w:rPr>
      </w:pPr>
      <w:del w:id="42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201" w:author="china" w:date="2015-03-24T14:20:00Z"/>
          <w:rFonts w:asciiTheme="minorHAnsi" w:hAnsiTheme="minorHAnsi" w:cs="Times New Roman"/>
          <w:sz w:val="21"/>
          <w:szCs w:val="21"/>
        </w:rPr>
      </w:pPr>
      <w:del w:id="42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}else</w:delText>
        </w:r>
      </w:del>
    </w:p>
    <w:p w:rsidR="001059D3" w:rsidRPr="00441F61" w:rsidDel="00B72103" w:rsidRDefault="001059D3" w:rsidP="00441F61">
      <w:pPr>
        <w:spacing w:after="0"/>
        <w:rPr>
          <w:del w:id="4203" w:author="china" w:date="2015-03-24T14:20:00Z"/>
          <w:rFonts w:asciiTheme="minorHAnsi" w:hAnsiTheme="minorHAnsi" w:cs="Times New Roman"/>
          <w:sz w:val="21"/>
          <w:szCs w:val="21"/>
        </w:rPr>
      </w:pPr>
      <w:del w:id="42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205" w:author="china" w:date="2015-03-24T14:20:00Z"/>
          <w:rFonts w:asciiTheme="minorHAnsi" w:hAnsiTheme="minorHAnsi" w:cs="Times New Roman"/>
          <w:sz w:val="21"/>
          <w:szCs w:val="21"/>
        </w:rPr>
      </w:pPr>
      <w:del w:id="42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createSpecialPet();</w:delText>
        </w:r>
      </w:del>
    </w:p>
    <w:p w:rsidR="001059D3" w:rsidRPr="00441F61" w:rsidDel="00B72103" w:rsidRDefault="001059D3" w:rsidP="00441F61">
      <w:pPr>
        <w:spacing w:after="0"/>
        <w:rPr>
          <w:del w:id="4207" w:author="china" w:date="2015-03-24T14:20:00Z"/>
          <w:rFonts w:asciiTheme="minorHAnsi" w:hAnsiTheme="minorHAnsi" w:cs="Times New Roman"/>
          <w:sz w:val="21"/>
          <w:szCs w:val="21"/>
        </w:rPr>
      </w:pPr>
      <w:del w:id="42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 petRemove();</w:delText>
        </w:r>
      </w:del>
    </w:p>
    <w:p w:rsidR="001059D3" w:rsidRPr="00441F61" w:rsidDel="00B72103" w:rsidRDefault="001059D3" w:rsidP="00441F61">
      <w:pPr>
        <w:spacing w:after="0"/>
        <w:rPr>
          <w:del w:id="4209" w:author="china" w:date="2015-03-24T14:20:00Z"/>
          <w:rFonts w:asciiTheme="minorHAnsi" w:hAnsiTheme="minorHAnsi" w:cs="Times New Roman"/>
          <w:sz w:val="21"/>
          <w:szCs w:val="21"/>
        </w:rPr>
      </w:pPr>
      <w:del w:id="42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211" w:author="china" w:date="2015-03-24T14:20:00Z"/>
          <w:rFonts w:asciiTheme="minorHAnsi" w:hAnsiTheme="minorHAnsi" w:cs="Times New Roman"/>
          <w:sz w:val="21"/>
          <w:szCs w:val="21"/>
        </w:rPr>
      </w:pPr>
      <w:del w:id="42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213" w:author="china" w:date="2015-03-24T14:20:00Z"/>
          <w:rFonts w:asciiTheme="minorHAnsi" w:hAnsiTheme="minorHAnsi" w:cs="Times New Roman"/>
          <w:sz w:val="21"/>
          <w:szCs w:val="21"/>
        </w:rPr>
      </w:pPr>
      <w:del w:id="42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215" w:author="china" w:date="2015-03-24T14:20:00Z"/>
          <w:rFonts w:asciiTheme="minorHAnsi" w:hAnsiTheme="minorHAnsi" w:cs="Times New Roman"/>
          <w:sz w:val="21"/>
          <w:szCs w:val="21"/>
        </w:rPr>
      </w:pPr>
      <w:del w:id="42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}else</w:delText>
        </w:r>
      </w:del>
    </w:p>
    <w:p w:rsidR="001059D3" w:rsidRPr="00441F61" w:rsidDel="00B72103" w:rsidRDefault="001059D3" w:rsidP="00441F61">
      <w:pPr>
        <w:spacing w:after="0"/>
        <w:rPr>
          <w:del w:id="4217" w:author="china" w:date="2015-03-24T14:20:00Z"/>
          <w:rFonts w:asciiTheme="minorHAnsi" w:hAnsiTheme="minorHAnsi" w:cs="Times New Roman"/>
          <w:sz w:val="21"/>
          <w:szCs w:val="21"/>
        </w:rPr>
      </w:pPr>
      <w:del w:id="42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219" w:author="china" w:date="2015-03-24T14:20:00Z"/>
          <w:rFonts w:asciiTheme="minorHAnsi" w:hAnsiTheme="minorHAnsi" w:cs="Times New Roman"/>
          <w:sz w:val="21"/>
          <w:szCs w:val="21"/>
        </w:rPr>
      </w:pPr>
      <w:del w:id="42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if(!vPets[actionFunX][actionFunY]) return;</w:delText>
        </w:r>
      </w:del>
    </w:p>
    <w:p w:rsidR="001059D3" w:rsidRPr="00441F61" w:rsidDel="00B72103" w:rsidRDefault="001059D3" w:rsidP="00441F61">
      <w:pPr>
        <w:spacing w:after="0"/>
        <w:rPr>
          <w:del w:id="4221" w:author="china" w:date="2015-03-24T14:20:00Z"/>
          <w:rFonts w:asciiTheme="minorHAnsi" w:hAnsiTheme="minorHAnsi" w:cs="Times New Roman"/>
          <w:sz w:val="21"/>
          <w:szCs w:val="21"/>
        </w:rPr>
      </w:pPr>
      <w:del w:id="42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int j=actionFunY;</w:delText>
        </w:r>
      </w:del>
    </w:p>
    <w:p w:rsidR="001059D3" w:rsidRPr="00441F61" w:rsidDel="00B72103" w:rsidRDefault="001059D3" w:rsidP="00441F61">
      <w:pPr>
        <w:spacing w:after="0"/>
        <w:rPr>
          <w:del w:id="4223" w:author="china" w:date="2015-03-24T14:20:00Z"/>
          <w:rFonts w:asciiTheme="minorHAnsi" w:hAnsiTheme="minorHAnsi" w:cs="Times New Roman"/>
          <w:sz w:val="21"/>
          <w:szCs w:val="21"/>
        </w:rPr>
      </w:pPr>
      <w:del w:id="42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for(;j&lt; 7;j++)</w:delText>
        </w:r>
      </w:del>
    </w:p>
    <w:p w:rsidR="001059D3" w:rsidRPr="00441F61" w:rsidDel="00B72103" w:rsidRDefault="001059D3" w:rsidP="00441F61">
      <w:pPr>
        <w:spacing w:after="0"/>
        <w:rPr>
          <w:del w:id="4225" w:author="china" w:date="2015-03-24T14:20:00Z"/>
          <w:rFonts w:asciiTheme="minorHAnsi" w:hAnsiTheme="minorHAnsi" w:cs="Times New Roman"/>
          <w:sz w:val="21"/>
          <w:szCs w:val="21"/>
        </w:rPr>
      </w:pPr>
      <w:del w:id="42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227" w:author="china" w:date="2015-03-24T14:20:00Z"/>
          <w:rFonts w:asciiTheme="minorHAnsi" w:hAnsiTheme="minorHAnsi" w:cs="Times New Roman"/>
          <w:sz w:val="21"/>
          <w:szCs w:val="21"/>
        </w:rPr>
      </w:pPr>
      <w:del w:id="42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if(j==0) continue;</w:delText>
        </w:r>
      </w:del>
    </w:p>
    <w:p w:rsidR="001059D3" w:rsidRPr="00441F61" w:rsidDel="00B72103" w:rsidRDefault="001059D3" w:rsidP="00441F61">
      <w:pPr>
        <w:spacing w:after="0"/>
        <w:rPr>
          <w:del w:id="422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230" w:author="china" w:date="2015-03-24T14:20:00Z"/>
          <w:rFonts w:asciiTheme="minorHAnsi" w:hAnsiTheme="minorHAnsi" w:cs="Times New Roman"/>
          <w:sz w:val="21"/>
          <w:szCs w:val="21"/>
        </w:rPr>
      </w:pPr>
      <w:del w:id="42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 (indexPets[actionFunX][j]&gt;0)</w:delText>
        </w:r>
      </w:del>
    </w:p>
    <w:p w:rsidR="001059D3" w:rsidRPr="00441F61" w:rsidDel="00B72103" w:rsidRDefault="001059D3" w:rsidP="00441F61">
      <w:pPr>
        <w:spacing w:after="0"/>
        <w:rPr>
          <w:del w:id="4232" w:author="china" w:date="2015-03-24T14:20:00Z"/>
          <w:rFonts w:asciiTheme="minorHAnsi" w:hAnsiTheme="minorHAnsi" w:cs="Times New Roman"/>
          <w:sz w:val="21"/>
          <w:szCs w:val="21"/>
        </w:rPr>
      </w:pPr>
      <w:del w:id="42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{</w:delText>
        </w:r>
      </w:del>
    </w:p>
    <w:p w:rsidR="001059D3" w:rsidRPr="00441F61" w:rsidDel="00B72103" w:rsidRDefault="001059D3" w:rsidP="00441F61">
      <w:pPr>
        <w:spacing w:after="0"/>
        <w:rPr>
          <w:del w:id="4234" w:author="china" w:date="2015-03-24T14:20:00Z"/>
          <w:rFonts w:asciiTheme="minorHAnsi" w:hAnsiTheme="minorHAnsi" w:cs="Times New Roman"/>
          <w:sz w:val="21"/>
          <w:szCs w:val="21"/>
        </w:rPr>
      </w:pPr>
      <w:del w:id="42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236" w:author="china" w:date="2015-03-24T14:20:00Z"/>
          <w:rFonts w:asciiTheme="minorHAnsi" w:hAnsiTheme="minorHAnsi" w:cs="Times New Roman"/>
          <w:sz w:val="21"/>
          <w:szCs w:val="21"/>
        </w:rPr>
      </w:pPr>
      <w:del w:id="42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moveGrid = getMoveDownGird(actionFunX,j);</w:delText>
        </w:r>
      </w:del>
    </w:p>
    <w:p w:rsidR="001059D3" w:rsidRPr="00441F61" w:rsidDel="00B72103" w:rsidRDefault="001059D3" w:rsidP="00441F61">
      <w:pPr>
        <w:spacing w:after="0"/>
        <w:rPr>
          <w:del w:id="4238" w:author="china" w:date="2015-03-24T14:20:00Z"/>
          <w:rFonts w:asciiTheme="minorHAnsi" w:hAnsiTheme="minorHAnsi" w:cs="Times New Roman"/>
          <w:sz w:val="21"/>
          <w:szCs w:val="21"/>
        </w:rPr>
      </w:pPr>
      <w:del w:id="42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if(moveGrid==0) continue;</w:delText>
        </w:r>
      </w:del>
    </w:p>
    <w:p w:rsidR="001059D3" w:rsidRPr="00441F61" w:rsidDel="00B72103" w:rsidRDefault="001059D3" w:rsidP="00441F61">
      <w:pPr>
        <w:spacing w:after="0"/>
        <w:rPr>
          <w:del w:id="4240" w:author="china" w:date="2015-03-24T14:20:00Z"/>
          <w:rFonts w:asciiTheme="minorHAnsi" w:hAnsiTheme="minorHAnsi" w:cs="Times New Roman"/>
          <w:sz w:val="21"/>
          <w:szCs w:val="21"/>
        </w:rPr>
      </w:pPr>
      <w:del w:id="42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vPets[actionFunX][j]-&gt;stopAllActions();</w:delText>
        </w:r>
      </w:del>
    </w:p>
    <w:p w:rsidR="001059D3" w:rsidRPr="00441F61" w:rsidDel="00B72103" w:rsidRDefault="001059D3" w:rsidP="00441F61">
      <w:pPr>
        <w:spacing w:after="0"/>
        <w:rPr>
          <w:del w:id="4242" w:author="china" w:date="2015-03-24T14:20:00Z"/>
          <w:rFonts w:asciiTheme="minorHAnsi" w:hAnsiTheme="minorHAnsi" w:cs="Times New Roman"/>
          <w:sz w:val="21"/>
          <w:szCs w:val="21"/>
        </w:rPr>
      </w:pPr>
      <w:del w:id="42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vPets[actionFunX][j]-&gt;moveDt = 0.0f;</w:delText>
        </w:r>
      </w:del>
    </w:p>
    <w:p w:rsidR="001059D3" w:rsidRPr="00441F61" w:rsidDel="00B72103" w:rsidRDefault="001059D3" w:rsidP="00441F61">
      <w:pPr>
        <w:spacing w:after="0"/>
        <w:rPr>
          <w:del w:id="4244" w:author="china" w:date="2015-03-24T14:20:00Z"/>
          <w:rFonts w:asciiTheme="minorHAnsi" w:hAnsiTheme="minorHAnsi" w:cs="Times New Roman"/>
          <w:sz w:val="21"/>
          <w:szCs w:val="21"/>
        </w:rPr>
      </w:pPr>
      <w:del w:id="42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vPets[actionFunX][j]-&gt;setPetStatu(PetStatuMove);</w:delText>
        </w:r>
      </w:del>
    </w:p>
    <w:p w:rsidR="001059D3" w:rsidRPr="00441F61" w:rsidDel="00B72103" w:rsidRDefault="001059D3" w:rsidP="00441F61">
      <w:pPr>
        <w:spacing w:after="0"/>
        <w:rPr>
          <w:del w:id="4246" w:author="china" w:date="2015-03-24T14:20:00Z"/>
          <w:rFonts w:asciiTheme="minorHAnsi" w:hAnsiTheme="minorHAnsi" w:cs="Times New Roman"/>
          <w:sz w:val="21"/>
          <w:szCs w:val="21"/>
        </w:rPr>
      </w:pPr>
      <w:del w:id="42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vPets[actionFunX][j]-&gt;setFallGridY(moveGrid);</w:delText>
        </w:r>
      </w:del>
    </w:p>
    <w:p w:rsidR="001059D3" w:rsidRPr="00441F61" w:rsidDel="00B72103" w:rsidRDefault="001059D3" w:rsidP="00441F61">
      <w:pPr>
        <w:spacing w:after="0"/>
        <w:rPr>
          <w:del w:id="4248" w:author="china" w:date="2015-03-24T14:20:00Z"/>
          <w:rFonts w:asciiTheme="minorHAnsi" w:hAnsiTheme="minorHAnsi" w:cs="Times New Roman"/>
          <w:sz w:val="21"/>
          <w:szCs w:val="21"/>
        </w:rPr>
      </w:pPr>
      <w:del w:id="42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vPets[actionFunX][j]-&gt;setIndexY(vPets[actionFunX][j]-&gt;getIndexY() - moveGrid);</w:delText>
        </w:r>
      </w:del>
    </w:p>
    <w:p w:rsidR="001059D3" w:rsidRPr="00441F61" w:rsidDel="00B72103" w:rsidRDefault="001059D3" w:rsidP="00441F61">
      <w:pPr>
        <w:spacing w:after="0"/>
        <w:rPr>
          <w:del w:id="4250" w:author="china" w:date="2015-03-24T14:20:00Z"/>
          <w:rFonts w:asciiTheme="minorHAnsi" w:hAnsiTheme="minorHAnsi" w:cs="Times New Roman"/>
          <w:sz w:val="21"/>
          <w:szCs w:val="21"/>
        </w:rPr>
      </w:pPr>
      <w:del w:id="42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 - moveGrid] = vPets[actionFunX][j];</w:delText>
        </w:r>
      </w:del>
    </w:p>
    <w:p w:rsidR="001059D3" w:rsidRPr="00441F61" w:rsidDel="00B72103" w:rsidRDefault="001059D3" w:rsidP="00441F61">
      <w:pPr>
        <w:spacing w:after="0"/>
        <w:rPr>
          <w:del w:id="4252" w:author="china" w:date="2015-03-24T14:20:00Z"/>
          <w:rFonts w:asciiTheme="minorHAnsi" w:hAnsiTheme="minorHAnsi" w:cs="Times New Roman"/>
          <w:sz w:val="21"/>
          <w:szCs w:val="21"/>
        </w:rPr>
      </w:pPr>
      <w:del w:id="42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vPets[actionFunX][j] = nullptr;</w:delText>
        </w:r>
      </w:del>
    </w:p>
    <w:p w:rsidR="001059D3" w:rsidRPr="00441F61" w:rsidDel="00B72103" w:rsidRDefault="001059D3" w:rsidP="00441F61">
      <w:pPr>
        <w:spacing w:after="0"/>
        <w:rPr>
          <w:del w:id="4254" w:author="china" w:date="2015-03-24T14:20:00Z"/>
          <w:rFonts w:asciiTheme="minorHAnsi" w:hAnsiTheme="minorHAnsi" w:cs="Times New Roman"/>
          <w:sz w:val="21"/>
          <w:szCs w:val="21"/>
        </w:rPr>
      </w:pPr>
      <w:del w:id="42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indexPets[actionFunX][j - moveGrid] = indexPets[actionFunX][j];</w:delText>
        </w:r>
      </w:del>
    </w:p>
    <w:p w:rsidR="001059D3" w:rsidRPr="00441F61" w:rsidDel="00B72103" w:rsidRDefault="001059D3" w:rsidP="00441F61">
      <w:pPr>
        <w:spacing w:after="0"/>
        <w:rPr>
          <w:del w:id="4256" w:author="china" w:date="2015-03-24T14:20:00Z"/>
          <w:rFonts w:asciiTheme="minorHAnsi" w:hAnsiTheme="minorHAnsi" w:cs="Times New Roman"/>
          <w:sz w:val="21"/>
          <w:szCs w:val="21"/>
        </w:rPr>
      </w:pPr>
      <w:del w:id="42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indexPets[actionFunX][j] = 0;</w:delText>
        </w:r>
      </w:del>
    </w:p>
    <w:p w:rsidR="001059D3" w:rsidRPr="00441F61" w:rsidDel="00B72103" w:rsidRDefault="001059D3" w:rsidP="00441F61">
      <w:pPr>
        <w:spacing w:after="0"/>
        <w:rPr>
          <w:del w:id="4258" w:author="china" w:date="2015-03-24T14:20:00Z"/>
          <w:rFonts w:asciiTheme="minorHAnsi" w:hAnsiTheme="minorHAnsi" w:cs="Times New Roman"/>
          <w:sz w:val="21"/>
          <w:szCs w:val="21"/>
        </w:rPr>
      </w:pPr>
      <w:del w:id="42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260" w:author="china" w:date="2015-03-24T14:20:00Z"/>
          <w:rFonts w:asciiTheme="minorHAnsi" w:hAnsiTheme="minorHAnsi" w:cs="Times New Roman"/>
          <w:sz w:val="21"/>
          <w:szCs w:val="21"/>
        </w:rPr>
      </w:pPr>
      <w:del w:id="42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262" w:author="china" w:date="2015-03-24T14:20:00Z"/>
          <w:rFonts w:asciiTheme="minorHAnsi" w:hAnsiTheme="minorHAnsi" w:cs="Times New Roman"/>
          <w:sz w:val="21"/>
          <w:szCs w:val="21"/>
        </w:rPr>
      </w:pPr>
      <w:del w:id="42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264" w:author="china" w:date="2015-03-24T14:20:00Z"/>
          <w:rFonts w:asciiTheme="minorHAnsi" w:hAnsiTheme="minorHAnsi" w:cs="Times New Roman"/>
          <w:sz w:val="21"/>
          <w:szCs w:val="21"/>
        </w:rPr>
      </w:pPr>
      <w:del w:id="42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vMoveY[actionFunX] = 1;</w:delText>
        </w:r>
      </w:del>
    </w:p>
    <w:p w:rsidR="001059D3" w:rsidRPr="00441F61" w:rsidDel="00B72103" w:rsidRDefault="001059D3" w:rsidP="00441F61">
      <w:pPr>
        <w:spacing w:after="0"/>
        <w:rPr>
          <w:del w:id="4266" w:author="china" w:date="2015-03-24T14:20:00Z"/>
          <w:rFonts w:asciiTheme="minorHAnsi" w:hAnsiTheme="minorHAnsi" w:cs="Times New Roman"/>
          <w:sz w:val="21"/>
          <w:szCs w:val="21"/>
        </w:rPr>
      </w:pPr>
      <w:del w:id="42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vShakeY[actionFunX] = 0;</w:delText>
        </w:r>
      </w:del>
    </w:p>
    <w:p w:rsidR="001059D3" w:rsidRPr="00441F61" w:rsidDel="00B72103" w:rsidRDefault="001059D3" w:rsidP="00441F61">
      <w:pPr>
        <w:spacing w:after="0"/>
        <w:rPr>
          <w:del w:id="4268" w:author="china" w:date="2015-03-24T14:20:00Z"/>
          <w:rFonts w:asciiTheme="minorHAnsi" w:hAnsiTheme="minorHAnsi" w:cs="Times New Roman"/>
          <w:sz w:val="21"/>
          <w:szCs w:val="21"/>
        </w:rPr>
      </w:pPr>
      <w:del w:id="42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addPetToLayer();</w:delText>
        </w:r>
      </w:del>
    </w:p>
    <w:p w:rsidR="001059D3" w:rsidRPr="00441F61" w:rsidDel="00B72103" w:rsidRDefault="001059D3" w:rsidP="00441F61">
      <w:pPr>
        <w:spacing w:after="0"/>
        <w:rPr>
          <w:del w:id="4270" w:author="china" w:date="2015-03-24T14:20:00Z"/>
          <w:rFonts w:asciiTheme="minorHAnsi" w:hAnsiTheme="minorHAnsi" w:cs="Times New Roman"/>
          <w:sz w:val="21"/>
          <w:szCs w:val="21"/>
        </w:rPr>
      </w:pPr>
      <w:del w:id="42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27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27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274" w:author="china" w:date="2015-03-24T14:20:00Z"/>
          <w:rFonts w:asciiTheme="minorHAnsi" w:hAnsiTheme="minorHAnsi" w:cs="Times New Roman"/>
          <w:sz w:val="21"/>
          <w:szCs w:val="21"/>
        </w:rPr>
      </w:pPr>
      <w:del w:id="42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 xml:space="preserve"> }</w:delText>
        </w:r>
      </w:del>
    </w:p>
    <w:p w:rsidR="001059D3" w:rsidRPr="00441F61" w:rsidDel="00B72103" w:rsidRDefault="001059D3" w:rsidP="00441F61">
      <w:pPr>
        <w:spacing w:after="0"/>
        <w:rPr>
          <w:del w:id="4276" w:author="china" w:date="2015-03-24T14:20:00Z"/>
          <w:rFonts w:asciiTheme="minorHAnsi" w:hAnsiTheme="minorHAnsi" w:cs="Times New Roman"/>
          <w:sz w:val="21"/>
          <w:szCs w:val="21"/>
        </w:rPr>
      </w:pPr>
      <w:del w:id="42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 PetSpriteManager::update(float dt)</w:delText>
        </w:r>
      </w:del>
    </w:p>
    <w:p w:rsidR="001059D3" w:rsidRPr="00441F61" w:rsidDel="00B72103" w:rsidRDefault="001059D3" w:rsidP="00441F61">
      <w:pPr>
        <w:spacing w:after="0"/>
        <w:rPr>
          <w:del w:id="4278" w:author="china" w:date="2015-03-24T14:20:00Z"/>
          <w:rFonts w:asciiTheme="minorHAnsi" w:hAnsiTheme="minorHAnsi" w:cs="Times New Roman"/>
          <w:sz w:val="21"/>
          <w:szCs w:val="21"/>
        </w:rPr>
      </w:pPr>
      <w:del w:id="42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280" w:author="china" w:date="2015-03-24T14:20:00Z"/>
          <w:rFonts w:asciiTheme="minorHAnsi" w:hAnsiTheme="minorHAnsi" w:cs="Times New Roman"/>
          <w:sz w:val="21"/>
          <w:szCs w:val="21"/>
        </w:rPr>
      </w:pPr>
      <w:del w:id="42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晃动时间</w:delText>
        </w:r>
      </w:del>
    </w:p>
    <w:p w:rsidR="001059D3" w:rsidRPr="00441F61" w:rsidDel="00B72103" w:rsidRDefault="001059D3" w:rsidP="00441F61">
      <w:pPr>
        <w:spacing w:after="0"/>
        <w:rPr>
          <w:del w:id="4282" w:author="china" w:date="2015-03-24T14:20:00Z"/>
          <w:rFonts w:asciiTheme="minorHAnsi" w:hAnsiTheme="minorHAnsi" w:cs="Times New Roman"/>
          <w:sz w:val="21"/>
          <w:szCs w:val="21"/>
        </w:rPr>
      </w:pPr>
      <w:del w:id="42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i=0;i&lt;7;i++)</w:delText>
        </w:r>
      </w:del>
    </w:p>
    <w:p w:rsidR="001059D3" w:rsidRPr="00441F61" w:rsidDel="00B72103" w:rsidRDefault="001059D3" w:rsidP="00441F61">
      <w:pPr>
        <w:spacing w:after="0"/>
        <w:rPr>
          <w:del w:id="4284" w:author="china" w:date="2015-03-24T14:20:00Z"/>
          <w:rFonts w:asciiTheme="minorHAnsi" w:hAnsiTheme="minorHAnsi" w:cs="Times New Roman"/>
          <w:sz w:val="21"/>
          <w:szCs w:val="21"/>
        </w:rPr>
      </w:pPr>
      <w:del w:id="42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286" w:author="china" w:date="2015-03-24T14:20:00Z"/>
          <w:rFonts w:asciiTheme="minorHAnsi" w:hAnsiTheme="minorHAnsi" w:cs="Times New Roman"/>
          <w:sz w:val="21"/>
          <w:szCs w:val="21"/>
        </w:rPr>
      </w:pPr>
      <w:del w:id="42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if(vShakeY[i]&gt;0)</w:delText>
        </w:r>
      </w:del>
    </w:p>
    <w:p w:rsidR="001059D3" w:rsidRPr="00441F61" w:rsidDel="00B72103" w:rsidRDefault="001059D3" w:rsidP="00441F61">
      <w:pPr>
        <w:spacing w:after="0"/>
        <w:rPr>
          <w:del w:id="4288" w:author="china" w:date="2015-03-24T14:20:00Z"/>
          <w:rFonts w:asciiTheme="minorHAnsi" w:hAnsiTheme="minorHAnsi" w:cs="Times New Roman"/>
          <w:sz w:val="21"/>
          <w:szCs w:val="21"/>
        </w:rPr>
      </w:pPr>
      <w:del w:id="42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290" w:author="china" w:date="2015-03-24T14:20:00Z"/>
          <w:rFonts w:asciiTheme="minorHAnsi" w:hAnsiTheme="minorHAnsi" w:cs="Times New Roman"/>
          <w:sz w:val="21"/>
          <w:szCs w:val="21"/>
        </w:rPr>
      </w:pPr>
      <w:del w:id="42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vShakeY[i]-=dt;</w:delText>
        </w:r>
      </w:del>
    </w:p>
    <w:p w:rsidR="001059D3" w:rsidRPr="00441F61" w:rsidDel="00B72103" w:rsidRDefault="001059D3" w:rsidP="00441F61">
      <w:pPr>
        <w:spacing w:after="0"/>
        <w:rPr>
          <w:del w:id="4292" w:author="china" w:date="2015-03-24T14:20:00Z"/>
          <w:rFonts w:asciiTheme="minorHAnsi" w:hAnsiTheme="minorHAnsi" w:cs="Times New Roman"/>
          <w:sz w:val="21"/>
          <w:szCs w:val="21"/>
        </w:rPr>
      </w:pPr>
      <w:del w:id="42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if(vShakeY[i]&lt;=0)//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时间到</w:delText>
        </w:r>
      </w:del>
    </w:p>
    <w:p w:rsidR="001059D3" w:rsidRPr="00441F61" w:rsidDel="00B72103" w:rsidRDefault="001059D3" w:rsidP="00441F61">
      <w:pPr>
        <w:spacing w:after="0"/>
        <w:rPr>
          <w:del w:id="4294" w:author="china" w:date="2015-03-24T14:20:00Z"/>
          <w:rFonts w:asciiTheme="minorHAnsi" w:hAnsiTheme="minorHAnsi" w:cs="Times New Roman"/>
          <w:sz w:val="21"/>
          <w:szCs w:val="21"/>
        </w:rPr>
      </w:pPr>
      <w:del w:id="4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296" w:author="china" w:date="2015-03-24T14:20:00Z"/>
          <w:rFonts w:asciiTheme="minorHAnsi" w:hAnsiTheme="minorHAnsi" w:cs="Times New Roman"/>
          <w:sz w:val="21"/>
          <w:szCs w:val="21"/>
        </w:rPr>
      </w:pPr>
      <w:del w:id="4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vShakeY[i] = 0;</w:delText>
        </w:r>
      </w:del>
    </w:p>
    <w:p w:rsidR="001059D3" w:rsidRPr="00441F61" w:rsidDel="00B72103" w:rsidRDefault="001059D3" w:rsidP="00441F61">
      <w:pPr>
        <w:spacing w:after="0"/>
        <w:rPr>
          <w:del w:id="429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299" w:author="china" w:date="2015-03-24T14:20:00Z"/>
          <w:rFonts w:asciiTheme="minorHAnsi" w:hAnsiTheme="minorHAnsi" w:cs="Times New Roman"/>
          <w:sz w:val="21"/>
          <w:szCs w:val="21"/>
        </w:rPr>
      </w:pPr>
      <w:del w:id="43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fallGrid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掉落几格</w:delText>
        </w:r>
      </w:del>
    </w:p>
    <w:p w:rsidR="001059D3" w:rsidRPr="00441F61" w:rsidDel="00B72103" w:rsidRDefault="001059D3" w:rsidP="00441F61">
      <w:pPr>
        <w:spacing w:after="0"/>
        <w:rPr>
          <w:del w:id="4301" w:author="china" w:date="2015-03-24T14:20:00Z"/>
          <w:rFonts w:asciiTheme="minorHAnsi" w:hAnsiTheme="minorHAnsi" w:cs="Times New Roman"/>
          <w:sz w:val="21"/>
          <w:szCs w:val="21"/>
        </w:rPr>
      </w:pPr>
      <w:del w:id="43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303" w:author="china" w:date="2015-03-24T14:20:00Z"/>
          <w:rFonts w:asciiTheme="minorHAnsi" w:hAnsiTheme="minorHAnsi" w:cs="Times New Roman"/>
          <w:sz w:val="21"/>
          <w:szCs w:val="21"/>
        </w:rPr>
      </w:pPr>
      <w:del w:id="43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j=0;j&lt; 7;j++)</w:delText>
        </w:r>
      </w:del>
    </w:p>
    <w:p w:rsidR="001059D3" w:rsidRPr="00441F61" w:rsidDel="00B72103" w:rsidRDefault="001059D3" w:rsidP="00441F61">
      <w:pPr>
        <w:spacing w:after="0"/>
        <w:rPr>
          <w:del w:id="4305" w:author="china" w:date="2015-03-24T14:20:00Z"/>
          <w:rFonts w:asciiTheme="minorHAnsi" w:hAnsiTheme="minorHAnsi" w:cs="Times New Roman"/>
          <w:sz w:val="21"/>
          <w:szCs w:val="21"/>
        </w:rPr>
      </w:pPr>
      <w:del w:id="43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07" w:author="china" w:date="2015-03-24T14:20:00Z"/>
          <w:rFonts w:asciiTheme="minorHAnsi" w:hAnsiTheme="minorHAnsi" w:cs="Times New Roman"/>
          <w:sz w:val="21"/>
          <w:szCs w:val="21"/>
        </w:rPr>
      </w:pPr>
      <w:del w:id="43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((indexPets[i][j]!=0)&amp;&amp; (vPets[i][j]) &amp;&amp; (vPets[i][j]-&gt;getPetStatu() == PetStatuShake))</w:delText>
        </w:r>
      </w:del>
    </w:p>
    <w:p w:rsidR="001059D3" w:rsidRPr="00441F61" w:rsidDel="00B72103" w:rsidRDefault="001059D3" w:rsidP="00441F61">
      <w:pPr>
        <w:spacing w:after="0"/>
        <w:rPr>
          <w:del w:id="4309" w:author="china" w:date="2015-03-24T14:20:00Z"/>
          <w:rFonts w:asciiTheme="minorHAnsi" w:hAnsiTheme="minorHAnsi" w:cs="Times New Roman"/>
          <w:sz w:val="21"/>
          <w:szCs w:val="21"/>
        </w:rPr>
      </w:pPr>
      <w:del w:id="43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11" w:author="china" w:date="2015-03-24T14:20:00Z"/>
          <w:rFonts w:asciiTheme="minorHAnsi" w:hAnsiTheme="minorHAnsi" w:cs="Times New Roman"/>
          <w:sz w:val="21"/>
          <w:szCs w:val="21"/>
        </w:rPr>
      </w:pPr>
      <w:del w:id="43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fallGrid = getMoveDownGird(i, j);</w:delText>
        </w:r>
      </w:del>
    </w:p>
    <w:p w:rsidR="001059D3" w:rsidRPr="00441F61" w:rsidDel="00B72103" w:rsidRDefault="001059D3" w:rsidP="00441F61">
      <w:pPr>
        <w:spacing w:after="0"/>
        <w:rPr>
          <w:del w:id="4313" w:author="china" w:date="2015-03-24T14:20:00Z"/>
          <w:rFonts w:asciiTheme="minorHAnsi" w:hAnsiTheme="minorHAnsi" w:cs="Times New Roman"/>
          <w:sz w:val="21"/>
          <w:szCs w:val="21"/>
        </w:rPr>
      </w:pPr>
      <w:del w:id="43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vPets[i][j]-&gt;stopAllActions();</w:delText>
        </w:r>
      </w:del>
    </w:p>
    <w:p w:rsidR="001059D3" w:rsidRPr="00441F61" w:rsidDel="00B72103" w:rsidRDefault="001059D3" w:rsidP="00441F61">
      <w:pPr>
        <w:spacing w:after="0"/>
        <w:rPr>
          <w:del w:id="4315" w:author="china" w:date="2015-03-24T14:20:00Z"/>
          <w:rFonts w:asciiTheme="minorHAnsi" w:hAnsiTheme="minorHAnsi" w:cs="Times New Roman"/>
          <w:sz w:val="21"/>
          <w:szCs w:val="21"/>
        </w:rPr>
      </w:pPr>
      <w:del w:id="43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if(fallGrid==0) continue;</w:delText>
        </w:r>
      </w:del>
    </w:p>
    <w:p w:rsidR="001059D3" w:rsidRPr="00441F61" w:rsidDel="00B72103" w:rsidRDefault="001059D3" w:rsidP="00441F61">
      <w:pPr>
        <w:spacing w:after="0"/>
        <w:rPr>
          <w:del w:id="4317" w:author="china" w:date="2015-03-24T14:20:00Z"/>
          <w:rFonts w:asciiTheme="minorHAnsi" w:hAnsiTheme="minorHAnsi" w:cs="Times New Roman"/>
          <w:sz w:val="21"/>
          <w:szCs w:val="21"/>
        </w:rPr>
      </w:pPr>
      <w:del w:id="43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319" w:author="china" w:date="2015-03-24T14:20:00Z"/>
          <w:rFonts w:asciiTheme="minorHAnsi" w:hAnsiTheme="minorHAnsi" w:cs="Times New Roman"/>
          <w:sz w:val="21"/>
          <w:szCs w:val="21"/>
        </w:rPr>
      </w:pPr>
      <w:del w:id="43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vPets[i][j]-&gt;setPositionX(vPets[i][j]-&gt;getmMoveBeforePX());</w:delText>
        </w:r>
      </w:del>
    </w:p>
    <w:p w:rsidR="001059D3" w:rsidRPr="00441F61" w:rsidDel="00B72103" w:rsidRDefault="001059D3" w:rsidP="00441F61">
      <w:pPr>
        <w:spacing w:after="0"/>
        <w:rPr>
          <w:del w:id="4321" w:author="china" w:date="2015-03-24T14:20:00Z"/>
          <w:rFonts w:asciiTheme="minorHAnsi" w:hAnsiTheme="minorHAnsi" w:cs="Times New Roman"/>
          <w:sz w:val="21"/>
          <w:szCs w:val="21"/>
        </w:rPr>
      </w:pPr>
      <w:del w:id="43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vPets[i][j]-&gt;setPetStatu(PetStatuMove);</w:delText>
        </w:r>
      </w:del>
    </w:p>
    <w:p w:rsidR="001059D3" w:rsidRPr="00441F61" w:rsidDel="00B72103" w:rsidRDefault="001059D3" w:rsidP="00441F61">
      <w:pPr>
        <w:spacing w:after="0"/>
        <w:rPr>
          <w:del w:id="4323" w:author="china" w:date="2015-03-24T14:20:00Z"/>
          <w:rFonts w:asciiTheme="minorHAnsi" w:hAnsiTheme="minorHAnsi" w:cs="Times New Roman"/>
          <w:sz w:val="21"/>
          <w:szCs w:val="21"/>
        </w:rPr>
      </w:pPr>
      <w:del w:id="43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vPets[i][j]-&gt;setFallGridY(fallGrid);</w:delText>
        </w:r>
      </w:del>
    </w:p>
    <w:p w:rsidR="001059D3" w:rsidRPr="00441F61" w:rsidDel="00B72103" w:rsidRDefault="001059D3" w:rsidP="00441F61">
      <w:pPr>
        <w:spacing w:after="0"/>
        <w:rPr>
          <w:del w:id="4325" w:author="china" w:date="2015-03-24T14:20:00Z"/>
          <w:rFonts w:asciiTheme="minorHAnsi" w:hAnsiTheme="minorHAnsi" w:cs="Times New Roman"/>
          <w:sz w:val="21"/>
          <w:szCs w:val="21"/>
        </w:rPr>
      </w:pPr>
      <w:del w:id="43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vPets[i][j]-&gt;setIndexY(j - fallGrid);</w:delText>
        </w:r>
      </w:del>
    </w:p>
    <w:p w:rsidR="001059D3" w:rsidRPr="00441F61" w:rsidDel="00B72103" w:rsidRDefault="001059D3" w:rsidP="00441F61">
      <w:pPr>
        <w:spacing w:after="0"/>
        <w:rPr>
          <w:del w:id="4327" w:author="china" w:date="2015-03-24T14:20:00Z"/>
          <w:rFonts w:asciiTheme="minorHAnsi" w:hAnsiTheme="minorHAnsi" w:cs="Times New Roman"/>
          <w:sz w:val="21"/>
          <w:szCs w:val="21"/>
        </w:rPr>
      </w:pPr>
      <w:del w:id="43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vPets[i][j]-&gt;moveDt = 0;</w:delText>
        </w:r>
      </w:del>
    </w:p>
    <w:p w:rsidR="001059D3" w:rsidRPr="00441F61" w:rsidDel="00B72103" w:rsidRDefault="001059D3" w:rsidP="00441F61">
      <w:pPr>
        <w:spacing w:after="0"/>
        <w:rPr>
          <w:del w:id="4329" w:author="china" w:date="2015-03-24T14:20:00Z"/>
          <w:rFonts w:asciiTheme="minorHAnsi" w:hAnsiTheme="minorHAnsi" w:cs="Times New Roman"/>
          <w:sz w:val="21"/>
          <w:szCs w:val="21"/>
        </w:rPr>
      </w:pPr>
      <w:del w:id="43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 - fallGrid] = indexPets[i][j];</w:delText>
        </w:r>
      </w:del>
    </w:p>
    <w:p w:rsidR="001059D3" w:rsidRPr="00441F61" w:rsidDel="00B72103" w:rsidRDefault="001059D3" w:rsidP="00441F61">
      <w:pPr>
        <w:spacing w:after="0"/>
        <w:rPr>
          <w:del w:id="4331" w:author="china" w:date="2015-03-24T14:20:00Z"/>
          <w:rFonts w:asciiTheme="minorHAnsi" w:hAnsiTheme="minorHAnsi" w:cs="Times New Roman"/>
          <w:sz w:val="21"/>
          <w:szCs w:val="21"/>
        </w:rPr>
      </w:pPr>
      <w:del w:id="43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 = 0;</w:delText>
        </w:r>
      </w:del>
    </w:p>
    <w:p w:rsidR="001059D3" w:rsidRPr="00441F61" w:rsidDel="00B72103" w:rsidRDefault="001059D3" w:rsidP="00441F61">
      <w:pPr>
        <w:spacing w:after="0"/>
        <w:rPr>
          <w:del w:id="4333" w:author="china" w:date="2015-03-24T14:20:00Z"/>
          <w:rFonts w:asciiTheme="minorHAnsi" w:hAnsiTheme="minorHAnsi" w:cs="Times New Roman"/>
          <w:sz w:val="21"/>
          <w:szCs w:val="21"/>
        </w:rPr>
      </w:pPr>
      <w:del w:id="43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 - fallGrid] = vPets[i][j];</w:delText>
        </w:r>
      </w:del>
    </w:p>
    <w:p w:rsidR="001059D3" w:rsidRPr="00441F61" w:rsidDel="00B72103" w:rsidRDefault="001059D3" w:rsidP="00441F61">
      <w:pPr>
        <w:spacing w:after="0"/>
        <w:rPr>
          <w:del w:id="4335" w:author="china" w:date="2015-03-24T14:20:00Z"/>
          <w:rFonts w:asciiTheme="minorHAnsi" w:hAnsiTheme="minorHAnsi" w:cs="Times New Roman"/>
          <w:sz w:val="21"/>
          <w:szCs w:val="21"/>
        </w:rPr>
      </w:pPr>
      <w:del w:id="43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 = nullptr;</w:delText>
        </w:r>
      </w:del>
    </w:p>
    <w:p w:rsidR="001059D3" w:rsidRPr="00441F61" w:rsidDel="00B72103" w:rsidRDefault="001059D3" w:rsidP="00441F61">
      <w:pPr>
        <w:spacing w:after="0"/>
        <w:rPr>
          <w:del w:id="433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338" w:author="china" w:date="2015-03-24T14:20:00Z"/>
          <w:rFonts w:asciiTheme="minorHAnsi" w:hAnsiTheme="minorHAnsi" w:cs="Times New Roman"/>
          <w:sz w:val="21"/>
          <w:szCs w:val="21"/>
        </w:rPr>
      </w:pPr>
      <w:del w:id="4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340" w:author="china" w:date="2015-03-24T14:20:00Z"/>
          <w:rFonts w:asciiTheme="minorHAnsi" w:hAnsiTheme="minorHAnsi" w:cs="Times New Roman"/>
          <w:sz w:val="21"/>
          <w:szCs w:val="21"/>
        </w:rPr>
      </w:pPr>
      <w:del w:id="4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34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343" w:author="china" w:date="2015-03-24T14:20:00Z"/>
          <w:rFonts w:asciiTheme="minorHAnsi" w:hAnsiTheme="minorHAnsi" w:cs="Times New Roman"/>
          <w:sz w:val="21"/>
          <w:szCs w:val="21"/>
        </w:rPr>
      </w:pPr>
      <w:del w:id="43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vMoveY[i] = 1;//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掉落</w:delText>
        </w:r>
      </w:del>
    </w:p>
    <w:p w:rsidR="001059D3" w:rsidRPr="00441F61" w:rsidDel="00B72103" w:rsidRDefault="001059D3" w:rsidP="00441F61">
      <w:pPr>
        <w:spacing w:after="0"/>
        <w:rPr>
          <w:del w:id="4345" w:author="china" w:date="2015-03-24T14:20:00Z"/>
          <w:rFonts w:asciiTheme="minorHAnsi" w:hAnsiTheme="minorHAnsi" w:cs="Times New Roman"/>
          <w:sz w:val="21"/>
          <w:szCs w:val="21"/>
        </w:rPr>
      </w:pPr>
      <w:del w:id="43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addPetToLayer();</w:delText>
        </w:r>
      </w:del>
    </w:p>
    <w:p w:rsidR="001059D3" w:rsidRPr="00441F61" w:rsidDel="00B72103" w:rsidRDefault="001059D3" w:rsidP="00441F61">
      <w:pPr>
        <w:spacing w:after="0"/>
        <w:rPr>
          <w:del w:id="4347" w:author="china" w:date="2015-03-24T14:20:00Z"/>
          <w:rFonts w:asciiTheme="minorHAnsi" w:hAnsiTheme="minorHAnsi" w:cs="Times New Roman"/>
          <w:sz w:val="21"/>
          <w:szCs w:val="21"/>
        </w:rPr>
      </w:pPr>
      <w:del w:id="43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349" w:author="china" w:date="2015-03-24T14:20:00Z"/>
          <w:rFonts w:asciiTheme="minorHAnsi" w:hAnsiTheme="minorHAnsi" w:cs="Times New Roman"/>
          <w:sz w:val="21"/>
          <w:szCs w:val="21"/>
        </w:rPr>
      </w:pPr>
      <w:del w:id="43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351" w:author="china" w:date="2015-03-24T14:20:00Z"/>
          <w:rFonts w:asciiTheme="minorHAnsi" w:hAnsiTheme="minorHAnsi" w:cs="Times New Roman"/>
          <w:sz w:val="21"/>
          <w:szCs w:val="21"/>
        </w:rPr>
      </w:pPr>
      <w:del w:id="43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35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354" w:author="china" w:date="2015-03-24T14:20:00Z"/>
          <w:rFonts w:asciiTheme="minorHAnsi" w:hAnsiTheme="minorHAnsi" w:cs="Times New Roman"/>
          <w:sz w:val="21"/>
          <w:szCs w:val="21"/>
        </w:rPr>
      </w:pPr>
      <w:del w:id="43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掉落</w:delText>
        </w:r>
      </w:del>
    </w:p>
    <w:p w:rsidR="001059D3" w:rsidRPr="00441F61" w:rsidDel="00B72103" w:rsidRDefault="001059D3" w:rsidP="00441F61">
      <w:pPr>
        <w:spacing w:after="0"/>
        <w:rPr>
          <w:del w:id="4356" w:author="china" w:date="2015-03-24T14:20:00Z"/>
          <w:rFonts w:asciiTheme="minorHAnsi" w:hAnsiTheme="minorHAnsi" w:cs="Times New Roman"/>
          <w:sz w:val="21"/>
          <w:szCs w:val="21"/>
        </w:rPr>
      </w:pPr>
      <w:del w:id="43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 7; i++)</w:delText>
        </w:r>
      </w:del>
    </w:p>
    <w:p w:rsidR="001059D3" w:rsidRPr="00441F61" w:rsidDel="00B72103" w:rsidRDefault="001059D3" w:rsidP="00441F61">
      <w:pPr>
        <w:spacing w:after="0"/>
        <w:rPr>
          <w:del w:id="4358" w:author="china" w:date="2015-03-24T14:20:00Z"/>
          <w:rFonts w:asciiTheme="minorHAnsi" w:hAnsiTheme="minorHAnsi" w:cs="Times New Roman"/>
          <w:sz w:val="21"/>
          <w:szCs w:val="21"/>
        </w:rPr>
      </w:pPr>
      <w:del w:id="43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60" w:author="china" w:date="2015-03-24T14:20:00Z"/>
          <w:rFonts w:asciiTheme="minorHAnsi" w:hAnsiTheme="minorHAnsi" w:cs="Times New Roman"/>
          <w:sz w:val="21"/>
          <w:szCs w:val="21"/>
        </w:rPr>
      </w:pPr>
      <w:del w:id="43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(vMoveY[i]&gt;0)</w:delText>
        </w:r>
      </w:del>
    </w:p>
    <w:p w:rsidR="001059D3" w:rsidRPr="00441F61" w:rsidDel="00B72103" w:rsidRDefault="001059D3" w:rsidP="00441F61">
      <w:pPr>
        <w:spacing w:after="0"/>
        <w:rPr>
          <w:del w:id="4362" w:author="china" w:date="2015-03-24T14:20:00Z"/>
          <w:rFonts w:asciiTheme="minorHAnsi" w:hAnsiTheme="minorHAnsi" w:cs="Times New Roman"/>
          <w:sz w:val="21"/>
          <w:szCs w:val="21"/>
        </w:rPr>
      </w:pPr>
      <w:del w:id="43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64" w:author="china" w:date="2015-03-24T14:20:00Z"/>
          <w:rFonts w:asciiTheme="minorHAnsi" w:hAnsiTheme="minorHAnsi" w:cs="Times New Roman"/>
          <w:sz w:val="21"/>
          <w:szCs w:val="21"/>
        </w:rPr>
      </w:pPr>
      <w:del w:id="43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 7; j++)</w:delText>
        </w:r>
      </w:del>
    </w:p>
    <w:p w:rsidR="001059D3" w:rsidRPr="00441F61" w:rsidDel="00B72103" w:rsidRDefault="001059D3" w:rsidP="00441F61">
      <w:pPr>
        <w:spacing w:after="0"/>
        <w:rPr>
          <w:del w:id="4366" w:author="china" w:date="2015-03-24T14:20:00Z"/>
          <w:rFonts w:asciiTheme="minorHAnsi" w:hAnsiTheme="minorHAnsi" w:cs="Times New Roman"/>
          <w:sz w:val="21"/>
          <w:szCs w:val="21"/>
        </w:rPr>
      </w:pPr>
      <w:del w:id="43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6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369" w:author="china" w:date="2015-03-24T14:20:00Z"/>
          <w:rFonts w:asciiTheme="minorHAnsi" w:hAnsiTheme="minorHAnsi" w:cs="Times New Roman"/>
          <w:sz w:val="21"/>
          <w:szCs w:val="21"/>
        </w:rPr>
      </w:pPr>
      <w:del w:id="43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(vPets[i][j]&amp;&amp;(vPets[i][j]-&gt;getPetStatu() == PetStatuMove))</w:delText>
        </w:r>
      </w:del>
    </w:p>
    <w:p w:rsidR="001059D3" w:rsidRPr="00441F61" w:rsidDel="00B72103" w:rsidRDefault="001059D3" w:rsidP="00441F61">
      <w:pPr>
        <w:spacing w:after="0"/>
        <w:rPr>
          <w:del w:id="4371" w:author="china" w:date="2015-03-24T14:20:00Z"/>
          <w:rFonts w:asciiTheme="minorHAnsi" w:hAnsiTheme="minorHAnsi" w:cs="Times New Roman"/>
          <w:sz w:val="21"/>
          <w:szCs w:val="21"/>
        </w:rPr>
      </w:pPr>
      <w:del w:id="43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73" w:author="china" w:date="2015-03-24T14:20:00Z"/>
          <w:rFonts w:asciiTheme="minorHAnsi" w:hAnsiTheme="minorHAnsi" w:cs="Times New Roman"/>
          <w:sz w:val="21"/>
          <w:szCs w:val="21"/>
        </w:rPr>
      </w:pPr>
      <w:del w:id="43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vPets[i][j]-&gt;moveDt+=dt;</w:delText>
        </w:r>
      </w:del>
    </w:p>
    <w:p w:rsidR="001059D3" w:rsidRPr="00441F61" w:rsidDel="00B72103" w:rsidRDefault="001059D3" w:rsidP="00441F61">
      <w:pPr>
        <w:spacing w:after="0"/>
        <w:rPr>
          <w:del w:id="4375" w:author="china" w:date="2015-03-24T14:20:00Z"/>
          <w:rFonts w:asciiTheme="minorHAnsi" w:hAnsiTheme="minorHAnsi" w:cs="Times New Roman"/>
          <w:sz w:val="21"/>
          <w:szCs w:val="21"/>
        </w:rPr>
      </w:pPr>
      <w:del w:id="43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(vPets[i][j]-&gt;getFallPositionY()&lt;vPets[i][j]-&gt;getPositionY())</w:delText>
        </w:r>
      </w:del>
    </w:p>
    <w:p w:rsidR="001059D3" w:rsidRPr="00441F61" w:rsidDel="00B72103" w:rsidRDefault="001059D3" w:rsidP="00441F61">
      <w:pPr>
        <w:spacing w:after="0"/>
        <w:rPr>
          <w:del w:id="4377" w:author="china" w:date="2015-03-24T14:20:00Z"/>
          <w:rFonts w:asciiTheme="minorHAnsi" w:hAnsiTheme="minorHAnsi" w:cs="Times New Roman"/>
          <w:sz w:val="21"/>
          <w:szCs w:val="21"/>
        </w:rPr>
      </w:pPr>
      <w:del w:id="43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79" w:author="china" w:date="2015-03-24T14:20:00Z"/>
          <w:rFonts w:asciiTheme="minorHAnsi" w:hAnsiTheme="minorHAnsi" w:cs="Times New Roman"/>
          <w:sz w:val="21"/>
          <w:szCs w:val="21"/>
        </w:rPr>
      </w:pPr>
      <w:del w:id="43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(vPets[i][j]-&gt;getPositionY()&lt;(OFFSET_Y + 7 * 140))</w:delText>
        </w:r>
      </w:del>
    </w:p>
    <w:p w:rsidR="001059D3" w:rsidRPr="00441F61" w:rsidDel="00B72103" w:rsidRDefault="001059D3" w:rsidP="00441F61">
      <w:pPr>
        <w:spacing w:after="0"/>
        <w:rPr>
          <w:del w:id="4381" w:author="china" w:date="2015-03-24T14:20:00Z"/>
          <w:rFonts w:asciiTheme="minorHAnsi" w:hAnsiTheme="minorHAnsi" w:cs="Times New Roman"/>
          <w:sz w:val="21"/>
          <w:szCs w:val="21"/>
        </w:rPr>
      </w:pPr>
      <w:del w:id="43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83" w:author="china" w:date="2015-03-24T14:20:00Z"/>
          <w:rFonts w:asciiTheme="minorHAnsi" w:hAnsiTheme="minorHAnsi" w:cs="Times New Roman"/>
          <w:sz w:val="21"/>
          <w:szCs w:val="21"/>
        </w:rPr>
      </w:pPr>
      <w:del w:id="43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vPets[i][j]-&gt;setVisible(true);</w:delText>
        </w:r>
      </w:del>
    </w:p>
    <w:p w:rsidR="001059D3" w:rsidRPr="00441F61" w:rsidDel="00B72103" w:rsidRDefault="001059D3" w:rsidP="00441F61">
      <w:pPr>
        <w:spacing w:after="0"/>
        <w:rPr>
          <w:del w:id="4385" w:author="china" w:date="2015-03-24T14:20:00Z"/>
          <w:rFonts w:asciiTheme="minorHAnsi" w:hAnsiTheme="minorHAnsi" w:cs="Times New Roman"/>
          <w:sz w:val="21"/>
          <w:szCs w:val="21"/>
        </w:rPr>
      </w:pPr>
      <w:del w:id="43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4387" w:author="china" w:date="2015-03-24T14:20:00Z"/>
          <w:rFonts w:asciiTheme="minorHAnsi" w:hAnsiTheme="minorHAnsi" w:cs="Times New Roman"/>
          <w:sz w:val="21"/>
          <w:szCs w:val="21"/>
        </w:rPr>
      </w:pPr>
      <w:del w:id="43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389" w:author="china" w:date="2015-03-24T14:20:00Z"/>
          <w:rFonts w:asciiTheme="minorHAnsi" w:hAnsiTheme="minorHAnsi" w:cs="Times New Roman"/>
          <w:sz w:val="21"/>
          <w:szCs w:val="21"/>
        </w:rPr>
      </w:pPr>
      <w:del w:id="43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391" w:author="china" w:date="2015-03-24T14:20:00Z"/>
          <w:rFonts w:asciiTheme="minorHAnsi" w:hAnsiTheme="minorHAnsi" w:cs="Times New Roman"/>
          <w:sz w:val="21"/>
          <w:szCs w:val="21"/>
        </w:rPr>
      </w:pPr>
      <w:del w:id="43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393" w:author="china" w:date="2015-03-24T14:20:00Z"/>
          <w:rFonts w:asciiTheme="minorHAnsi" w:hAnsiTheme="minorHAnsi" w:cs="Times New Roman"/>
          <w:sz w:val="21"/>
          <w:szCs w:val="21"/>
        </w:rPr>
      </w:pPr>
      <w:del w:id="43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float initY = vPets[i][j]-&gt;getFallPositionY()+  vPets[i][j]-&gt;moveGrid*140;</w:delText>
        </w:r>
      </w:del>
    </w:p>
    <w:p w:rsidR="001059D3" w:rsidRPr="00441F61" w:rsidDel="00B72103" w:rsidRDefault="001059D3" w:rsidP="00441F61">
      <w:pPr>
        <w:spacing w:after="0"/>
        <w:rPr>
          <w:del w:id="4395" w:author="china" w:date="2015-03-24T14:20:00Z"/>
          <w:rFonts w:asciiTheme="minorHAnsi" w:hAnsiTheme="minorHAnsi" w:cs="Times New Roman"/>
          <w:sz w:val="21"/>
          <w:szCs w:val="21"/>
        </w:rPr>
      </w:pPr>
      <w:del w:id="43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float s1 = 0.5f*G*vPets[i][j]-&gt;moveDt*vPets[i][j]-&gt;moveDt+MOVE_PEED*vPets[i][j]-&gt;moveDt; 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重力效果</w:delText>
        </w:r>
      </w:del>
    </w:p>
    <w:p w:rsidR="001059D3" w:rsidRPr="00441F61" w:rsidDel="00B72103" w:rsidRDefault="001059D3" w:rsidP="00441F61">
      <w:pPr>
        <w:spacing w:after="0"/>
        <w:rPr>
          <w:del w:id="4397" w:author="china" w:date="2015-03-24T14:20:00Z"/>
          <w:rFonts w:asciiTheme="minorHAnsi" w:hAnsiTheme="minorHAnsi" w:cs="Times New Roman"/>
          <w:sz w:val="21"/>
          <w:szCs w:val="21"/>
        </w:rPr>
      </w:pPr>
      <w:del w:id="43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vPets[i][j]-&gt;setPositionY(initY - s1);</w:delText>
        </w:r>
      </w:del>
    </w:p>
    <w:p w:rsidR="001059D3" w:rsidRPr="00441F61" w:rsidDel="00B72103" w:rsidRDefault="001059D3" w:rsidP="00441F61">
      <w:pPr>
        <w:spacing w:after="0"/>
        <w:rPr>
          <w:del w:id="439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400" w:author="china" w:date="2015-03-24T14:20:00Z"/>
          <w:rFonts w:asciiTheme="minorHAnsi" w:hAnsiTheme="minorHAnsi" w:cs="Times New Roman"/>
          <w:sz w:val="21"/>
          <w:szCs w:val="21"/>
        </w:rPr>
      </w:pPr>
      <w:del w:id="44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02" w:author="china" w:date="2015-03-24T14:20:00Z"/>
          <w:rFonts w:asciiTheme="minorHAnsi" w:hAnsiTheme="minorHAnsi" w:cs="Times New Roman"/>
          <w:sz w:val="21"/>
          <w:szCs w:val="21"/>
        </w:rPr>
      </w:pPr>
      <w:del w:id="44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4404" w:author="china" w:date="2015-03-24T14:20:00Z"/>
          <w:rFonts w:asciiTheme="minorHAnsi" w:hAnsiTheme="minorHAnsi" w:cs="Times New Roman"/>
          <w:sz w:val="21"/>
          <w:szCs w:val="21"/>
        </w:rPr>
      </w:pPr>
      <w:del w:id="44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06" w:author="china" w:date="2015-03-24T14:20:00Z"/>
          <w:rFonts w:asciiTheme="minorHAnsi" w:hAnsiTheme="minorHAnsi" w:cs="Times New Roman"/>
          <w:sz w:val="21"/>
          <w:szCs w:val="21"/>
        </w:rPr>
      </w:pPr>
      <w:del w:id="44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vPets[i][j]-&gt;moveDt = 0;</w:delText>
        </w:r>
      </w:del>
    </w:p>
    <w:p w:rsidR="001059D3" w:rsidRPr="00441F61" w:rsidDel="00B72103" w:rsidRDefault="001059D3" w:rsidP="00441F61">
      <w:pPr>
        <w:spacing w:after="0"/>
        <w:rPr>
          <w:del w:id="4408" w:author="china" w:date="2015-03-24T14:20:00Z"/>
          <w:rFonts w:asciiTheme="minorHAnsi" w:hAnsiTheme="minorHAnsi" w:cs="Times New Roman"/>
          <w:sz w:val="21"/>
          <w:szCs w:val="21"/>
        </w:rPr>
      </w:pPr>
      <w:del w:id="44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vPets[i][j]-&gt;setPositionY(vPets[i][j]-&gt;getFallPositionY());</w:delText>
        </w:r>
      </w:del>
    </w:p>
    <w:p w:rsidR="001059D3" w:rsidRPr="00441F61" w:rsidDel="00B72103" w:rsidRDefault="001059D3" w:rsidP="00441F61">
      <w:pPr>
        <w:spacing w:after="0"/>
        <w:rPr>
          <w:del w:id="4410" w:author="china" w:date="2015-03-24T14:20:00Z"/>
          <w:rFonts w:asciiTheme="minorHAnsi" w:hAnsiTheme="minorHAnsi" w:cs="Times New Roman"/>
          <w:sz w:val="21"/>
          <w:szCs w:val="21"/>
        </w:rPr>
      </w:pPr>
      <w:del w:id="44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vPets[i][j]-&gt;setFallGridY(0);</w:delText>
        </w:r>
      </w:del>
    </w:p>
    <w:p w:rsidR="001059D3" w:rsidRPr="00441F61" w:rsidDel="00B72103" w:rsidRDefault="001059D3" w:rsidP="00441F61">
      <w:pPr>
        <w:spacing w:after="0"/>
        <w:rPr>
          <w:del w:id="4412" w:author="china" w:date="2015-03-24T14:20:00Z"/>
          <w:rFonts w:asciiTheme="minorHAnsi" w:hAnsiTheme="minorHAnsi" w:cs="Times New Roman"/>
          <w:sz w:val="21"/>
          <w:szCs w:val="21"/>
        </w:rPr>
      </w:pPr>
      <w:del w:id="44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vPets[i][j]-&gt;setPetStatu(PetStatuStop);</w:delText>
        </w:r>
      </w:del>
    </w:p>
    <w:p w:rsidR="001059D3" w:rsidRPr="00441F61" w:rsidDel="00B72103" w:rsidRDefault="001059D3" w:rsidP="00441F61">
      <w:pPr>
        <w:spacing w:after="0"/>
        <w:rPr>
          <w:del w:id="441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415" w:author="china" w:date="2015-03-24T14:20:00Z"/>
          <w:rFonts w:asciiTheme="minorHAnsi" w:hAnsiTheme="minorHAnsi" w:cs="Times New Roman"/>
          <w:sz w:val="21"/>
          <w:szCs w:val="21"/>
        </w:rPr>
      </w:pPr>
      <w:del w:id="44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17" w:author="china" w:date="2015-03-24T14:20:00Z"/>
          <w:rFonts w:asciiTheme="minorHAnsi" w:hAnsiTheme="minorHAnsi" w:cs="Times New Roman"/>
          <w:sz w:val="21"/>
          <w:szCs w:val="21"/>
        </w:rPr>
      </w:pPr>
      <w:del w:id="44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19" w:author="china" w:date="2015-03-24T14:20:00Z"/>
          <w:rFonts w:asciiTheme="minorHAnsi" w:hAnsiTheme="minorHAnsi" w:cs="Times New Roman"/>
          <w:sz w:val="21"/>
          <w:szCs w:val="21"/>
        </w:rPr>
      </w:pPr>
      <w:del w:id="44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21" w:author="china" w:date="2015-03-24T14:20:00Z"/>
          <w:rFonts w:asciiTheme="minorHAnsi" w:hAnsiTheme="minorHAnsi" w:cs="Times New Roman"/>
          <w:sz w:val="21"/>
          <w:szCs w:val="21"/>
        </w:rPr>
      </w:pPr>
      <w:del w:id="44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423" w:author="china" w:date="2015-03-24T14:20:00Z"/>
          <w:rFonts w:asciiTheme="minorHAnsi" w:hAnsiTheme="minorHAnsi" w:cs="Times New Roman"/>
          <w:sz w:val="21"/>
          <w:szCs w:val="21"/>
        </w:rPr>
      </w:pPr>
      <w:del w:id="44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allStop = true;           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全部停止</w:delText>
        </w:r>
      </w:del>
    </w:p>
    <w:p w:rsidR="001059D3" w:rsidRPr="00441F61" w:rsidDel="00B72103" w:rsidRDefault="001059D3" w:rsidP="00441F61">
      <w:pPr>
        <w:spacing w:after="0"/>
        <w:rPr>
          <w:del w:id="4425" w:author="china" w:date="2015-03-24T14:20:00Z"/>
          <w:rFonts w:asciiTheme="minorHAnsi" w:hAnsiTheme="minorHAnsi" w:cs="Times New Roman"/>
          <w:sz w:val="21"/>
          <w:szCs w:val="21"/>
        </w:rPr>
      </w:pPr>
      <w:del w:id="44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 7; j++)</w:delText>
        </w:r>
      </w:del>
    </w:p>
    <w:p w:rsidR="001059D3" w:rsidRPr="00441F61" w:rsidDel="00B72103" w:rsidRDefault="001059D3" w:rsidP="00441F61">
      <w:pPr>
        <w:spacing w:after="0"/>
        <w:rPr>
          <w:del w:id="4427" w:author="china" w:date="2015-03-24T14:20:00Z"/>
          <w:rFonts w:asciiTheme="minorHAnsi" w:hAnsiTheme="minorHAnsi" w:cs="Times New Roman"/>
          <w:sz w:val="21"/>
          <w:szCs w:val="21"/>
        </w:rPr>
      </w:pPr>
      <w:del w:id="44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29" w:author="china" w:date="2015-03-24T14:20:00Z"/>
          <w:rFonts w:asciiTheme="minorHAnsi" w:hAnsiTheme="minorHAnsi" w:cs="Times New Roman"/>
          <w:sz w:val="21"/>
          <w:szCs w:val="21"/>
        </w:rPr>
      </w:pPr>
      <w:del w:id="44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((vPets[i][j])&amp;&amp;(vPets[i][j]-&gt;getPetStatu() == PetStatuMove))</w:delText>
        </w:r>
      </w:del>
    </w:p>
    <w:p w:rsidR="001059D3" w:rsidRPr="00441F61" w:rsidDel="00B72103" w:rsidRDefault="001059D3" w:rsidP="00441F61">
      <w:pPr>
        <w:spacing w:after="0"/>
        <w:rPr>
          <w:del w:id="4431" w:author="china" w:date="2015-03-24T14:20:00Z"/>
          <w:rFonts w:asciiTheme="minorHAnsi" w:hAnsiTheme="minorHAnsi" w:cs="Times New Roman"/>
          <w:sz w:val="21"/>
          <w:szCs w:val="21"/>
        </w:rPr>
      </w:pPr>
      <w:del w:id="44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33" w:author="china" w:date="2015-03-24T14:20:00Z"/>
          <w:rFonts w:asciiTheme="minorHAnsi" w:hAnsiTheme="minorHAnsi" w:cs="Times New Roman"/>
          <w:sz w:val="21"/>
          <w:szCs w:val="21"/>
        </w:rPr>
      </w:pPr>
      <w:del w:id="44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allStop = false;</w:delText>
        </w:r>
      </w:del>
    </w:p>
    <w:p w:rsidR="001059D3" w:rsidRPr="00441F61" w:rsidDel="00B72103" w:rsidRDefault="001059D3" w:rsidP="00441F61">
      <w:pPr>
        <w:spacing w:after="0"/>
        <w:rPr>
          <w:del w:id="4435" w:author="china" w:date="2015-03-24T14:20:00Z"/>
          <w:rFonts w:asciiTheme="minorHAnsi" w:hAnsiTheme="minorHAnsi" w:cs="Times New Roman"/>
          <w:sz w:val="21"/>
          <w:szCs w:val="21"/>
        </w:rPr>
      </w:pPr>
      <w:del w:id="44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4437" w:author="china" w:date="2015-03-24T14:20:00Z"/>
          <w:rFonts w:asciiTheme="minorHAnsi" w:hAnsiTheme="minorHAnsi" w:cs="Times New Roman"/>
          <w:sz w:val="21"/>
          <w:szCs w:val="21"/>
        </w:rPr>
      </w:pPr>
      <w:del w:id="44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39" w:author="china" w:date="2015-03-24T14:20:00Z"/>
          <w:rFonts w:asciiTheme="minorHAnsi" w:hAnsiTheme="minorHAnsi" w:cs="Times New Roman"/>
          <w:sz w:val="21"/>
          <w:szCs w:val="21"/>
        </w:rPr>
      </w:pPr>
      <w:del w:id="44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41" w:author="china" w:date="2015-03-24T14:20:00Z"/>
          <w:rFonts w:asciiTheme="minorHAnsi" w:hAnsiTheme="minorHAnsi" w:cs="Times New Roman"/>
          <w:sz w:val="21"/>
          <w:szCs w:val="21"/>
        </w:rPr>
      </w:pPr>
      <w:del w:id="44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if(allStop)</w:delText>
        </w:r>
      </w:del>
    </w:p>
    <w:p w:rsidR="001059D3" w:rsidRPr="00441F61" w:rsidDel="00B72103" w:rsidRDefault="001059D3" w:rsidP="00441F61">
      <w:pPr>
        <w:spacing w:after="0"/>
        <w:rPr>
          <w:del w:id="4443" w:author="china" w:date="2015-03-24T14:20:00Z"/>
          <w:rFonts w:asciiTheme="minorHAnsi" w:hAnsiTheme="minorHAnsi" w:cs="Times New Roman"/>
          <w:sz w:val="21"/>
          <w:szCs w:val="21"/>
        </w:rPr>
      </w:pPr>
      <w:del w:id="44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45" w:author="china" w:date="2015-03-24T14:20:00Z"/>
          <w:rFonts w:asciiTheme="minorHAnsi" w:hAnsiTheme="minorHAnsi" w:cs="Times New Roman"/>
          <w:sz w:val="21"/>
          <w:szCs w:val="21"/>
        </w:rPr>
      </w:pPr>
      <w:del w:id="44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vMoveY[i] = 0;</w:delText>
        </w:r>
      </w:del>
    </w:p>
    <w:p w:rsidR="001059D3" w:rsidRPr="00441F61" w:rsidDel="00B72103" w:rsidRDefault="001059D3" w:rsidP="00441F61">
      <w:pPr>
        <w:spacing w:after="0"/>
        <w:rPr>
          <w:del w:id="4447" w:author="china" w:date="2015-03-24T14:20:00Z"/>
          <w:rFonts w:asciiTheme="minorHAnsi" w:hAnsiTheme="minorHAnsi" w:cs="Times New Roman"/>
          <w:sz w:val="21"/>
          <w:szCs w:val="21"/>
        </w:rPr>
      </w:pPr>
      <w:del w:id="44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checkPetXRowY(i, 0);</w:delText>
        </w:r>
      </w:del>
    </w:p>
    <w:p w:rsidR="001059D3" w:rsidRPr="00441F61" w:rsidDel="00B72103" w:rsidRDefault="001059D3" w:rsidP="00441F61">
      <w:pPr>
        <w:spacing w:after="0"/>
        <w:rPr>
          <w:del w:id="4449" w:author="china" w:date="2015-03-24T14:20:00Z"/>
          <w:rFonts w:asciiTheme="minorHAnsi" w:hAnsiTheme="minorHAnsi" w:cs="Times New Roman"/>
          <w:sz w:val="21"/>
          <w:szCs w:val="21"/>
        </w:rPr>
      </w:pPr>
      <w:del w:id="44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51" w:author="china" w:date="2015-03-24T14:20:00Z"/>
          <w:rFonts w:asciiTheme="minorHAnsi" w:hAnsiTheme="minorHAnsi" w:cs="Times New Roman"/>
          <w:sz w:val="21"/>
          <w:szCs w:val="21"/>
        </w:rPr>
      </w:pPr>
      <w:del w:id="44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53" w:author="china" w:date="2015-03-24T14:20:00Z"/>
          <w:rFonts w:asciiTheme="minorHAnsi" w:hAnsiTheme="minorHAnsi" w:cs="Times New Roman"/>
          <w:sz w:val="21"/>
          <w:szCs w:val="21"/>
        </w:rPr>
      </w:pPr>
      <w:del w:id="44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55" w:author="china" w:date="2015-03-24T14:20:00Z"/>
          <w:rFonts w:asciiTheme="minorHAnsi" w:hAnsiTheme="minorHAnsi" w:cs="Times New Roman"/>
          <w:sz w:val="21"/>
          <w:szCs w:val="21"/>
        </w:rPr>
      </w:pPr>
      <w:del w:id="44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添加特殊格子</w:delText>
        </w:r>
      </w:del>
    </w:p>
    <w:p w:rsidR="001059D3" w:rsidRPr="00441F61" w:rsidDel="00B72103" w:rsidRDefault="001059D3" w:rsidP="00441F61">
      <w:pPr>
        <w:spacing w:after="0"/>
        <w:rPr>
          <w:del w:id="4457" w:author="china" w:date="2015-03-24T14:20:00Z"/>
          <w:rFonts w:asciiTheme="minorHAnsi" w:hAnsiTheme="minorHAnsi" w:cs="Times New Roman"/>
          <w:sz w:val="21"/>
          <w:szCs w:val="21"/>
        </w:rPr>
      </w:pPr>
      <w:del w:id="44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allStop = true;           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全部停止</w:delText>
        </w:r>
      </w:del>
    </w:p>
    <w:p w:rsidR="001059D3" w:rsidRPr="00441F61" w:rsidDel="00B72103" w:rsidRDefault="001059D3" w:rsidP="00441F61">
      <w:pPr>
        <w:spacing w:after="0"/>
        <w:rPr>
          <w:del w:id="4459" w:author="china" w:date="2015-03-24T14:20:00Z"/>
          <w:rFonts w:asciiTheme="minorHAnsi" w:hAnsiTheme="minorHAnsi" w:cs="Times New Roman"/>
          <w:sz w:val="21"/>
          <w:szCs w:val="21"/>
        </w:rPr>
      </w:pPr>
      <w:del w:id="44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 7; j++)</w:delText>
        </w:r>
      </w:del>
    </w:p>
    <w:p w:rsidR="001059D3" w:rsidRPr="00441F61" w:rsidDel="00B72103" w:rsidRDefault="001059D3" w:rsidP="00441F61">
      <w:pPr>
        <w:spacing w:after="0"/>
        <w:rPr>
          <w:del w:id="4461" w:author="china" w:date="2015-03-24T14:20:00Z"/>
          <w:rFonts w:asciiTheme="minorHAnsi" w:hAnsiTheme="minorHAnsi" w:cs="Times New Roman"/>
          <w:sz w:val="21"/>
          <w:szCs w:val="21"/>
        </w:rPr>
      </w:pPr>
      <w:del w:id="44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63" w:author="china" w:date="2015-03-24T14:20:00Z"/>
          <w:rFonts w:asciiTheme="minorHAnsi" w:hAnsiTheme="minorHAnsi" w:cs="Times New Roman"/>
          <w:sz w:val="21"/>
          <w:szCs w:val="21"/>
        </w:rPr>
      </w:pPr>
      <w:del w:id="44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if(vMoveY[j]&gt;0)</w:delText>
        </w:r>
      </w:del>
    </w:p>
    <w:p w:rsidR="001059D3" w:rsidRPr="00441F61" w:rsidDel="00B72103" w:rsidRDefault="001059D3" w:rsidP="00441F61">
      <w:pPr>
        <w:spacing w:after="0"/>
        <w:rPr>
          <w:del w:id="4465" w:author="china" w:date="2015-03-24T14:20:00Z"/>
          <w:rFonts w:asciiTheme="minorHAnsi" w:hAnsiTheme="minorHAnsi" w:cs="Times New Roman"/>
          <w:sz w:val="21"/>
          <w:szCs w:val="21"/>
        </w:rPr>
      </w:pPr>
      <w:del w:id="44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67" w:author="china" w:date="2015-03-24T14:20:00Z"/>
          <w:rFonts w:asciiTheme="minorHAnsi" w:hAnsiTheme="minorHAnsi" w:cs="Times New Roman"/>
          <w:sz w:val="21"/>
          <w:szCs w:val="21"/>
        </w:rPr>
      </w:pPr>
      <w:del w:id="44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allStop = false;</w:delText>
        </w:r>
      </w:del>
    </w:p>
    <w:p w:rsidR="001059D3" w:rsidRPr="00441F61" w:rsidDel="00B72103" w:rsidRDefault="001059D3" w:rsidP="00441F61">
      <w:pPr>
        <w:spacing w:after="0"/>
        <w:rPr>
          <w:del w:id="4469" w:author="china" w:date="2015-03-24T14:20:00Z"/>
          <w:rFonts w:asciiTheme="minorHAnsi" w:hAnsiTheme="minorHAnsi" w:cs="Times New Roman"/>
          <w:sz w:val="21"/>
          <w:szCs w:val="21"/>
        </w:rPr>
      </w:pPr>
      <w:del w:id="44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71" w:author="china" w:date="2015-03-24T14:20:00Z"/>
          <w:rFonts w:asciiTheme="minorHAnsi" w:hAnsiTheme="minorHAnsi" w:cs="Times New Roman"/>
          <w:sz w:val="21"/>
          <w:szCs w:val="21"/>
        </w:rPr>
      </w:pPr>
      <w:del w:id="44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if(vShakeY[j]&gt;0)</w:delText>
        </w:r>
      </w:del>
    </w:p>
    <w:p w:rsidR="001059D3" w:rsidRPr="00441F61" w:rsidDel="00B72103" w:rsidRDefault="001059D3" w:rsidP="00441F61">
      <w:pPr>
        <w:spacing w:after="0"/>
        <w:rPr>
          <w:del w:id="4473" w:author="china" w:date="2015-03-24T14:20:00Z"/>
          <w:rFonts w:asciiTheme="minorHAnsi" w:hAnsiTheme="minorHAnsi" w:cs="Times New Roman"/>
          <w:sz w:val="21"/>
          <w:szCs w:val="21"/>
        </w:rPr>
      </w:pPr>
      <w:del w:id="44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75" w:author="china" w:date="2015-03-24T14:20:00Z"/>
          <w:rFonts w:asciiTheme="minorHAnsi" w:hAnsiTheme="minorHAnsi" w:cs="Times New Roman"/>
          <w:sz w:val="21"/>
          <w:szCs w:val="21"/>
        </w:rPr>
      </w:pPr>
      <w:del w:id="44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allStop = false;</w:delText>
        </w:r>
      </w:del>
    </w:p>
    <w:p w:rsidR="001059D3" w:rsidRPr="00441F61" w:rsidDel="00B72103" w:rsidRDefault="001059D3" w:rsidP="00441F61">
      <w:pPr>
        <w:spacing w:after="0"/>
        <w:rPr>
          <w:del w:id="4477" w:author="china" w:date="2015-03-24T14:20:00Z"/>
          <w:rFonts w:asciiTheme="minorHAnsi" w:hAnsiTheme="minorHAnsi" w:cs="Times New Roman"/>
          <w:sz w:val="21"/>
          <w:szCs w:val="21"/>
        </w:rPr>
      </w:pPr>
      <w:del w:id="44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79" w:author="china" w:date="2015-03-24T14:20:00Z"/>
          <w:rFonts w:asciiTheme="minorHAnsi" w:hAnsiTheme="minorHAnsi" w:cs="Times New Roman"/>
          <w:sz w:val="21"/>
          <w:szCs w:val="21"/>
        </w:rPr>
      </w:pPr>
      <w:del w:id="44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481" w:author="china" w:date="2015-03-24T14:20:00Z"/>
          <w:rFonts w:asciiTheme="minorHAnsi" w:hAnsiTheme="minorHAnsi" w:cs="Times New Roman"/>
          <w:sz w:val="21"/>
          <w:szCs w:val="21"/>
        </w:rPr>
      </w:pPr>
      <w:del w:id="44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if(allStop)</w:delText>
        </w:r>
      </w:del>
    </w:p>
    <w:p w:rsidR="001059D3" w:rsidRPr="00441F61" w:rsidDel="00B72103" w:rsidRDefault="001059D3" w:rsidP="00441F61">
      <w:pPr>
        <w:spacing w:after="0"/>
        <w:rPr>
          <w:del w:id="4483" w:author="china" w:date="2015-03-24T14:20:00Z"/>
          <w:rFonts w:asciiTheme="minorHAnsi" w:hAnsiTheme="minorHAnsi" w:cs="Times New Roman"/>
          <w:sz w:val="21"/>
          <w:szCs w:val="21"/>
        </w:rPr>
      </w:pPr>
      <w:del w:id="44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85" w:author="china" w:date="2015-03-24T14:20:00Z"/>
          <w:rFonts w:asciiTheme="minorHAnsi" w:hAnsiTheme="minorHAnsi" w:cs="Times New Roman"/>
          <w:sz w:val="21"/>
          <w:szCs w:val="21"/>
        </w:rPr>
      </w:pPr>
      <w:del w:id="44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if((!isTouch)&amp;&amp;(bossSkill_CD_NUM==0))</w:delText>
        </w:r>
      </w:del>
    </w:p>
    <w:p w:rsidR="001059D3" w:rsidRPr="00441F61" w:rsidDel="00B72103" w:rsidRDefault="001059D3" w:rsidP="00441F61">
      <w:pPr>
        <w:spacing w:after="0"/>
        <w:rPr>
          <w:del w:id="4487" w:author="china" w:date="2015-03-24T14:20:00Z"/>
          <w:rFonts w:asciiTheme="minorHAnsi" w:hAnsiTheme="minorHAnsi" w:cs="Times New Roman"/>
          <w:sz w:val="21"/>
          <w:szCs w:val="21"/>
        </w:rPr>
      </w:pPr>
      <w:del w:id="44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89" w:author="china" w:date="2015-03-24T14:20:00Z"/>
          <w:rFonts w:asciiTheme="minorHAnsi" w:hAnsiTheme="minorHAnsi" w:cs="Times New Roman"/>
          <w:sz w:val="21"/>
          <w:szCs w:val="21"/>
        </w:rPr>
      </w:pPr>
      <w:del w:id="44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释放干扰格子</w:delText>
        </w:r>
      </w:del>
    </w:p>
    <w:p w:rsidR="001059D3" w:rsidRPr="00441F61" w:rsidDel="00B72103" w:rsidRDefault="001059D3" w:rsidP="00441F61">
      <w:pPr>
        <w:spacing w:after="0"/>
        <w:rPr>
          <w:del w:id="4491" w:author="china" w:date="2015-03-24T14:20:00Z"/>
          <w:rFonts w:asciiTheme="minorHAnsi" w:hAnsiTheme="minorHAnsi" w:cs="Times New Roman"/>
          <w:sz w:val="21"/>
          <w:szCs w:val="21"/>
        </w:rPr>
      </w:pPr>
      <w:del w:id="44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i=0;i&lt;(int)disturbGridX.size();i++)</w:delText>
        </w:r>
      </w:del>
    </w:p>
    <w:p w:rsidR="001059D3" w:rsidRPr="00441F61" w:rsidDel="00B72103" w:rsidRDefault="001059D3" w:rsidP="00441F61">
      <w:pPr>
        <w:spacing w:after="0"/>
        <w:rPr>
          <w:del w:id="4493" w:author="china" w:date="2015-03-24T14:20:00Z"/>
          <w:rFonts w:asciiTheme="minorHAnsi" w:hAnsiTheme="minorHAnsi" w:cs="Times New Roman"/>
          <w:sz w:val="21"/>
          <w:szCs w:val="21"/>
        </w:rPr>
      </w:pPr>
      <w:del w:id="44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495" w:author="china" w:date="2015-03-24T14:20:00Z"/>
          <w:rFonts w:asciiTheme="minorHAnsi" w:hAnsiTheme="minorHAnsi" w:cs="Times New Roman"/>
          <w:sz w:val="21"/>
          <w:szCs w:val="21"/>
        </w:rPr>
      </w:pPr>
      <w:del w:id="44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disX = disturbGridX[i];</w:delText>
        </w:r>
      </w:del>
    </w:p>
    <w:p w:rsidR="001059D3" w:rsidRPr="00441F61" w:rsidDel="00B72103" w:rsidRDefault="001059D3" w:rsidP="00441F61">
      <w:pPr>
        <w:spacing w:after="0"/>
        <w:rPr>
          <w:del w:id="4497" w:author="china" w:date="2015-03-24T14:20:00Z"/>
          <w:rFonts w:asciiTheme="minorHAnsi" w:hAnsiTheme="minorHAnsi" w:cs="Times New Roman"/>
          <w:sz w:val="21"/>
          <w:szCs w:val="21"/>
        </w:rPr>
      </w:pPr>
      <w:del w:id="44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disY = disturbGridY[i];</w:delText>
        </w:r>
      </w:del>
    </w:p>
    <w:p w:rsidR="001059D3" w:rsidRPr="00441F61" w:rsidDel="00B72103" w:rsidRDefault="001059D3" w:rsidP="00441F61">
      <w:pPr>
        <w:spacing w:after="0"/>
        <w:rPr>
          <w:del w:id="4499" w:author="china" w:date="2015-03-24T14:20:00Z"/>
          <w:rFonts w:asciiTheme="minorHAnsi" w:hAnsiTheme="minorHAnsi" w:cs="Times New Roman"/>
          <w:sz w:val="21"/>
          <w:szCs w:val="21"/>
        </w:rPr>
      </w:pPr>
      <w:del w:id="45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petToDisturbGrid(disX,disY);</w:delText>
        </w:r>
      </w:del>
    </w:p>
    <w:p w:rsidR="001059D3" w:rsidRPr="00441F61" w:rsidDel="00B72103" w:rsidRDefault="001059D3" w:rsidP="00441F61">
      <w:pPr>
        <w:spacing w:after="0"/>
        <w:rPr>
          <w:del w:id="450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502" w:author="china" w:date="2015-03-24T14:20:00Z"/>
          <w:rFonts w:asciiTheme="minorHAnsi" w:hAnsiTheme="minorHAnsi" w:cs="Times New Roman"/>
          <w:sz w:val="21"/>
          <w:szCs w:val="21"/>
        </w:rPr>
      </w:pPr>
      <w:del w:id="45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04" w:author="china" w:date="2015-03-24T14:20:00Z"/>
          <w:rFonts w:asciiTheme="minorHAnsi" w:hAnsiTheme="minorHAnsi" w:cs="Times New Roman"/>
          <w:sz w:val="21"/>
          <w:szCs w:val="21"/>
        </w:rPr>
      </w:pPr>
      <w:del w:id="45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i=0;i&lt;(int)m_vNodeEffectDisturb.size();i++)</w:delText>
        </w:r>
      </w:del>
    </w:p>
    <w:p w:rsidR="001059D3" w:rsidRPr="00441F61" w:rsidDel="00B72103" w:rsidRDefault="001059D3" w:rsidP="00441F61">
      <w:pPr>
        <w:spacing w:after="0"/>
        <w:rPr>
          <w:del w:id="4506" w:author="china" w:date="2015-03-24T14:20:00Z"/>
          <w:rFonts w:asciiTheme="minorHAnsi" w:hAnsiTheme="minorHAnsi" w:cs="Times New Roman"/>
          <w:sz w:val="21"/>
          <w:szCs w:val="21"/>
        </w:rPr>
      </w:pPr>
      <w:del w:id="45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08" w:author="china" w:date="2015-03-24T14:20:00Z"/>
          <w:rFonts w:asciiTheme="minorHAnsi" w:hAnsiTheme="minorHAnsi" w:cs="Times New Roman"/>
          <w:sz w:val="21"/>
          <w:szCs w:val="21"/>
        </w:rPr>
      </w:pPr>
      <w:del w:id="45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m_vNodeEffectDisturb[i]-&gt;setVisible(false);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510" w:author="china" w:date="2015-03-24T14:20:00Z"/>
          <w:rFonts w:asciiTheme="minorHAnsi" w:hAnsiTheme="minorHAnsi" w:cs="Times New Roman"/>
          <w:sz w:val="21"/>
          <w:szCs w:val="21"/>
        </w:rPr>
      </w:pPr>
      <w:del w:id="45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12" w:author="china" w:date="2015-03-24T14:20:00Z"/>
          <w:rFonts w:asciiTheme="minorHAnsi" w:hAnsiTheme="minorHAnsi" w:cs="Times New Roman"/>
          <w:sz w:val="21"/>
          <w:szCs w:val="21"/>
        </w:rPr>
      </w:pPr>
      <w:del w:id="45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disturbGridX.clear();</w:delText>
        </w:r>
      </w:del>
    </w:p>
    <w:p w:rsidR="001059D3" w:rsidRPr="00441F61" w:rsidDel="00B72103" w:rsidRDefault="001059D3" w:rsidP="00441F61">
      <w:pPr>
        <w:spacing w:after="0"/>
        <w:rPr>
          <w:del w:id="4514" w:author="china" w:date="2015-03-24T14:20:00Z"/>
          <w:rFonts w:asciiTheme="minorHAnsi" w:hAnsiTheme="minorHAnsi" w:cs="Times New Roman"/>
          <w:sz w:val="21"/>
          <w:szCs w:val="21"/>
        </w:rPr>
      </w:pPr>
      <w:del w:id="45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disturbGridY.clear();</w:delText>
        </w:r>
      </w:del>
    </w:p>
    <w:p w:rsidR="001059D3" w:rsidRPr="00441F61" w:rsidDel="00B72103" w:rsidRDefault="001059D3" w:rsidP="00441F61">
      <w:pPr>
        <w:spacing w:after="0"/>
        <w:rPr>
          <w:del w:id="4516" w:author="china" w:date="2015-03-24T14:20:00Z"/>
          <w:rFonts w:asciiTheme="minorHAnsi" w:hAnsiTheme="minorHAnsi" w:cs="Times New Roman"/>
          <w:sz w:val="21"/>
          <w:szCs w:val="21"/>
        </w:rPr>
      </w:pPr>
      <w:del w:id="45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bossSkill_CD_NUM = GameData::getInstance()-&gt;getBossSkill_CD();</w:delText>
        </w:r>
      </w:del>
    </w:p>
    <w:p w:rsidR="001059D3" w:rsidRPr="00441F61" w:rsidDel="00B72103" w:rsidRDefault="001059D3" w:rsidP="00441F61">
      <w:pPr>
        <w:spacing w:after="0"/>
        <w:rPr>
          <w:del w:id="4518" w:author="china" w:date="2015-03-24T14:20:00Z"/>
          <w:rFonts w:asciiTheme="minorHAnsi" w:hAnsiTheme="minorHAnsi" w:cs="Times New Roman"/>
          <w:sz w:val="21"/>
          <w:szCs w:val="21"/>
        </w:rPr>
      </w:pPr>
      <w:del w:id="45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520" w:author="china" w:date="2015-03-24T14:20:00Z"/>
          <w:rFonts w:asciiTheme="minorHAnsi" w:hAnsiTheme="minorHAnsi" w:cs="Times New Roman"/>
          <w:sz w:val="21"/>
          <w:szCs w:val="21"/>
        </w:rPr>
      </w:pPr>
      <w:del w:id="45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522" w:author="china" w:date="2015-03-24T14:20:00Z"/>
          <w:rFonts w:asciiTheme="minorHAnsi" w:hAnsiTheme="minorHAnsi" w:cs="Times New Roman"/>
          <w:sz w:val="21"/>
          <w:szCs w:val="21"/>
        </w:rPr>
      </w:pPr>
      <w:del w:id="45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if((!isTouch)&amp;&amp;(GameData::getInstance()-&gt;getClickNum()==1))</w:delText>
        </w:r>
      </w:del>
    </w:p>
    <w:p w:rsidR="001059D3" w:rsidRPr="00441F61" w:rsidDel="00B72103" w:rsidRDefault="001059D3" w:rsidP="00441F61">
      <w:pPr>
        <w:spacing w:after="0"/>
        <w:rPr>
          <w:del w:id="4524" w:author="china" w:date="2015-03-24T14:20:00Z"/>
          <w:rFonts w:asciiTheme="minorHAnsi" w:hAnsiTheme="minorHAnsi" w:cs="Times New Roman"/>
          <w:sz w:val="21"/>
          <w:szCs w:val="21"/>
        </w:rPr>
      </w:pPr>
      <w:del w:id="45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2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527" w:author="china" w:date="2015-03-24T14:20:00Z"/>
          <w:rFonts w:asciiTheme="minorHAnsi" w:hAnsiTheme="minorHAnsi" w:cs="Times New Roman"/>
          <w:sz w:val="21"/>
          <w:szCs w:val="21"/>
        </w:rPr>
      </w:pPr>
      <w:del w:id="45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4529" w:author="china" w:date="2015-03-24T14:20:00Z"/>
          <w:rFonts w:asciiTheme="minorHAnsi" w:hAnsiTheme="minorHAnsi" w:cs="Times New Roman"/>
          <w:sz w:val="21"/>
          <w:szCs w:val="21"/>
        </w:rPr>
      </w:pPr>
      <w:del w:id="45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31" w:author="china" w:date="2015-03-24T14:20:00Z"/>
          <w:rFonts w:asciiTheme="minorHAnsi" w:hAnsiTheme="minorHAnsi" w:cs="Times New Roman"/>
          <w:sz w:val="21"/>
          <w:szCs w:val="21"/>
        </w:rPr>
      </w:pPr>
      <w:del w:id="45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isTouch = true;</w:delText>
        </w:r>
      </w:del>
    </w:p>
    <w:p w:rsidR="001059D3" w:rsidRPr="00441F61" w:rsidDel="00B72103" w:rsidRDefault="001059D3" w:rsidP="00441F61">
      <w:pPr>
        <w:spacing w:after="0"/>
        <w:rPr>
          <w:del w:id="4533" w:author="china" w:date="2015-03-24T14:20:00Z"/>
          <w:rFonts w:asciiTheme="minorHAnsi" w:hAnsiTheme="minorHAnsi" w:cs="Times New Roman"/>
          <w:sz w:val="21"/>
          <w:szCs w:val="21"/>
        </w:rPr>
      </w:pPr>
      <w:del w:id="45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35" w:author="china" w:date="2015-03-24T14:20:00Z"/>
          <w:rFonts w:asciiTheme="minorHAnsi" w:hAnsiTheme="minorHAnsi" w:cs="Times New Roman"/>
          <w:sz w:val="21"/>
          <w:szCs w:val="21"/>
        </w:rPr>
      </w:pPr>
      <w:del w:id="45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37" w:author="china" w:date="2015-03-24T14:20:00Z"/>
          <w:rFonts w:asciiTheme="minorHAnsi" w:hAnsiTheme="minorHAnsi" w:cs="Times New Roman"/>
          <w:sz w:val="21"/>
          <w:szCs w:val="21"/>
        </w:rPr>
      </w:pPr>
      <w:del w:id="45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if((!isTouch)&amp;&amp;(GameData::getInstance()-&gt;getClickNum()==1))</w:delText>
        </w:r>
      </w:del>
    </w:p>
    <w:p w:rsidR="001059D3" w:rsidRPr="00441F61" w:rsidDel="00B72103" w:rsidRDefault="001059D3" w:rsidP="00441F61">
      <w:pPr>
        <w:spacing w:after="0"/>
        <w:rPr>
          <w:del w:id="4539" w:author="china" w:date="2015-03-24T14:20:00Z"/>
          <w:rFonts w:asciiTheme="minorHAnsi" w:hAnsiTheme="minorHAnsi" w:cs="Times New Roman"/>
          <w:sz w:val="21"/>
          <w:szCs w:val="21"/>
        </w:rPr>
      </w:pPr>
      <w:del w:id="45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41" w:author="china" w:date="2015-03-24T14:20:00Z"/>
          <w:rFonts w:asciiTheme="minorHAnsi" w:hAnsiTheme="minorHAnsi" w:cs="Times New Roman"/>
          <w:sz w:val="21"/>
          <w:szCs w:val="21"/>
        </w:rPr>
      </w:pPr>
      <w:del w:id="45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GameData::getInstance()-&gt;setClickNum(1);//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步数减一</w:delText>
        </w:r>
      </w:del>
    </w:p>
    <w:p w:rsidR="001059D3" w:rsidRPr="00441F61" w:rsidDel="00B72103" w:rsidRDefault="001059D3" w:rsidP="00441F61">
      <w:pPr>
        <w:spacing w:after="0"/>
        <w:rPr>
          <w:del w:id="4543" w:author="china" w:date="2015-03-24T14:20:00Z"/>
          <w:rFonts w:asciiTheme="minorHAnsi" w:hAnsiTheme="minorHAnsi" w:cs="Times New Roman"/>
          <w:sz w:val="21"/>
          <w:szCs w:val="21"/>
        </w:rPr>
      </w:pPr>
      <w:del w:id="45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45" w:author="china" w:date="2015-03-24T14:20:00Z"/>
          <w:rFonts w:asciiTheme="minorHAnsi" w:hAnsiTheme="minorHAnsi" w:cs="Times New Roman"/>
          <w:sz w:val="21"/>
          <w:szCs w:val="21"/>
        </w:rPr>
      </w:pPr>
      <w:del w:id="45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if(isProp2)</w:delText>
        </w:r>
      </w:del>
    </w:p>
    <w:p w:rsidR="001059D3" w:rsidRPr="00441F61" w:rsidDel="00B72103" w:rsidRDefault="001059D3" w:rsidP="00441F61">
      <w:pPr>
        <w:spacing w:after="0"/>
        <w:rPr>
          <w:del w:id="4547" w:author="china" w:date="2015-03-24T14:20:00Z"/>
          <w:rFonts w:asciiTheme="minorHAnsi" w:hAnsiTheme="minorHAnsi" w:cs="Times New Roman"/>
          <w:sz w:val="21"/>
          <w:szCs w:val="21"/>
        </w:rPr>
      </w:pPr>
      <w:del w:id="45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49" w:author="china" w:date="2015-03-24T14:20:00Z"/>
          <w:rFonts w:asciiTheme="minorHAnsi" w:hAnsiTheme="minorHAnsi" w:cs="Times New Roman"/>
          <w:sz w:val="21"/>
          <w:szCs w:val="21"/>
        </w:rPr>
      </w:pPr>
      <w:del w:id="45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usePropClearDisturbGrid();</w:delText>
        </w:r>
      </w:del>
    </w:p>
    <w:p w:rsidR="001059D3" w:rsidRPr="00441F61" w:rsidDel="00B72103" w:rsidRDefault="001059D3" w:rsidP="00441F61">
      <w:pPr>
        <w:spacing w:after="0"/>
        <w:rPr>
          <w:del w:id="4551" w:author="china" w:date="2015-03-24T14:20:00Z"/>
          <w:rFonts w:asciiTheme="minorHAnsi" w:hAnsiTheme="minorHAnsi" w:cs="Times New Roman"/>
          <w:sz w:val="21"/>
          <w:szCs w:val="21"/>
        </w:rPr>
      </w:pPr>
      <w:del w:id="45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53" w:author="china" w:date="2015-03-24T14:20:00Z"/>
          <w:rFonts w:asciiTheme="minorHAnsi" w:hAnsiTheme="minorHAnsi" w:cs="Times New Roman"/>
          <w:sz w:val="21"/>
          <w:szCs w:val="21"/>
        </w:rPr>
      </w:pPr>
      <w:del w:id="45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if(isProp3)</w:delText>
        </w:r>
      </w:del>
    </w:p>
    <w:p w:rsidR="001059D3" w:rsidRPr="00441F61" w:rsidDel="00B72103" w:rsidRDefault="001059D3" w:rsidP="00441F61">
      <w:pPr>
        <w:spacing w:after="0"/>
        <w:rPr>
          <w:del w:id="4555" w:author="china" w:date="2015-03-24T14:20:00Z"/>
          <w:rFonts w:asciiTheme="minorHAnsi" w:hAnsiTheme="minorHAnsi" w:cs="Times New Roman"/>
          <w:sz w:val="21"/>
          <w:szCs w:val="21"/>
        </w:rPr>
      </w:pPr>
      <w:del w:id="45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57" w:author="china" w:date="2015-03-24T14:20:00Z"/>
          <w:rFonts w:asciiTheme="minorHAnsi" w:hAnsiTheme="minorHAnsi" w:cs="Times New Roman"/>
          <w:sz w:val="21"/>
          <w:szCs w:val="21"/>
        </w:rPr>
      </w:pPr>
      <w:del w:id="45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usePropSort();</w:delText>
        </w:r>
      </w:del>
    </w:p>
    <w:p w:rsidR="001059D3" w:rsidRPr="00441F61" w:rsidDel="00B72103" w:rsidRDefault="001059D3" w:rsidP="00441F61">
      <w:pPr>
        <w:spacing w:after="0"/>
        <w:rPr>
          <w:del w:id="4559" w:author="china" w:date="2015-03-24T14:20:00Z"/>
          <w:rFonts w:asciiTheme="minorHAnsi" w:hAnsiTheme="minorHAnsi" w:cs="Times New Roman"/>
          <w:sz w:val="21"/>
          <w:szCs w:val="21"/>
        </w:rPr>
      </w:pPr>
      <w:del w:id="45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61" w:author="china" w:date="2015-03-24T14:20:00Z"/>
          <w:rFonts w:asciiTheme="minorHAnsi" w:hAnsiTheme="minorHAnsi" w:cs="Times New Roman"/>
          <w:sz w:val="21"/>
          <w:szCs w:val="21"/>
        </w:rPr>
      </w:pPr>
      <w:del w:id="45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alStop();</w:delText>
        </w:r>
      </w:del>
    </w:p>
    <w:p w:rsidR="001059D3" w:rsidRPr="00441F61" w:rsidDel="00B72103" w:rsidRDefault="001059D3" w:rsidP="00441F61">
      <w:pPr>
        <w:spacing w:after="0"/>
        <w:rPr>
          <w:del w:id="4563" w:author="china" w:date="2015-03-24T14:20:00Z"/>
          <w:rFonts w:asciiTheme="minorHAnsi" w:hAnsiTheme="minorHAnsi" w:cs="Times New Roman"/>
          <w:sz w:val="21"/>
          <w:szCs w:val="21"/>
        </w:rPr>
      </w:pPr>
      <w:del w:id="45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6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566" w:author="china" w:date="2015-03-24T14:20:00Z"/>
          <w:rFonts w:asciiTheme="minorHAnsi" w:hAnsiTheme="minorHAnsi" w:cs="Times New Roman"/>
          <w:sz w:val="21"/>
          <w:szCs w:val="21"/>
        </w:rPr>
      </w:pPr>
      <w:del w:id="45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特效处理</w:delText>
        </w:r>
      </w:del>
    </w:p>
    <w:p w:rsidR="001059D3" w:rsidRPr="00441F61" w:rsidDel="00B72103" w:rsidRDefault="001059D3" w:rsidP="00441F61">
      <w:pPr>
        <w:spacing w:after="0"/>
        <w:rPr>
          <w:del w:id="4568" w:author="china" w:date="2015-03-24T14:20:00Z"/>
          <w:rFonts w:asciiTheme="minorHAnsi" w:hAnsiTheme="minorHAnsi" w:cs="Times New Roman"/>
          <w:sz w:val="21"/>
          <w:szCs w:val="21"/>
        </w:rPr>
      </w:pPr>
      <w:del w:id="45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i=0;i&lt;(int)m_vActions.size();i++)</w:delText>
        </w:r>
      </w:del>
    </w:p>
    <w:p w:rsidR="001059D3" w:rsidRPr="00441F61" w:rsidDel="00B72103" w:rsidRDefault="001059D3" w:rsidP="00441F61">
      <w:pPr>
        <w:spacing w:after="0"/>
        <w:rPr>
          <w:del w:id="4570" w:author="china" w:date="2015-03-24T14:20:00Z"/>
          <w:rFonts w:asciiTheme="minorHAnsi" w:hAnsiTheme="minorHAnsi" w:cs="Times New Roman"/>
          <w:sz w:val="21"/>
          <w:szCs w:val="21"/>
        </w:rPr>
      </w:pPr>
      <w:del w:id="45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72" w:author="china" w:date="2015-03-24T14:20:00Z"/>
          <w:rFonts w:asciiTheme="minorHAnsi" w:hAnsiTheme="minorHAnsi" w:cs="Times New Roman"/>
          <w:sz w:val="21"/>
          <w:szCs w:val="21"/>
        </w:rPr>
      </w:pPr>
      <w:del w:id="45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574" w:author="china" w:date="2015-03-24T14:20:00Z"/>
          <w:rFonts w:asciiTheme="minorHAnsi" w:hAnsiTheme="minorHAnsi" w:cs="Times New Roman"/>
          <w:sz w:val="21"/>
          <w:szCs w:val="21"/>
        </w:rPr>
      </w:pPr>
      <w:del w:id="45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if(m_vActions[i]-&gt;isVisible()&amp;&amp;(m_vActionTimelines[i]-&gt;getCurrentFrame()==m_vActionTimelines[i]-&gt;getEndFrame()))</w:delText>
        </w:r>
      </w:del>
    </w:p>
    <w:p w:rsidR="001059D3" w:rsidRPr="00441F61" w:rsidDel="00B72103" w:rsidRDefault="001059D3" w:rsidP="00441F61">
      <w:pPr>
        <w:spacing w:after="0"/>
        <w:rPr>
          <w:del w:id="4576" w:author="china" w:date="2015-03-24T14:20:00Z"/>
          <w:rFonts w:asciiTheme="minorHAnsi" w:hAnsiTheme="minorHAnsi" w:cs="Times New Roman"/>
          <w:sz w:val="21"/>
          <w:szCs w:val="21"/>
        </w:rPr>
      </w:pPr>
      <w:del w:id="45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78" w:author="china" w:date="2015-03-24T14:20:00Z"/>
          <w:rFonts w:asciiTheme="minorHAnsi" w:hAnsiTheme="minorHAnsi" w:cs="Times New Roman"/>
          <w:sz w:val="21"/>
          <w:szCs w:val="21"/>
        </w:rPr>
      </w:pPr>
      <w:del w:id="45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m_vActions.at(i)-&gt;setVisible(false);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580" w:author="china" w:date="2015-03-24T14:20:00Z"/>
          <w:rFonts w:asciiTheme="minorHAnsi" w:hAnsiTheme="minorHAnsi" w:cs="Times New Roman"/>
          <w:sz w:val="21"/>
          <w:szCs w:val="21"/>
        </w:rPr>
      </w:pPr>
      <w:del w:id="45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82" w:author="china" w:date="2015-03-24T14:20:00Z"/>
          <w:rFonts w:asciiTheme="minorHAnsi" w:hAnsiTheme="minorHAnsi" w:cs="Times New Roman"/>
          <w:sz w:val="21"/>
          <w:szCs w:val="21"/>
        </w:rPr>
      </w:pPr>
      <w:del w:id="45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584" w:author="china" w:date="2015-03-24T14:20:00Z"/>
          <w:rFonts w:asciiTheme="minorHAnsi" w:hAnsiTheme="minorHAnsi" w:cs="Times New Roman"/>
          <w:sz w:val="21"/>
          <w:szCs w:val="21"/>
        </w:rPr>
      </w:pPr>
      <w:del w:id="45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86" w:author="china" w:date="2015-03-24T14:20:00Z"/>
          <w:rFonts w:asciiTheme="minorHAnsi" w:hAnsiTheme="minorHAnsi" w:cs="Times New Roman"/>
          <w:sz w:val="21"/>
          <w:szCs w:val="21"/>
        </w:rPr>
      </w:pPr>
      <w:del w:id="45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i=0;i&lt;(int)m_vNodeEffectEgg.size();i++)</w:delText>
        </w:r>
      </w:del>
    </w:p>
    <w:p w:rsidR="001059D3" w:rsidRPr="00441F61" w:rsidDel="00B72103" w:rsidRDefault="001059D3" w:rsidP="00441F61">
      <w:pPr>
        <w:spacing w:after="0"/>
        <w:rPr>
          <w:del w:id="4588" w:author="china" w:date="2015-03-24T14:20:00Z"/>
          <w:rFonts w:asciiTheme="minorHAnsi" w:hAnsiTheme="minorHAnsi" w:cs="Times New Roman"/>
          <w:sz w:val="21"/>
          <w:szCs w:val="21"/>
        </w:rPr>
      </w:pPr>
      <w:del w:id="45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9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591" w:author="china" w:date="2015-03-24T14:20:00Z"/>
          <w:rFonts w:asciiTheme="minorHAnsi" w:hAnsiTheme="minorHAnsi" w:cs="Times New Roman"/>
          <w:sz w:val="21"/>
          <w:szCs w:val="21"/>
        </w:rPr>
      </w:pPr>
      <w:del w:id="45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if(m_vNodeEffectEgg[i]-&gt;isVisible()&amp;&amp;(m_vNodeEffectEggAction[i]-&gt;getCurrentFrame()==m_vNodeEffectEggAction[i]-&gt;getEndFrame()))</w:delText>
        </w:r>
      </w:del>
    </w:p>
    <w:p w:rsidR="001059D3" w:rsidRPr="00441F61" w:rsidDel="00B72103" w:rsidRDefault="001059D3" w:rsidP="00441F61">
      <w:pPr>
        <w:spacing w:after="0"/>
        <w:rPr>
          <w:del w:id="4593" w:author="china" w:date="2015-03-24T14:20:00Z"/>
          <w:rFonts w:asciiTheme="minorHAnsi" w:hAnsiTheme="minorHAnsi" w:cs="Times New Roman"/>
          <w:sz w:val="21"/>
          <w:szCs w:val="21"/>
        </w:rPr>
      </w:pPr>
      <w:del w:id="45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595" w:author="china" w:date="2015-03-24T14:20:00Z"/>
          <w:rFonts w:asciiTheme="minorHAnsi" w:hAnsiTheme="minorHAnsi" w:cs="Times New Roman"/>
          <w:sz w:val="21"/>
          <w:szCs w:val="21"/>
        </w:rPr>
      </w:pPr>
      <w:del w:id="45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m_vNodeEffectEgg.at(i)-&gt;setVisible(false);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597" w:author="china" w:date="2015-03-24T14:20:00Z"/>
          <w:rFonts w:asciiTheme="minorHAnsi" w:hAnsiTheme="minorHAnsi" w:cs="Times New Roman"/>
          <w:sz w:val="21"/>
          <w:szCs w:val="21"/>
        </w:rPr>
      </w:pPr>
      <w:del w:id="45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59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00" w:author="china" w:date="2015-03-24T14:20:00Z"/>
          <w:rFonts w:asciiTheme="minorHAnsi" w:hAnsiTheme="minorHAnsi" w:cs="Times New Roman"/>
          <w:sz w:val="21"/>
          <w:szCs w:val="21"/>
        </w:rPr>
      </w:pPr>
      <w:del w:id="46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02" w:author="china" w:date="2015-03-24T14:20:00Z"/>
          <w:rFonts w:asciiTheme="minorHAnsi" w:hAnsiTheme="minorHAnsi" w:cs="Times New Roman"/>
          <w:sz w:val="21"/>
          <w:szCs w:val="21"/>
        </w:rPr>
      </w:pPr>
      <w:del w:id="46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i=0;i&lt;(int)m_vNodeEffectKnock.size();i++)</w:delText>
        </w:r>
      </w:del>
    </w:p>
    <w:p w:rsidR="001059D3" w:rsidRPr="00441F61" w:rsidDel="00B72103" w:rsidRDefault="001059D3" w:rsidP="00441F61">
      <w:pPr>
        <w:spacing w:after="0"/>
        <w:rPr>
          <w:del w:id="4604" w:author="china" w:date="2015-03-24T14:20:00Z"/>
          <w:rFonts w:asciiTheme="minorHAnsi" w:hAnsiTheme="minorHAnsi" w:cs="Times New Roman"/>
          <w:sz w:val="21"/>
          <w:szCs w:val="21"/>
        </w:rPr>
      </w:pPr>
      <w:del w:id="46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0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07" w:author="china" w:date="2015-03-24T14:20:00Z"/>
          <w:rFonts w:asciiTheme="minorHAnsi" w:hAnsiTheme="minorHAnsi" w:cs="Times New Roman"/>
          <w:sz w:val="21"/>
          <w:szCs w:val="21"/>
        </w:rPr>
      </w:pPr>
      <w:del w:id="46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if(m_vNodeEffectKnock[i]-&gt;isVisible()&amp;&amp;(m_vNodeEffectActionKnock[i]-&gt;getCurrentFrame()==m_vNodeEffectActionKnock[i]-&gt;getEndFrame()))</w:delText>
        </w:r>
      </w:del>
    </w:p>
    <w:p w:rsidR="001059D3" w:rsidRPr="00441F61" w:rsidDel="00B72103" w:rsidRDefault="001059D3" w:rsidP="00441F61">
      <w:pPr>
        <w:spacing w:after="0"/>
        <w:rPr>
          <w:del w:id="4609" w:author="china" w:date="2015-03-24T14:20:00Z"/>
          <w:rFonts w:asciiTheme="minorHAnsi" w:hAnsiTheme="minorHAnsi" w:cs="Times New Roman"/>
          <w:sz w:val="21"/>
          <w:szCs w:val="21"/>
        </w:rPr>
      </w:pPr>
      <w:del w:id="46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11" w:author="china" w:date="2015-03-24T14:20:00Z"/>
          <w:rFonts w:asciiTheme="minorHAnsi" w:hAnsiTheme="minorHAnsi" w:cs="Times New Roman"/>
          <w:sz w:val="21"/>
          <w:szCs w:val="21"/>
        </w:rPr>
      </w:pPr>
      <w:del w:id="46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m_vNodeEffectKnock.at(i)-&gt;setVisible(false);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613" w:author="china" w:date="2015-03-24T14:20:00Z"/>
          <w:rFonts w:asciiTheme="minorHAnsi" w:hAnsiTheme="minorHAnsi" w:cs="Times New Roman"/>
          <w:sz w:val="21"/>
          <w:szCs w:val="21"/>
        </w:rPr>
      </w:pPr>
      <w:del w:id="46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1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16" w:author="china" w:date="2015-03-24T14:20:00Z"/>
          <w:rFonts w:asciiTheme="minorHAnsi" w:hAnsiTheme="minorHAnsi" w:cs="Times New Roman"/>
          <w:sz w:val="21"/>
          <w:szCs w:val="21"/>
        </w:rPr>
      </w:pPr>
      <w:del w:id="46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18" w:author="china" w:date="2015-03-24T14:20:00Z"/>
          <w:rFonts w:asciiTheme="minorHAnsi" w:hAnsiTheme="minorHAnsi" w:cs="Times New Roman"/>
          <w:sz w:val="21"/>
          <w:szCs w:val="21"/>
        </w:rPr>
      </w:pPr>
      <w:del w:id="46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i=0;i&lt;(int)m_vNodeEffectGridBomb.size();i++)</w:delText>
        </w:r>
      </w:del>
    </w:p>
    <w:p w:rsidR="001059D3" w:rsidRPr="00441F61" w:rsidDel="00B72103" w:rsidRDefault="001059D3" w:rsidP="00441F61">
      <w:pPr>
        <w:spacing w:after="0"/>
        <w:rPr>
          <w:del w:id="4620" w:author="china" w:date="2015-03-24T14:20:00Z"/>
          <w:rFonts w:asciiTheme="minorHAnsi" w:hAnsiTheme="minorHAnsi" w:cs="Times New Roman"/>
          <w:sz w:val="21"/>
          <w:szCs w:val="21"/>
        </w:rPr>
      </w:pPr>
      <w:del w:id="46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2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23" w:author="china" w:date="2015-03-24T14:20:00Z"/>
          <w:rFonts w:asciiTheme="minorHAnsi" w:hAnsiTheme="minorHAnsi" w:cs="Times New Roman"/>
          <w:sz w:val="21"/>
          <w:szCs w:val="21"/>
        </w:rPr>
      </w:pPr>
      <w:del w:id="46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if(m_vNodeEffectGridBomb[i]-&gt;isVisible()&amp;&amp;(m_vNodeEffectActionGridBomb[i]-&gt;getCurrentFrame()==m_vNodeEffectActionGridBomb[i]-&gt;getEndFrame()))</w:delText>
        </w:r>
      </w:del>
    </w:p>
    <w:p w:rsidR="001059D3" w:rsidRPr="00441F61" w:rsidDel="00B72103" w:rsidRDefault="001059D3" w:rsidP="00441F61">
      <w:pPr>
        <w:spacing w:after="0"/>
        <w:rPr>
          <w:del w:id="4625" w:author="china" w:date="2015-03-24T14:20:00Z"/>
          <w:rFonts w:asciiTheme="minorHAnsi" w:hAnsiTheme="minorHAnsi" w:cs="Times New Roman"/>
          <w:sz w:val="21"/>
          <w:szCs w:val="21"/>
        </w:rPr>
      </w:pPr>
      <w:del w:id="46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27" w:author="china" w:date="2015-03-24T14:20:00Z"/>
          <w:rFonts w:asciiTheme="minorHAnsi" w:hAnsiTheme="minorHAnsi" w:cs="Times New Roman"/>
          <w:sz w:val="21"/>
          <w:szCs w:val="21"/>
        </w:rPr>
      </w:pPr>
      <w:del w:id="46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m_vNodeEffectGridBomb.at(i)-&gt;setVisible(false);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629" w:author="china" w:date="2015-03-24T14:20:00Z"/>
          <w:rFonts w:asciiTheme="minorHAnsi" w:hAnsiTheme="minorHAnsi" w:cs="Times New Roman"/>
          <w:sz w:val="21"/>
          <w:szCs w:val="21"/>
        </w:rPr>
      </w:pPr>
      <w:del w:id="46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3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32" w:author="china" w:date="2015-03-24T14:20:00Z"/>
          <w:rFonts w:asciiTheme="minorHAnsi" w:hAnsiTheme="minorHAnsi" w:cs="Times New Roman"/>
          <w:sz w:val="21"/>
          <w:szCs w:val="21"/>
        </w:rPr>
      </w:pPr>
      <w:del w:id="46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34" w:author="china" w:date="2015-03-24T14:20:00Z"/>
          <w:rFonts w:asciiTheme="minorHAnsi" w:hAnsiTheme="minorHAnsi" w:cs="Times New Roman"/>
          <w:sz w:val="21"/>
          <w:szCs w:val="21"/>
        </w:rPr>
      </w:pPr>
      <w:del w:id="46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if(comboTime&lt;0)</w:delText>
        </w:r>
      </w:del>
    </w:p>
    <w:p w:rsidR="001059D3" w:rsidRPr="00441F61" w:rsidDel="00B72103" w:rsidRDefault="001059D3" w:rsidP="00441F61">
      <w:pPr>
        <w:spacing w:after="0"/>
        <w:rPr>
          <w:del w:id="4636" w:author="china" w:date="2015-03-24T14:20:00Z"/>
          <w:rFonts w:asciiTheme="minorHAnsi" w:hAnsiTheme="minorHAnsi" w:cs="Times New Roman"/>
          <w:sz w:val="21"/>
          <w:szCs w:val="21"/>
        </w:rPr>
      </w:pPr>
      <w:del w:id="46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38" w:author="china" w:date="2015-03-24T14:20:00Z"/>
          <w:rFonts w:asciiTheme="minorHAnsi" w:hAnsiTheme="minorHAnsi" w:cs="Times New Roman"/>
          <w:sz w:val="21"/>
          <w:szCs w:val="21"/>
        </w:rPr>
      </w:pPr>
      <w:del w:id="46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comboTime = COMBO_TIME;</w:delText>
        </w:r>
      </w:del>
    </w:p>
    <w:p w:rsidR="001059D3" w:rsidRPr="00441F61" w:rsidDel="00B72103" w:rsidRDefault="001059D3" w:rsidP="00441F61">
      <w:pPr>
        <w:spacing w:after="0"/>
        <w:rPr>
          <w:del w:id="4640" w:author="china" w:date="2015-03-24T14:20:00Z"/>
          <w:rFonts w:asciiTheme="minorHAnsi" w:hAnsiTheme="minorHAnsi" w:cs="Times New Roman"/>
          <w:sz w:val="21"/>
          <w:szCs w:val="21"/>
        </w:rPr>
      </w:pPr>
      <w:del w:id="46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combo = 0 ;</w:delText>
        </w:r>
      </w:del>
    </w:p>
    <w:p w:rsidR="001059D3" w:rsidRPr="00441F61" w:rsidDel="00B72103" w:rsidRDefault="001059D3" w:rsidP="00441F61">
      <w:pPr>
        <w:spacing w:after="0"/>
        <w:rPr>
          <w:del w:id="4642" w:author="china" w:date="2015-03-24T14:20:00Z"/>
          <w:rFonts w:asciiTheme="minorHAnsi" w:hAnsiTheme="minorHAnsi" w:cs="Times New Roman"/>
          <w:sz w:val="21"/>
          <w:szCs w:val="21"/>
        </w:rPr>
      </w:pPr>
      <w:del w:id="46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44" w:author="china" w:date="2015-03-24T14:20:00Z"/>
          <w:rFonts w:asciiTheme="minorHAnsi" w:hAnsiTheme="minorHAnsi" w:cs="Times New Roman"/>
          <w:sz w:val="21"/>
          <w:szCs w:val="21"/>
        </w:rPr>
      </w:pPr>
      <w:del w:id="46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comboTime-=dt;</w:delText>
        </w:r>
      </w:del>
    </w:p>
    <w:p w:rsidR="001059D3" w:rsidRPr="00441F61" w:rsidDel="00B72103" w:rsidRDefault="001059D3" w:rsidP="00441F61">
      <w:pPr>
        <w:spacing w:after="0"/>
        <w:rPr>
          <w:del w:id="464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47" w:author="china" w:date="2015-03-24T14:20:00Z"/>
          <w:rFonts w:asciiTheme="minorHAnsi" w:hAnsiTheme="minorHAnsi" w:cs="Times New Roman"/>
          <w:sz w:val="21"/>
          <w:szCs w:val="21"/>
        </w:rPr>
      </w:pPr>
      <w:del w:id="46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49" w:author="china" w:date="2015-03-24T14:20:00Z"/>
          <w:rFonts w:asciiTheme="minorHAnsi" w:hAnsiTheme="minorHAnsi" w:cs="Times New Roman"/>
          <w:sz w:val="21"/>
          <w:szCs w:val="21"/>
        </w:rPr>
      </w:pPr>
      <w:del w:id="46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PetSpriteManager::clearPetFromLayer()</w:delText>
        </w:r>
      </w:del>
    </w:p>
    <w:p w:rsidR="001059D3" w:rsidRPr="00441F61" w:rsidDel="00B72103" w:rsidRDefault="001059D3" w:rsidP="00441F61">
      <w:pPr>
        <w:spacing w:after="0"/>
        <w:rPr>
          <w:del w:id="4651" w:author="china" w:date="2015-03-24T14:20:00Z"/>
          <w:rFonts w:asciiTheme="minorHAnsi" w:hAnsiTheme="minorHAnsi" w:cs="Times New Roman"/>
          <w:sz w:val="21"/>
          <w:szCs w:val="21"/>
        </w:rPr>
      </w:pPr>
      <w:del w:id="46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53" w:author="china" w:date="2015-03-24T14:20:00Z"/>
          <w:rFonts w:asciiTheme="minorHAnsi" w:hAnsiTheme="minorHAnsi" w:cs="Times New Roman"/>
          <w:sz w:val="21"/>
          <w:szCs w:val="21"/>
        </w:rPr>
      </w:pPr>
      <w:del w:id="46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i&lt;7; i++)</w:delText>
        </w:r>
      </w:del>
    </w:p>
    <w:p w:rsidR="001059D3" w:rsidRPr="00441F61" w:rsidDel="00B72103" w:rsidRDefault="001059D3" w:rsidP="00441F61">
      <w:pPr>
        <w:spacing w:after="0"/>
        <w:rPr>
          <w:del w:id="4655" w:author="china" w:date="2015-03-24T14:20:00Z"/>
          <w:rFonts w:asciiTheme="minorHAnsi" w:hAnsiTheme="minorHAnsi" w:cs="Times New Roman"/>
          <w:sz w:val="21"/>
          <w:szCs w:val="21"/>
        </w:rPr>
      </w:pPr>
      <w:del w:id="46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57" w:author="china" w:date="2015-03-24T14:20:00Z"/>
          <w:rFonts w:asciiTheme="minorHAnsi" w:hAnsiTheme="minorHAnsi" w:cs="Times New Roman"/>
          <w:sz w:val="21"/>
          <w:szCs w:val="21"/>
        </w:rPr>
      </w:pPr>
      <w:del w:id="46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j = 0; j&lt;7; j++)</w:delText>
        </w:r>
      </w:del>
    </w:p>
    <w:p w:rsidR="001059D3" w:rsidRPr="00441F61" w:rsidDel="00B72103" w:rsidRDefault="001059D3" w:rsidP="00441F61">
      <w:pPr>
        <w:spacing w:after="0"/>
        <w:rPr>
          <w:del w:id="4659" w:author="china" w:date="2015-03-24T14:20:00Z"/>
          <w:rFonts w:asciiTheme="minorHAnsi" w:hAnsiTheme="minorHAnsi" w:cs="Times New Roman"/>
          <w:sz w:val="21"/>
          <w:szCs w:val="21"/>
        </w:rPr>
      </w:pPr>
      <w:del w:id="46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61" w:author="china" w:date="2015-03-24T14:20:00Z"/>
          <w:rFonts w:asciiTheme="minorHAnsi" w:hAnsiTheme="minorHAnsi" w:cs="Times New Roman"/>
          <w:sz w:val="21"/>
          <w:szCs w:val="21"/>
        </w:rPr>
      </w:pPr>
      <w:del w:id="46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vPets[i][j];</w:delText>
        </w:r>
      </w:del>
    </w:p>
    <w:p w:rsidR="001059D3" w:rsidRPr="00441F61" w:rsidDel="00B72103" w:rsidRDefault="001059D3" w:rsidP="00441F61">
      <w:pPr>
        <w:spacing w:after="0"/>
        <w:rPr>
          <w:del w:id="4663" w:author="china" w:date="2015-03-24T14:20:00Z"/>
          <w:rFonts w:asciiTheme="minorHAnsi" w:hAnsiTheme="minorHAnsi" w:cs="Times New Roman"/>
          <w:sz w:val="21"/>
          <w:szCs w:val="21"/>
        </w:rPr>
      </w:pPr>
      <w:del w:id="46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if(pet)</w:delText>
        </w:r>
      </w:del>
    </w:p>
    <w:p w:rsidR="001059D3" w:rsidRPr="00441F61" w:rsidDel="00B72103" w:rsidRDefault="001059D3" w:rsidP="00441F61">
      <w:pPr>
        <w:spacing w:after="0"/>
        <w:rPr>
          <w:del w:id="4665" w:author="china" w:date="2015-03-24T14:20:00Z"/>
          <w:rFonts w:asciiTheme="minorHAnsi" w:hAnsiTheme="minorHAnsi" w:cs="Times New Roman"/>
          <w:sz w:val="21"/>
          <w:szCs w:val="21"/>
        </w:rPr>
      </w:pPr>
      <w:del w:id="46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pet-&gt;removeFromParent();</w:delText>
        </w:r>
      </w:del>
    </w:p>
    <w:p w:rsidR="001059D3" w:rsidRPr="00441F61" w:rsidDel="00B72103" w:rsidRDefault="001059D3" w:rsidP="00441F61">
      <w:pPr>
        <w:spacing w:after="0"/>
        <w:rPr>
          <w:del w:id="4667" w:author="china" w:date="2015-03-24T14:20:00Z"/>
          <w:rFonts w:asciiTheme="minorHAnsi" w:hAnsiTheme="minorHAnsi" w:cs="Times New Roman"/>
          <w:sz w:val="21"/>
          <w:szCs w:val="21"/>
        </w:rPr>
      </w:pPr>
      <w:del w:id="46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CC_SAFE_DELETE(pet);</w:delText>
        </w:r>
      </w:del>
    </w:p>
    <w:p w:rsidR="001059D3" w:rsidRPr="00441F61" w:rsidDel="00B72103" w:rsidRDefault="001059D3" w:rsidP="00441F61">
      <w:pPr>
        <w:spacing w:after="0"/>
        <w:rPr>
          <w:del w:id="4669" w:author="china" w:date="2015-03-24T14:20:00Z"/>
          <w:rFonts w:asciiTheme="minorHAnsi" w:hAnsiTheme="minorHAnsi" w:cs="Times New Roman"/>
          <w:sz w:val="21"/>
          <w:szCs w:val="21"/>
        </w:rPr>
      </w:pPr>
      <w:del w:id="46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vPets[i][j]=nullptr;</w:delText>
        </w:r>
      </w:del>
    </w:p>
    <w:p w:rsidR="001059D3" w:rsidRPr="00441F61" w:rsidDel="00B72103" w:rsidRDefault="001059D3" w:rsidP="00441F61">
      <w:pPr>
        <w:spacing w:after="0"/>
        <w:rPr>
          <w:del w:id="4671" w:author="china" w:date="2015-03-24T14:20:00Z"/>
          <w:rFonts w:asciiTheme="minorHAnsi" w:hAnsiTheme="minorHAnsi" w:cs="Times New Roman"/>
          <w:sz w:val="21"/>
          <w:szCs w:val="21"/>
        </w:rPr>
      </w:pPr>
      <w:del w:id="46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indexPets[i][j]=0;</w:delText>
        </w:r>
      </w:del>
    </w:p>
    <w:p w:rsidR="001059D3" w:rsidRPr="00441F61" w:rsidDel="00B72103" w:rsidRDefault="001059D3" w:rsidP="00441F61">
      <w:pPr>
        <w:spacing w:after="0"/>
        <w:rPr>
          <w:del w:id="4673" w:author="china" w:date="2015-03-24T14:20:00Z"/>
          <w:rFonts w:asciiTheme="minorHAnsi" w:hAnsiTheme="minorHAnsi" w:cs="Times New Roman"/>
          <w:sz w:val="21"/>
          <w:szCs w:val="21"/>
        </w:rPr>
      </w:pPr>
      <w:del w:id="46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75" w:author="china" w:date="2015-03-24T14:20:00Z"/>
          <w:rFonts w:asciiTheme="minorHAnsi" w:hAnsiTheme="minorHAnsi" w:cs="Times New Roman"/>
          <w:sz w:val="21"/>
          <w:szCs w:val="21"/>
        </w:rPr>
      </w:pPr>
      <w:del w:id="46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7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678" w:author="china" w:date="2015-03-24T14:20:00Z"/>
          <w:rFonts w:asciiTheme="minorHAnsi" w:hAnsiTheme="minorHAnsi" w:cs="Times New Roman"/>
          <w:sz w:val="21"/>
          <w:szCs w:val="21"/>
        </w:rPr>
      </w:pPr>
      <w:del w:id="46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80" w:author="china" w:date="2015-03-24T14:20:00Z"/>
          <w:rFonts w:asciiTheme="minorHAnsi" w:hAnsiTheme="minorHAnsi" w:cs="Times New Roman"/>
          <w:sz w:val="21"/>
          <w:szCs w:val="21"/>
        </w:rPr>
      </w:pPr>
      <w:del w:id="46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PetSpriteManager::clearPetPool()</w:delText>
        </w:r>
      </w:del>
    </w:p>
    <w:p w:rsidR="001059D3" w:rsidRPr="00441F61" w:rsidDel="00B72103" w:rsidRDefault="001059D3" w:rsidP="00441F61">
      <w:pPr>
        <w:spacing w:after="0"/>
        <w:rPr>
          <w:del w:id="4682" w:author="china" w:date="2015-03-24T14:20:00Z"/>
          <w:rFonts w:asciiTheme="minorHAnsi" w:hAnsiTheme="minorHAnsi" w:cs="Times New Roman"/>
          <w:sz w:val="21"/>
          <w:szCs w:val="21"/>
        </w:rPr>
      </w:pPr>
      <w:del w:id="46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684" w:author="china" w:date="2015-03-24T14:20:00Z"/>
          <w:rFonts w:asciiTheme="minorHAnsi" w:hAnsiTheme="minorHAnsi" w:cs="Times New Roman"/>
          <w:sz w:val="21"/>
          <w:szCs w:val="21"/>
        </w:rPr>
      </w:pPr>
      <w:del w:id="46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for(std::vector&lt;PetSprite*&gt;::iterator it=vRecoverPetPool.begin();it!=vRecoverPetPool.end(); )</w:delText>
        </w:r>
      </w:del>
    </w:p>
    <w:p w:rsidR="001059D3" w:rsidRPr="00441F61" w:rsidDel="00B72103" w:rsidRDefault="001059D3" w:rsidP="00441F61">
      <w:pPr>
        <w:spacing w:after="0"/>
        <w:rPr>
          <w:del w:id="4686" w:author="china" w:date="2015-03-24T14:20:00Z"/>
          <w:rFonts w:asciiTheme="minorHAnsi" w:hAnsiTheme="minorHAnsi" w:cs="Times New Roman"/>
          <w:sz w:val="21"/>
          <w:szCs w:val="21"/>
        </w:rPr>
      </w:pPr>
      <w:del w:id="46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{   </w:delText>
        </w:r>
      </w:del>
    </w:p>
    <w:p w:rsidR="001059D3" w:rsidRPr="00441F61" w:rsidDel="00B72103" w:rsidRDefault="001059D3" w:rsidP="00441F61">
      <w:pPr>
        <w:spacing w:after="0"/>
        <w:rPr>
          <w:del w:id="4688" w:author="china" w:date="2015-03-24T14:20:00Z"/>
          <w:rFonts w:asciiTheme="minorHAnsi" w:hAnsiTheme="minorHAnsi" w:cs="Times New Roman"/>
          <w:sz w:val="21"/>
          <w:szCs w:val="21"/>
        </w:rPr>
      </w:pPr>
      <w:del w:id="46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*it;</w:delText>
        </w:r>
      </w:del>
    </w:p>
    <w:p w:rsidR="001059D3" w:rsidRPr="00441F61" w:rsidDel="00B72103" w:rsidRDefault="001059D3" w:rsidP="00441F61">
      <w:pPr>
        <w:spacing w:after="0"/>
        <w:rPr>
          <w:del w:id="4690" w:author="china" w:date="2015-03-24T14:20:00Z"/>
          <w:rFonts w:asciiTheme="minorHAnsi" w:hAnsiTheme="minorHAnsi" w:cs="Times New Roman"/>
          <w:sz w:val="21"/>
          <w:szCs w:val="21"/>
        </w:rPr>
      </w:pPr>
      <w:del w:id="46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it = vRecoverPetPool.erase(it);</w:delText>
        </w:r>
      </w:del>
    </w:p>
    <w:p w:rsidR="001059D3" w:rsidRPr="00441F61" w:rsidDel="00B72103" w:rsidRDefault="001059D3" w:rsidP="00441F61">
      <w:pPr>
        <w:spacing w:after="0"/>
        <w:rPr>
          <w:del w:id="4692" w:author="china" w:date="2015-03-24T14:20:00Z"/>
          <w:rFonts w:asciiTheme="minorHAnsi" w:hAnsiTheme="minorHAnsi" w:cs="Times New Roman"/>
          <w:sz w:val="21"/>
          <w:szCs w:val="21"/>
        </w:rPr>
      </w:pPr>
      <w:del w:id="46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CC_SAFE_DELETE(pet);</w:delText>
        </w:r>
      </w:del>
    </w:p>
    <w:p w:rsidR="001059D3" w:rsidRPr="00441F61" w:rsidDel="00B72103" w:rsidRDefault="001059D3" w:rsidP="00441F61">
      <w:pPr>
        <w:spacing w:after="0"/>
        <w:rPr>
          <w:del w:id="4694" w:author="china" w:date="2015-03-24T14:20:00Z"/>
          <w:rFonts w:asciiTheme="minorHAnsi" w:hAnsiTheme="minorHAnsi" w:cs="Times New Roman"/>
          <w:sz w:val="21"/>
          <w:szCs w:val="21"/>
        </w:rPr>
      </w:pPr>
      <w:del w:id="46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696" w:author="china" w:date="2015-03-24T14:20:00Z"/>
          <w:rFonts w:asciiTheme="minorHAnsi" w:hAnsiTheme="minorHAnsi" w:cs="Times New Roman"/>
          <w:sz w:val="21"/>
          <w:szCs w:val="21"/>
        </w:rPr>
      </w:pPr>
      <w:del w:id="46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vRecoverPetPool.clear();</w:delText>
        </w:r>
      </w:del>
    </w:p>
    <w:p w:rsidR="001059D3" w:rsidRPr="00441F61" w:rsidDel="00B72103" w:rsidRDefault="001059D3" w:rsidP="00441F61">
      <w:pPr>
        <w:spacing w:after="0"/>
        <w:rPr>
          <w:del w:id="4698" w:author="china" w:date="2015-03-24T14:20:00Z"/>
          <w:rFonts w:asciiTheme="minorHAnsi" w:hAnsiTheme="minorHAnsi" w:cs="Times New Roman"/>
          <w:sz w:val="21"/>
          <w:szCs w:val="21"/>
        </w:rPr>
      </w:pPr>
      <w:del w:id="46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0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701" w:author="china" w:date="2015-03-24T14:20:00Z"/>
          <w:rFonts w:asciiTheme="minorHAnsi" w:hAnsiTheme="minorHAnsi" w:cs="Times New Roman"/>
          <w:sz w:val="21"/>
          <w:szCs w:val="21"/>
        </w:rPr>
      </w:pPr>
      <w:del w:id="47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PetSpriteManager::addPetToPool(PetSprite* pet)</w:delText>
        </w:r>
      </w:del>
    </w:p>
    <w:p w:rsidR="001059D3" w:rsidRPr="00441F61" w:rsidDel="00B72103" w:rsidRDefault="001059D3" w:rsidP="00441F61">
      <w:pPr>
        <w:spacing w:after="0"/>
        <w:rPr>
          <w:del w:id="4703" w:author="china" w:date="2015-03-24T14:20:00Z"/>
          <w:rFonts w:asciiTheme="minorHAnsi" w:hAnsiTheme="minorHAnsi" w:cs="Times New Roman"/>
          <w:sz w:val="21"/>
          <w:szCs w:val="21"/>
        </w:rPr>
      </w:pPr>
      <w:del w:id="47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05" w:author="china" w:date="2015-03-24T14:20:00Z"/>
          <w:rFonts w:asciiTheme="minorHAnsi" w:hAnsiTheme="minorHAnsi" w:cs="Times New Roman"/>
          <w:sz w:val="21"/>
          <w:szCs w:val="21"/>
        </w:rPr>
      </w:pPr>
      <w:del w:id="47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if(!pet) return;</w:delText>
        </w:r>
      </w:del>
    </w:p>
    <w:p w:rsidR="001059D3" w:rsidRPr="00441F61" w:rsidDel="00B72103" w:rsidRDefault="001059D3" w:rsidP="00441F61">
      <w:pPr>
        <w:spacing w:after="0"/>
        <w:rPr>
          <w:del w:id="4707" w:author="china" w:date="2015-03-24T14:20:00Z"/>
          <w:rFonts w:asciiTheme="minorHAnsi" w:hAnsiTheme="minorHAnsi" w:cs="Times New Roman"/>
          <w:sz w:val="21"/>
          <w:szCs w:val="21"/>
        </w:rPr>
      </w:pPr>
      <w:del w:id="47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pet-&gt;setPetStatu(PetStatuStop);</w:delText>
        </w:r>
      </w:del>
    </w:p>
    <w:p w:rsidR="001059D3" w:rsidRPr="00441F61" w:rsidDel="00B72103" w:rsidRDefault="001059D3" w:rsidP="00441F61">
      <w:pPr>
        <w:spacing w:after="0"/>
        <w:rPr>
          <w:del w:id="4709" w:author="china" w:date="2015-03-24T14:20:00Z"/>
          <w:rFonts w:asciiTheme="minorHAnsi" w:hAnsiTheme="minorHAnsi" w:cs="Times New Roman"/>
          <w:sz w:val="21"/>
          <w:szCs w:val="21"/>
        </w:rPr>
      </w:pPr>
      <w:del w:id="47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pet-&gt;setSpecial(false);</w:delText>
        </w:r>
      </w:del>
    </w:p>
    <w:p w:rsidR="001059D3" w:rsidRPr="00441F61" w:rsidDel="00B72103" w:rsidRDefault="001059D3" w:rsidP="00441F61">
      <w:pPr>
        <w:spacing w:after="0"/>
        <w:rPr>
          <w:del w:id="4711" w:author="china" w:date="2015-03-24T14:20:00Z"/>
          <w:rFonts w:asciiTheme="minorHAnsi" w:hAnsiTheme="minorHAnsi" w:cs="Times New Roman"/>
          <w:sz w:val="21"/>
          <w:szCs w:val="21"/>
        </w:rPr>
      </w:pPr>
      <w:del w:id="47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pet-&gt;stopAllActions();</w:delText>
        </w:r>
      </w:del>
    </w:p>
    <w:p w:rsidR="001059D3" w:rsidRPr="00441F61" w:rsidDel="00B72103" w:rsidRDefault="001059D3" w:rsidP="00441F61">
      <w:pPr>
        <w:spacing w:after="0"/>
        <w:rPr>
          <w:del w:id="4713" w:author="china" w:date="2015-03-24T14:20:00Z"/>
          <w:rFonts w:asciiTheme="minorHAnsi" w:hAnsiTheme="minorHAnsi" w:cs="Times New Roman"/>
          <w:sz w:val="21"/>
          <w:szCs w:val="21"/>
        </w:rPr>
      </w:pPr>
      <w:del w:id="47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vRecoverPetPool.push_back(pet);</w:delText>
        </w:r>
      </w:del>
    </w:p>
    <w:p w:rsidR="001059D3" w:rsidRPr="00441F61" w:rsidDel="00B72103" w:rsidRDefault="001059D3" w:rsidP="00441F61">
      <w:pPr>
        <w:spacing w:after="0"/>
        <w:rPr>
          <w:del w:id="4715" w:author="china" w:date="2015-03-24T14:20:00Z"/>
          <w:rFonts w:asciiTheme="minorHAnsi" w:hAnsiTheme="minorHAnsi" w:cs="Times New Roman"/>
          <w:sz w:val="21"/>
          <w:szCs w:val="21"/>
        </w:rPr>
      </w:pPr>
      <w:del w:id="47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17" w:author="china" w:date="2015-03-24T14:20:00Z"/>
          <w:rFonts w:asciiTheme="minorHAnsi" w:hAnsiTheme="minorHAnsi" w:cs="Times New Roman"/>
          <w:sz w:val="21"/>
          <w:szCs w:val="21"/>
        </w:rPr>
      </w:pPr>
      <w:del w:id="47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PetSprite* PetSpriteManager::getPetFromPool(int type)</w:delText>
        </w:r>
      </w:del>
    </w:p>
    <w:p w:rsidR="001059D3" w:rsidRPr="00441F61" w:rsidDel="00B72103" w:rsidRDefault="001059D3" w:rsidP="00441F61">
      <w:pPr>
        <w:spacing w:after="0"/>
        <w:rPr>
          <w:del w:id="4719" w:author="china" w:date="2015-03-24T14:20:00Z"/>
          <w:rFonts w:asciiTheme="minorHAnsi" w:hAnsiTheme="minorHAnsi" w:cs="Times New Roman"/>
          <w:sz w:val="21"/>
          <w:szCs w:val="21"/>
        </w:rPr>
      </w:pPr>
      <w:del w:id="47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21" w:author="china" w:date="2015-03-24T14:20:00Z"/>
          <w:rFonts w:asciiTheme="minorHAnsi" w:hAnsiTheme="minorHAnsi" w:cs="Times New Roman"/>
          <w:sz w:val="21"/>
          <w:szCs w:val="21"/>
        </w:rPr>
      </w:pPr>
      <w:del w:id="47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_pet = nullptr;</w:delText>
        </w:r>
      </w:del>
    </w:p>
    <w:p w:rsidR="001059D3" w:rsidRPr="00441F61" w:rsidDel="00B72103" w:rsidRDefault="001059D3" w:rsidP="00441F61">
      <w:pPr>
        <w:spacing w:after="0"/>
        <w:rPr>
          <w:del w:id="4723" w:author="china" w:date="2015-03-24T14:20:00Z"/>
          <w:rFonts w:asciiTheme="minorHAnsi" w:hAnsiTheme="minorHAnsi" w:cs="Times New Roman"/>
          <w:sz w:val="21"/>
          <w:szCs w:val="21"/>
        </w:rPr>
      </w:pPr>
      <w:del w:id="47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for(std::vector&lt;PetSprite*&gt;::iterator it=vRecoverPetPool.begin();it!=vRecoverPetPool.end();) 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从回收池取出</w:delText>
        </w:r>
      </w:del>
    </w:p>
    <w:p w:rsidR="001059D3" w:rsidRPr="00441F61" w:rsidDel="00B72103" w:rsidRDefault="001059D3" w:rsidP="00441F61">
      <w:pPr>
        <w:spacing w:after="0"/>
        <w:rPr>
          <w:del w:id="4725" w:author="china" w:date="2015-03-24T14:20:00Z"/>
          <w:rFonts w:asciiTheme="minorHAnsi" w:hAnsiTheme="minorHAnsi" w:cs="Times New Roman"/>
          <w:sz w:val="21"/>
          <w:szCs w:val="21"/>
        </w:rPr>
      </w:pPr>
      <w:del w:id="47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{ </w:delText>
        </w:r>
      </w:del>
    </w:p>
    <w:p w:rsidR="001059D3" w:rsidRPr="00441F61" w:rsidDel="00B72103" w:rsidRDefault="001059D3" w:rsidP="00441F61">
      <w:pPr>
        <w:spacing w:after="0"/>
        <w:rPr>
          <w:del w:id="4727" w:author="china" w:date="2015-03-24T14:20:00Z"/>
          <w:rFonts w:asciiTheme="minorHAnsi" w:hAnsiTheme="minorHAnsi" w:cs="Times New Roman"/>
          <w:sz w:val="21"/>
          <w:szCs w:val="21"/>
        </w:rPr>
      </w:pPr>
      <w:del w:id="47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 = *it;</w:delText>
        </w:r>
      </w:del>
    </w:p>
    <w:p w:rsidR="001059D3" w:rsidRPr="00441F61" w:rsidDel="00B72103" w:rsidRDefault="001059D3" w:rsidP="00441F61">
      <w:pPr>
        <w:spacing w:after="0"/>
        <w:rPr>
          <w:del w:id="4729" w:author="china" w:date="2015-03-24T14:20:00Z"/>
          <w:rFonts w:asciiTheme="minorHAnsi" w:hAnsiTheme="minorHAnsi" w:cs="Times New Roman"/>
          <w:sz w:val="21"/>
          <w:szCs w:val="21"/>
        </w:rPr>
      </w:pPr>
      <w:del w:id="47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if(!pet) continue;</w:delText>
        </w:r>
      </w:del>
    </w:p>
    <w:p w:rsidR="001059D3" w:rsidRPr="00441F61" w:rsidDel="00B72103" w:rsidRDefault="001059D3" w:rsidP="00441F61">
      <w:pPr>
        <w:spacing w:after="0"/>
        <w:rPr>
          <w:del w:id="4731" w:author="china" w:date="2015-03-24T14:20:00Z"/>
          <w:rFonts w:asciiTheme="minorHAnsi" w:hAnsiTheme="minorHAnsi" w:cs="Times New Roman"/>
          <w:sz w:val="21"/>
          <w:szCs w:val="21"/>
        </w:rPr>
      </w:pPr>
      <w:del w:id="47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if(type==pet-&gt;getType())</w:delText>
        </w:r>
      </w:del>
    </w:p>
    <w:p w:rsidR="001059D3" w:rsidRPr="00441F61" w:rsidDel="00B72103" w:rsidRDefault="001059D3" w:rsidP="00441F61">
      <w:pPr>
        <w:spacing w:after="0"/>
        <w:rPr>
          <w:del w:id="4733" w:author="china" w:date="2015-03-24T14:20:00Z"/>
          <w:rFonts w:asciiTheme="minorHAnsi" w:hAnsiTheme="minorHAnsi" w:cs="Times New Roman"/>
          <w:sz w:val="21"/>
          <w:szCs w:val="21"/>
        </w:rPr>
      </w:pPr>
      <w:del w:id="47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35" w:author="china" w:date="2015-03-24T14:20:00Z"/>
          <w:rFonts w:asciiTheme="minorHAnsi" w:hAnsiTheme="minorHAnsi" w:cs="Times New Roman"/>
          <w:sz w:val="21"/>
          <w:szCs w:val="21"/>
        </w:rPr>
      </w:pPr>
      <w:del w:id="47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_pet = pet;</w:delText>
        </w:r>
      </w:del>
    </w:p>
    <w:p w:rsidR="001059D3" w:rsidRPr="00441F61" w:rsidDel="00B72103" w:rsidRDefault="001059D3" w:rsidP="00441F61">
      <w:pPr>
        <w:spacing w:after="0"/>
        <w:rPr>
          <w:del w:id="4737" w:author="china" w:date="2015-03-24T14:20:00Z"/>
          <w:rFonts w:asciiTheme="minorHAnsi" w:hAnsiTheme="minorHAnsi" w:cs="Times New Roman"/>
          <w:sz w:val="21"/>
          <w:szCs w:val="21"/>
        </w:rPr>
      </w:pPr>
      <w:del w:id="47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vRecoverPetPool.erase(it);</w:delText>
        </w:r>
      </w:del>
    </w:p>
    <w:p w:rsidR="001059D3" w:rsidRPr="00441F61" w:rsidDel="00B72103" w:rsidRDefault="001059D3" w:rsidP="00441F61">
      <w:pPr>
        <w:spacing w:after="0"/>
        <w:rPr>
          <w:del w:id="4739" w:author="china" w:date="2015-03-24T14:20:00Z"/>
          <w:rFonts w:asciiTheme="minorHAnsi" w:hAnsiTheme="minorHAnsi" w:cs="Times New Roman"/>
          <w:sz w:val="21"/>
          <w:szCs w:val="21"/>
        </w:rPr>
      </w:pPr>
      <w:del w:id="47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_pet;</w:delText>
        </w:r>
      </w:del>
    </w:p>
    <w:p w:rsidR="001059D3" w:rsidRPr="00441F61" w:rsidDel="00B72103" w:rsidRDefault="001059D3" w:rsidP="00441F61">
      <w:pPr>
        <w:spacing w:after="0"/>
        <w:rPr>
          <w:del w:id="4741" w:author="china" w:date="2015-03-24T14:20:00Z"/>
          <w:rFonts w:asciiTheme="minorHAnsi" w:hAnsiTheme="minorHAnsi" w:cs="Times New Roman"/>
          <w:sz w:val="21"/>
          <w:szCs w:val="21"/>
        </w:rPr>
      </w:pPr>
      <w:del w:id="47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43" w:author="china" w:date="2015-03-24T14:20:00Z"/>
          <w:rFonts w:asciiTheme="minorHAnsi" w:hAnsiTheme="minorHAnsi" w:cs="Times New Roman"/>
          <w:sz w:val="21"/>
          <w:szCs w:val="21"/>
        </w:rPr>
      </w:pPr>
      <w:del w:id="47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it++;</w:delText>
        </w:r>
      </w:del>
    </w:p>
    <w:p w:rsidR="001059D3" w:rsidRPr="00441F61" w:rsidDel="00B72103" w:rsidRDefault="001059D3" w:rsidP="00441F61">
      <w:pPr>
        <w:spacing w:after="0"/>
        <w:rPr>
          <w:del w:id="4745" w:author="china" w:date="2015-03-24T14:20:00Z"/>
          <w:rFonts w:asciiTheme="minorHAnsi" w:hAnsiTheme="minorHAnsi" w:cs="Times New Roman"/>
          <w:sz w:val="21"/>
          <w:szCs w:val="21"/>
        </w:rPr>
      </w:pPr>
      <w:del w:id="47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4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748" w:author="china" w:date="2015-03-24T14:20:00Z"/>
          <w:rFonts w:asciiTheme="minorHAnsi" w:hAnsiTheme="minorHAnsi" w:cs="Times New Roman"/>
          <w:sz w:val="21"/>
          <w:szCs w:val="21"/>
        </w:rPr>
      </w:pPr>
      <w:del w:id="47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if(!_pet)</w:delText>
        </w:r>
      </w:del>
    </w:p>
    <w:p w:rsidR="001059D3" w:rsidRPr="00441F61" w:rsidDel="00B72103" w:rsidRDefault="001059D3" w:rsidP="00441F61">
      <w:pPr>
        <w:spacing w:after="0"/>
        <w:rPr>
          <w:del w:id="4750" w:author="china" w:date="2015-03-24T14:20:00Z"/>
          <w:rFonts w:asciiTheme="minorHAnsi" w:hAnsiTheme="minorHAnsi" w:cs="Times New Roman"/>
          <w:sz w:val="21"/>
          <w:szCs w:val="21"/>
        </w:rPr>
      </w:pPr>
      <w:del w:id="47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52" w:author="china" w:date="2015-03-24T14:20:00Z"/>
          <w:rFonts w:asciiTheme="minorHAnsi" w:hAnsiTheme="minorHAnsi" w:cs="Times New Roman"/>
          <w:sz w:val="21"/>
          <w:szCs w:val="21"/>
        </w:rPr>
      </w:pPr>
      <w:del w:id="47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_pet =  PetSprite::create(type);</w:delText>
        </w:r>
      </w:del>
    </w:p>
    <w:p w:rsidR="001059D3" w:rsidRPr="00441F61" w:rsidDel="00B72103" w:rsidRDefault="001059D3" w:rsidP="00441F61">
      <w:pPr>
        <w:spacing w:after="0"/>
        <w:rPr>
          <w:del w:id="4754" w:author="china" w:date="2015-03-24T14:20:00Z"/>
          <w:rFonts w:asciiTheme="minorHAnsi" w:hAnsiTheme="minorHAnsi" w:cs="Times New Roman"/>
          <w:sz w:val="21"/>
          <w:szCs w:val="21"/>
        </w:rPr>
      </w:pPr>
      <w:del w:id="47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_pet-&gt;retain();</w:delText>
        </w:r>
      </w:del>
    </w:p>
    <w:p w:rsidR="001059D3" w:rsidRPr="00441F61" w:rsidDel="00B72103" w:rsidRDefault="001059D3" w:rsidP="00441F61">
      <w:pPr>
        <w:spacing w:after="0"/>
        <w:rPr>
          <w:del w:id="4756" w:author="china" w:date="2015-03-24T14:20:00Z"/>
          <w:rFonts w:asciiTheme="minorHAnsi" w:hAnsiTheme="minorHAnsi" w:cs="Times New Roman"/>
          <w:sz w:val="21"/>
          <w:szCs w:val="21"/>
        </w:rPr>
      </w:pPr>
      <w:del w:id="47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58" w:author="china" w:date="2015-03-24T14:20:00Z"/>
          <w:rFonts w:asciiTheme="minorHAnsi" w:hAnsiTheme="minorHAnsi" w:cs="Times New Roman"/>
          <w:sz w:val="21"/>
          <w:szCs w:val="21"/>
        </w:rPr>
      </w:pPr>
      <w:del w:id="47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 _pet;</w:delText>
        </w:r>
      </w:del>
    </w:p>
    <w:p w:rsidR="001059D3" w:rsidRPr="00441F61" w:rsidDel="00B72103" w:rsidRDefault="001059D3" w:rsidP="00441F61">
      <w:pPr>
        <w:spacing w:after="0"/>
        <w:rPr>
          <w:del w:id="4760" w:author="china" w:date="2015-03-24T14:20:00Z"/>
          <w:rFonts w:asciiTheme="minorHAnsi" w:hAnsiTheme="minorHAnsi" w:cs="Times New Roman"/>
          <w:sz w:val="21"/>
          <w:szCs w:val="21"/>
        </w:rPr>
      </w:pPr>
      <w:del w:id="47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62" w:author="china" w:date="2015-03-24T14:20:00Z"/>
          <w:rFonts w:asciiTheme="minorHAnsi" w:hAnsiTheme="minorHAnsi" w:cs="Times New Roman"/>
          <w:sz w:val="21"/>
          <w:szCs w:val="21"/>
        </w:rPr>
      </w:pPr>
      <w:del w:id="47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PetSprite* PetSpriteManager::positionGetPet(Vec2 vec2)</w:delText>
        </w:r>
      </w:del>
    </w:p>
    <w:p w:rsidR="001059D3" w:rsidRPr="00441F61" w:rsidDel="00B72103" w:rsidRDefault="001059D3" w:rsidP="00441F61">
      <w:pPr>
        <w:spacing w:after="0"/>
        <w:rPr>
          <w:del w:id="4764" w:author="china" w:date="2015-03-24T14:20:00Z"/>
          <w:rFonts w:asciiTheme="minorHAnsi" w:hAnsiTheme="minorHAnsi" w:cs="Times New Roman"/>
          <w:sz w:val="21"/>
          <w:szCs w:val="21"/>
        </w:rPr>
      </w:pPr>
      <w:del w:id="47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66" w:author="china" w:date="2015-03-24T14:20:00Z"/>
          <w:rFonts w:asciiTheme="minorHAnsi" w:hAnsiTheme="minorHAnsi" w:cs="Times New Roman"/>
          <w:sz w:val="21"/>
          <w:szCs w:val="21"/>
        </w:rPr>
      </w:pPr>
      <w:del w:id="47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nullptr;</w:delText>
        </w:r>
      </w:del>
    </w:p>
    <w:p w:rsidR="001059D3" w:rsidRPr="00441F61" w:rsidDel="00B72103" w:rsidRDefault="001059D3" w:rsidP="00441F61">
      <w:pPr>
        <w:spacing w:after="0"/>
        <w:rPr>
          <w:del w:id="4768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769" w:author="china" w:date="2015-03-24T14:20:00Z"/>
          <w:rFonts w:asciiTheme="minorHAnsi" w:hAnsiTheme="minorHAnsi" w:cs="Times New Roman"/>
          <w:sz w:val="21"/>
          <w:szCs w:val="21"/>
        </w:rPr>
      </w:pPr>
      <w:del w:id="47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x = (vec2.x-OFFSET_X)/140;</w:delText>
        </w:r>
      </w:del>
    </w:p>
    <w:p w:rsidR="001059D3" w:rsidRPr="00441F61" w:rsidDel="00B72103" w:rsidRDefault="001059D3" w:rsidP="00441F61">
      <w:pPr>
        <w:spacing w:after="0"/>
        <w:rPr>
          <w:del w:id="4771" w:author="china" w:date="2015-03-24T14:20:00Z"/>
          <w:rFonts w:asciiTheme="minorHAnsi" w:hAnsiTheme="minorHAnsi" w:cs="Times New Roman"/>
          <w:sz w:val="21"/>
          <w:szCs w:val="21"/>
        </w:rPr>
      </w:pPr>
      <w:del w:id="47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y = (vec2.y-OFFSET_Y)/140;</w:delText>
        </w:r>
      </w:del>
    </w:p>
    <w:p w:rsidR="001059D3" w:rsidRPr="00441F61" w:rsidDel="00B72103" w:rsidRDefault="001059D3" w:rsidP="00441F61">
      <w:pPr>
        <w:spacing w:after="0"/>
        <w:rPr>
          <w:del w:id="4773" w:author="china" w:date="2015-03-24T14:20:00Z"/>
          <w:rFonts w:asciiTheme="minorHAnsi" w:hAnsiTheme="minorHAnsi" w:cs="Times New Roman"/>
          <w:sz w:val="21"/>
          <w:szCs w:val="21"/>
        </w:rPr>
      </w:pPr>
      <w:del w:id="47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if(x&lt;8&amp;&amp;y&lt;8)</w:delText>
        </w:r>
      </w:del>
    </w:p>
    <w:p w:rsidR="001059D3" w:rsidRPr="00441F61" w:rsidDel="00B72103" w:rsidRDefault="001059D3" w:rsidP="00441F61">
      <w:pPr>
        <w:spacing w:after="0"/>
        <w:rPr>
          <w:del w:id="4775" w:author="china" w:date="2015-03-24T14:20:00Z"/>
          <w:rFonts w:asciiTheme="minorHAnsi" w:hAnsiTheme="minorHAnsi" w:cs="Times New Roman"/>
          <w:sz w:val="21"/>
          <w:szCs w:val="21"/>
        </w:rPr>
      </w:pPr>
      <w:del w:id="47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77" w:author="china" w:date="2015-03-24T14:20:00Z"/>
          <w:rFonts w:asciiTheme="minorHAnsi" w:hAnsiTheme="minorHAnsi" w:cs="Times New Roman"/>
          <w:sz w:val="21"/>
          <w:szCs w:val="21"/>
        </w:rPr>
      </w:pPr>
      <w:del w:id="47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 = vPets[x][y];</w:delText>
        </w:r>
      </w:del>
    </w:p>
    <w:p w:rsidR="001059D3" w:rsidRPr="00441F61" w:rsidDel="00B72103" w:rsidRDefault="001059D3" w:rsidP="00441F61">
      <w:pPr>
        <w:spacing w:after="0"/>
        <w:rPr>
          <w:del w:id="4779" w:author="china" w:date="2015-03-24T14:20:00Z"/>
          <w:rFonts w:asciiTheme="minorHAnsi" w:hAnsiTheme="minorHAnsi" w:cs="Times New Roman"/>
          <w:sz w:val="21"/>
          <w:szCs w:val="21"/>
        </w:rPr>
      </w:pPr>
      <w:del w:id="47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8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782" w:author="china" w:date="2015-03-24T14:20:00Z"/>
          <w:rFonts w:asciiTheme="minorHAnsi" w:hAnsiTheme="minorHAnsi" w:cs="Times New Roman"/>
          <w:sz w:val="21"/>
          <w:szCs w:val="21"/>
        </w:rPr>
      </w:pPr>
      <w:del w:id="47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return pet;</w:delText>
        </w:r>
      </w:del>
    </w:p>
    <w:p w:rsidR="001059D3" w:rsidRPr="00441F61" w:rsidDel="00B72103" w:rsidRDefault="001059D3" w:rsidP="00441F61">
      <w:pPr>
        <w:spacing w:after="0"/>
        <w:rPr>
          <w:del w:id="478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785" w:author="china" w:date="2015-03-24T14:20:00Z"/>
          <w:rFonts w:asciiTheme="minorHAnsi" w:hAnsiTheme="minorHAnsi" w:cs="Times New Roman"/>
          <w:sz w:val="21"/>
          <w:szCs w:val="21"/>
        </w:rPr>
      </w:pPr>
      <w:del w:id="47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787" w:author="china" w:date="2015-03-24T14:20:00Z"/>
          <w:rFonts w:asciiTheme="minorHAnsi" w:hAnsiTheme="minorHAnsi" w:cs="Times New Roman"/>
          <w:sz w:val="21"/>
          <w:szCs w:val="21"/>
        </w:rPr>
      </w:pPr>
      <w:del w:id="47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PetSpriteManager::addPetToLayer()</w:delText>
        </w:r>
      </w:del>
    </w:p>
    <w:p w:rsidR="001059D3" w:rsidRPr="00441F61" w:rsidDel="00B72103" w:rsidRDefault="001059D3" w:rsidP="00441F61">
      <w:pPr>
        <w:spacing w:after="0"/>
        <w:rPr>
          <w:del w:id="4789" w:author="china" w:date="2015-03-24T14:20:00Z"/>
          <w:rFonts w:asciiTheme="minorHAnsi" w:hAnsiTheme="minorHAnsi" w:cs="Times New Roman"/>
          <w:sz w:val="21"/>
          <w:szCs w:val="21"/>
        </w:rPr>
      </w:pPr>
      <w:del w:id="47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91" w:author="china" w:date="2015-03-24T14:20:00Z"/>
          <w:rFonts w:asciiTheme="minorHAnsi" w:hAnsiTheme="minorHAnsi" w:cs="Times New Roman"/>
          <w:sz w:val="21"/>
          <w:szCs w:val="21"/>
        </w:rPr>
      </w:pPr>
      <w:del w:id="47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793" w:author="china" w:date="2015-03-24T14:20:00Z"/>
          <w:rFonts w:asciiTheme="minorHAnsi" w:hAnsiTheme="minorHAnsi" w:cs="Times New Roman"/>
          <w:sz w:val="21"/>
          <w:szCs w:val="21"/>
        </w:rPr>
      </w:pPr>
      <w:del w:id="47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i=0;i&lt;7;i++)</w:delText>
        </w:r>
      </w:del>
    </w:p>
    <w:p w:rsidR="001059D3" w:rsidRPr="00441F61" w:rsidDel="00B72103" w:rsidRDefault="001059D3" w:rsidP="00441F61">
      <w:pPr>
        <w:spacing w:after="0"/>
        <w:rPr>
          <w:del w:id="4795" w:author="china" w:date="2015-03-24T14:20:00Z"/>
          <w:rFonts w:asciiTheme="minorHAnsi" w:hAnsiTheme="minorHAnsi" w:cs="Times New Roman"/>
          <w:sz w:val="21"/>
          <w:szCs w:val="21"/>
        </w:rPr>
      </w:pPr>
      <w:del w:id="47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797" w:author="china" w:date="2015-03-24T14:20:00Z"/>
          <w:rFonts w:asciiTheme="minorHAnsi" w:hAnsiTheme="minorHAnsi" w:cs="Times New Roman"/>
          <w:sz w:val="21"/>
          <w:szCs w:val="21"/>
        </w:rPr>
      </w:pPr>
      <w:del w:id="47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(vMoveY[i]&gt;0)</w:delText>
        </w:r>
      </w:del>
    </w:p>
    <w:p w:rsidR="001059D3" w:rsidRPr="00441F61" w:rsidDel="00B72103" w:rsidRDefault="001059D3" w:rsidP="00441F61">
      <w:pPr>
        <w:spacing w:after="0"/>
        <w:rPr>
          <w:del w:id="4799" w:author="china" w:date="2015-03-24T14:20:00Z"/>
          <w:rFonts w:asciiTheme="minorHAnsi" w:hAnsiTheme="minorHAnsi" w:cs="Times New Roman"/>
          <w:sz w:val="21"/>
          <w:szCs w:val="21"/>
        </w:rPr>
      </w:pPr>
      <w:del w:id="48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801" w:author="china" w:date="2015-03-24T14:20:00Z"/>
          <w:rFonts w:asciiTheme="minorHAnsi" w:hAnsiTheme="minorHAnsi" w:cs="Times New Roman"/>
          <w:sz w:val="21"/>
          <w:szCs w:val="21"/>
        </w:rPr>
      </w:pPr>
      <w:del w:id="48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count = 0;</w:delText>
        </w:r>
      </w:del>
    </w:p>
    <w:p w:rsidR="001059D3" w:rsidRPr="00441F61" w:rsidDel="00B72103" w:rsidRDefault="001059D3" w:rsidP="00441F61">
      <w:pPr>
        <w:spacing w:after="0"/>
        <w:rPr>
          <w:del w:id="4803" w:author="china" w:date="2015-03-24T14:20:00Z"/>
          <w:rFonts w:asciiTheme="minorHAnsi" w:hAnsiTheme="minorHAnsi" w:cs="Times New Roman"/>
          <w:sz w:val="21"/>
          <w:szCs w:val="21"/>
        </w:rPr>
      </w:pPr>
      <w:del w:id="48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k = 0; k &lt; 7; k++)</w:delText>
        </w:r>
      </w:del>
    </w:p>
    <w:p w:rsidR="001059D3" w:rsidRPr="00441F61" w:rsidDel="00B72103" w:rsidRDefault="001059D3" w:rsidP="00441F61">
      <w:pPr>
        <w:spacing w:after="0"/>
        <w:rPr>
          <w:del w:id="4805" w:author="china" w:date="2015-03-24T14:20:00Z"/>
          <w:rFonts w:asciiTheme="minorHAnsi" w:hAnsiTheme="minorHAnsi" w:cs="Times New Roman"/>
          <w:sz w:val="21"/>
          <w:szCs w:val="21"/>
        </w:rPr>
      </w:pPr>
      <w:del w:id="48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807" w:author="china" w:date="2015-03-24T14:20:00Z"/>
          <w:rFonts w:asciiTheme="minorHAnsi" w:hAnsiTheme="minorHAnsi" w:cs="Times New Roman"/>
          <w:sz w:val="21"/>
          <w:szCs w:val="21"/>
        </w:rPr>
      </w:pPr>
      <w:del w:id="48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(indexPets[i][k]==0) count++;</w:delText>
        </w:r>
      </w:del>
    </w:p>
    <w:p w:rsidR="001059D3" w:rsidRPr="00441F61" w:rsidDel="00B72103" w:rsidRDefault="001059D3" w:rsidP="00441F61">
      <w:pPr>
        <w:spacing w:after="0"/>
        <w:rPr>
          <w:del w:id="4809" w:author="china" w:date="2015-03-24T14:20:00Z"/>
          <w:rFonts w:asciiTheme="minorHAnsi" w:hAnsiTheme="minorHAnsi" w:cs="Times New Roman"/>
          <w:sz w:val="21"/>
          <w:szCs w:val="21"/>
        </w:rPr>
      </w:pPr>
      <w:del w:id="48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1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12" w:author="china" w:date="2015-03-24T14:20:00Z"/>
          <w:rFonts w:asciiTheme="minorHAnsi" w:hAnsiTheme="minorHAnsi" w:cs="Times New Roman"/>
          <w:sz w:val="21"/>
          <w:szCs w:val="21"/>
        </w:rPr>
      </w:pPr>
      <w:del w:id="48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pCount = 0;</w:delText>
        </w:r>
      </w:del>
    </w:p>
    <w:p w:rsidR="001059D3" w:rsidRPr="00441F61" w:rsidDel="00B72103" w:rsidRDefault="001059D3" w:rsidP="00441F61">
      <w:pPr>
        <w:spacing w:after="0"/>
        <w:rPr>
          <w:del w:id="4814" w:author="china" w:date="2015-03-24T14:20:00Z"/>
          <w:rFonts w:asciiTheme="minorHAnsi" w:hAnsiTheme="minorHAnsi" w:cs="Times New Roman"/>
          <w:sz w:val="21"/>
          <w:szCs w:val="21"/>
        </w:rPr>
      </w:pPr>
      <w:del w:id="48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fallGrid = count;</w:delText>
        </w:r>
      </w:del>
    </w:p>
    <w:p w:rsidR="001059D3" w:rsidRPr="00441F61" w:rsidDel="00B72103" w:rsidRDefault="001059D3" w:rsidP="00441F61">
      <w:pPr>
        <w:spacing w:after="0"/>
        <w:rPr>
          <w:del w:id="4816" w:author="china" w:date="2015-03-24T14:20:00Z"/>
          <w:rFonts w:asciiTheme="minorHAnsi" w:hAnsiTheme="minorHAnsi" w:cs="Times New Roman"/>
          <w:sz w:val="21"/>
          <w:szCs w:val="21"/>
        </w:rPr>
      </w:pPr>
      <w:del w:id="48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(count&gt;0)</w:delText>
        </w:r>
      </w:del>
    </w:p>
    <w:p w:rsidR="001059D3" w:rsidRPr="00441F61" w:rsidDel="00B72103" w:rsidRDefault="001059D3" w:rsidP="00441F61">
      <w:pPr>
        <w:spacing w:after="0"/>
        <w:rPr>
          <w:del w:id="4818" w:author="china" w:date="2015-03-24T14:20:00Z"/>
          <w:rFonts w:asciiTheme="minorHAnsi" w:hAnsiTheme="minorHAnsi" w:cs="Times New Roman"/>
          <w:sz w:val="21"/>
          <w:szCs w:val="21"/>
        </w:rPr>
      </w:pPr>
      <w:del w:id="48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820" w:author="china" w:date="2015-03-24T14:20:00Z"/>
          <w:rFonts w:asciiTheme="minorHAnsi" w:hAnsiTheme="minorHAnsi" w:cs="Times New Roman"/>
          <w:sz w:val="21"/>
          <w:szCs w:val="21"/>
        </w:rPr>
      </w:pPr>
      <w:del w:id="48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type = checkPetGetNoSame(i,6-count+1,random(1,eggNum&gt;=EGG_NUM?7:8));</w:delText>
        </w:r>
      </w:del>
    </w:p>
    <w:p w:rsidR="001059D3" w:rsidRPr="00441F61" w:rsidDel="00B72103" w:rsidRDefault="001059D3" w:rsidP="00441F61">
      <w:pPr>
        <w:spacing w:after="0"/>
        <w:rPr>
          <w:del w:id="4822" w:author="china" w:date="2015-03-24T14:20:00Z"/>
          <w:rFonts w:asciiTheme="minorHAnsi" w:hAnsiTheme="minorHAnsi" w:cs="Times New Roman"/>
          <w:sz w:val="21"/>
          <w:szCs w:val="21"/>
        </w:rPr>
      </w:pPr>
      <w:del w:id="48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if(type == 8)</w:delText>
        </w:r>
      </w:del>
    </w:p>
    <w:p w:rsidR="001059D3" w:rsidRPr="00441F61" w:rsidDel="00B72103" w:rsidRDefault="001059D3" w:rsidP="00441F61">
      <w:pPr>
        <w:spacing w:after="0"/>
        <w:rPr>
          <w:del w:id="4824" w:author="china" w:date="2015-03-24T14:20:00Z"/>
          <w:rFonts w:asciiTheme="minorHAnsi" w:hAnsiTheme="minorHAnsi" w:cs="Times New Roman"/>
          <w:sz w:val="21"/>
          <w:szCs w:val="21"/>
        </w:rPr>
      </w:pPr>
      <w:del w:id="48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826" w:author="china" w:date="2015-03-24T14:20:00Z"/>
          <w:rFonts w:asciiTheme="minorHAnsi" w:hAnsiTheme="minorHAnsi" w:cs="Times New Roman"/>
          <w:sz w:val="21"/>
          <w:szCs w:val="21"/>
        </w:rPr>
      </w:pPr>
      <w:del w:id="48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eggNum++;</w:delText>
        </w:r>
      </w:del>
    </w:p>
    <w:p w:rsidR="001059D3" w:rsidRPr="00441F61" w:rsidDel="00B72103" w:rsidRDefault="001059D3" w:rsidP="00441F61">
      <w:pPr>
        <w:spacing w:after="0"/>
        <w:rPr>
          <w:del w:id="4828" w:author="china" w:date="2015-03-24T14:20:00Z"/>
          <w:rFonts w:asciiTheme="minorHAnsi" w:hAnsiTheme="minorHAnsi" w:cs="Times New Roman"/>
          <w:sz w:val="21"/>
          <w:szCs w:val="21"/>
        </w:rPr>
      </w:pPr>
      <w:del w:id="48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30" w:author="china" w:date="2015-03-24T14:20:00Z"/>
          <w:rFonts w:asciiTheme="minorHAnsi" w:hAnsiTheme="minorHAnsi" w:cs="Times New Roman"/>
          <w:sz w:val="21"/>
          <w:szCs w:val="21"/>
        </w:rPr>
      </w:pPr>
      <w:del w:id="48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PetSprite* pet = getPetFromPool(type);</w:delText>
        </w:r>
      </w:del>
    </w:p>
    <w:p w:rsidR="001059D3" w:rsidRPr="00441F61" w:rsidDel="00B72103" w:rsidRDefault="001059D3" w:rsidP="00441F61">
      <w:pPr>
        <w:spacing w:after="0"/>
        <w:rPr>
          <w:del w:id="4832" w:author="china" w:date="2015-03-24T14:20:00Z"/>
          <w:rFonts w:asciiTheme="minorHAnsi" w:hAnsiTheme="minorHAnsi" w:cs="Times New Roman"/>
          <w:sz w:val="21"/>
          <w:szCs w:val="21"/>
        </w:rPr>
      </w:pPr>
      <w:del w:id="48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pet-&gt;retain();</w:delText>
        </w:r>
      </w:del>
    </w:p>
    <w:p w:rsidR="001059D3" w:rsidRPr="00441F61" w:rsidDel="00B72103" w:rsidRDefault="001059D3" w:rsidP="00441F61">
      <w:pPr>
        <w:spacing w:after="0"/>
        <w:rPr>
          <w:del w:id="4834" w:author="china" w:date="2015-03-24T14:20:00Z"/>
          <w:rFonts w:asciiTheme="minorHAnsi" w:hAnsiTheme="minorHAnsi" w:cs="Times New Roman"/>
          <w:sz w:val="21"/>
          <w:szCs w:val="21"/>
        </w:rPr>
      </w:pPr>
      <w:del w:id="48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PetSpriteLayer::getPetSpriteLayer()-&gt;addChild(pet);</w:delText>
        </w:r>
      </w:del>
    </w:p>
    <w:p w:rsidR="001059D3" w:rsidRPr="00441F61" w:rsidDel="00B72103" w:rsidRDefault="001059D3" w:rsidP="00441F61">
      <w:pPr>
        <w:spacing w:after="0"/>
        <w:rPr>
          <w:del w:id="4836" w:author="china" w:date="2015-03-24T14:20:00Z"/>
          <w:rFonts w:asciiTheme="minorHAnsi" w:hAnsiTheme="minorHAnsi" w:cs="Times New Roman"/>
          <w:sz w:val="21"/>
          <w:szCs w:val="21"/>
        </w:rPr>
      </w:pPr>
      <w:del w:id="48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4838" w:author="china" w:date="2015-03-24T14:20:00Z"/>
          <w:rFonts w:asciiTheme="minorHAnsi" w:hAnsiTheme="minorHAnsi" w:cs="Times New Roman"/>
          <w:sz w:val="21"/>
          <w:szCs w:val="21"/>
        </w:rPr>
      </w:pPr>
      <w:del w:id="48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pet-&gt;setPosition(Vec2(i * 140 + OFFSET_X, (7 + pCount)*140 + OFFSET_Y));</w:delText>
        </w:r>
      </w:del>
    </w:p>
    <w:p w:rsidR="001059D3" w:rsidRPr="00441F61" w:rsidDel="00B72103" w:rsidRDefault="001059D3" w:rsidP="00441F61">
      <w:pPr>
        <w:spacing w:after="0"/>
        <w:rPr>
          <w:del w:id="4840" w:author="china" w:date="2015-03-24T14:20:00Z"/>
          <w:rFonts w:asciiTheme="minorHAnsi" w:hAnsiTheme="minorHAnsi" w:cs="Times New Roman"/>
          <w:sz w:val="21"/>
          <w:szCs w:val="21"/>
        </w:rPr>
      </w:pPr>
      <w:del w:id="48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pet-&gt;setFallGridY(fallGrid);</w:delText>
        </w:r>
      </w:del>
    </w:p>
    <w:p w:rsidR="001059D3" w:rsidRPr="00441F61" w:rsidDel="00B72103" w:rsidRDefault="001059D3" w:rsidP="00441F61">
      <w:pPr>
        <w:spacing w:after="0"/>
        <w:rPr>
          <w:del w:id="4842" w:author="china" w:date="2015-03-24T14:20:00Z"/>
          <w:rFonts w:asciiTheme="minorHAnsi" w:hAnsiTheme="minorHAnsi" w:cs="Times New Roman"/>
          <w:sz w:val="21"/>
          <w:szCs w:val="21"/>
        </w:rPr>
      </w:pPr>
      <w:del w:id="48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pet-&gt;setIndexX(i);</w:delText>
        </w:r>
      </w:del>
    </w:p>
    <w:p w:rsidR="001059D3" w:rsidRPr="00441F61" w:rsidDel="00B72103" w:rsidRDefault="001059D3" w:rsidP="00441F61">
      <w:pPr>
        <w:spacing w:after="0"/>
        <w:rPr>
          <w:del w:id="4844" w:author="china" w:date="2015-03-24T14:20:00Z"/>
          <w:rFonts w:asciiTheme="minorHAnsi" w:hAnsiTheme="minorHAnsi" w:cs="Times New Roman"/>
          <w:sz w:val="21"/>
          <w:szCs w:val="21"/>
        </w:rPr>
      </w:pPr>
      <w:del w:id="48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pet-&gt;setIndexY(6 - count+1);</w:delText>
        </w:r>
      </w:del>
    </w:p>
    <w:p w:rsidR="001059D3" w:rsidRPr="00441F61" w:rsidDel="00B72103" w:rsidRDefault="001059D3" w:rsidP="00441F61">
      <w:pPr>
        <w:spacing w:after="0"/>
        <w:rPr>
          <w:del w:id="4846" w:author="china" w:date="2015-03-24T14:20:00Z"/>
          <w:rFonts w:asciiTheme="minorHAnsi" w:hAnsiTheme="minorHAnsi" w:cs="Times New Roman"/>
          <w:sz w:val="21"/>
          <w:szCs w:val="21"/>
        </w:rPr>
      </w:pPr>
      <w:del w:id="48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pet-&gt;setVisible(false);</w:delText>
        </w:r>
      </w:del>
    </w:p>
    <w:p w:rsidR="001059D3" w:rsidRPr="00441F61" w:rsidDel="00B72103" w:rsidRDefault="001059D3" w:rsidP="00441F61">
      <w:pPr>
        <w:spacing w:after="0"/>
        <w:rPr>
          <w:del w:id="4848" w:author="china" w:date="2015-03-24T14:20:00Z"/>
          <w:rFonts w:asciiTheme="minorHAnsi" w:hAnsiTheme="minorHAnsi" w:cs="Times New Roman"/>
          <w:sz w:val="21"/>
          <w:szCs w:val="21"/>
        </w:rPr>
      </w:pPr>
      <w:del w:id="48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pet-&gt;setPetStatu(PetStatuMove);</w:delText>
        </w:r>
      </w:del>
    </w:p>
    <w:p w:rsidR="001059D3" w:rsidRPr="00441F61" w:rsidDel="00B72103" w:rsidRDefault="001059D3" w:rsidP="00441F61">
      <w:pPr>
        <w:spacing w:after="0"/>
        <w:rPr>
          <w:del w:id="4850" w:author="china" w:date="2015-03-24T14:20:00Z"/>
          <w:rFonts w:asciiTheme="minorHAnsi" w:hAnsiTheme="minorHAnsi" w:cs="Times New Roman"/>
          <w:sz w:val="21"/>
          <w:szCs w:val="21"/>
        </w:rPr>
      </w:pPr>
      <w:del w:id="48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pet-&gt;moveDt = 0;</w:delText>
        </w:r>
      </w:del>
    </w:p>
    <w:p w:rsidR="001059D3" w:rsidRPr="00441F61" w:rsidDel="00B72103" w:rsidRDefault="001059D3" w:rsidP="00441F61">
      <w:pPr>
        <w:spacing w:after="0"/>
        <w:rPr>
          <w:del w:id="4852" w:author="china" w:date="2015-03-24T14:20:00Z"/>
          <w:rFonts w:asciiTheme="minorHAnsi" w:hAnsiTheme="minorHAnsi" w:cs="Times New Roman"/>
          <w:sz w:val="21"/>
          <w:szCs w:val="21"/>
        </w:rPr>
      </w:pPr>
      <w:del w:id="48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indexPets[i][6 - count + 1] = type;</w:delText>
        </w:r>
      </w:del>
    </w:p>
    <w:p w:rsidR="001059D3" w:rsidRPr="00441F61" w:rsidDel="00B72103" w:rsidRDefault="001059D3" w:rsidP="00441F61">
      <w:pPr>
        <w:spacing w:after="0"/>
        <w:rPr>
          <w:del w:id="4854" w:author="china" w:date="2015-03-24T14:20:00Z"/>
          <w:rFonts w:asciiTheme="minorHAnsi" w:hAnsiTheme="minorHAnsi" w:cs="Times New Roman"/>
          <w:sz w:val="21"/>
          <w:szCs w:val="21"/>
        </w:rPr>
      </w:pPr>
      <w:del w:id="48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vPets[i][6 - count + 1] = pet;</w:delText>
        </w:r>
      </w:del>
    </w:p>
    <w:p w:rsidR="001059D3" w:rsidRPr="00441F61" w:rsidDel="00B72103" w:rsidRDefault="001059D3" w:rsidP="00441F61">
      <w:pPr>
        <w:spacing w:after="0"/>
        <w:rPr>
          <w:del w:id="4856" w:author="china" w:date="2015-03-24T14:20:00Z"/>
          <w:rFonts w:asciiTheme="minorHAnsi" w:hAnsiTheme="minorHAnsi" w:cs="Times New Roman"/>
          <w:sz w:val="21"/>
          <w:szCs w:val="21"/>
        </w:rPr>
      </w:pPr>
      <w:del w:id="48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count--;</w:delText>
        </w:r>
      </w:del>
    </w:p>
    <w:p w:rsidR="001059D3" w:rsidRPr="00441F61" w:rsidDel="00B72103" w:rsidRDefault="001059D3" w:rsidP="00441F61">
      <w:pPr>
        <w:spacing w:after="0"/>
        <w:rPr>
          <w:del w:id="4858" w:author="china" w:date="2015-03-24T14:20:00Z"/>
          <w:rFonts w:asciiTheme="minorHAnsi" w:hAnsiTheme="minorHAnsi" w:cs="Times New Roman"/>
          <w:sz w:val="21"/>
          <w:szCs w:val="21"/>
        </w:rPr>
      </w:pPr>
      <w:del w:id="48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pCount++;</w:delText>
        </w:r>
      </w:del>
    </w:p>
    <w:p w:rsidR="001059D3" w:rsidRPr="00441F61" w:rsidDel="00B72103" w:rsidRDefault="001059D3" w:rsidP="00441F61">
      <w:pPr>
        <w:spacing w:after="0"/>
        <w:rPr>
          <w:del w:id="4860" w:author="china" w:date="2015-03-24T14:20:00Z"/>
          <w:rFonts w:asciiTheme="minorHAnsi" w:hAnsiTheme="minorHAnsi" w:cs="Times New Roman"/>
          <w:sz w:val="21"/>
          <w:szCs w:val="21"/>
        </w:rPr>
      </w:pPr>
      <w:del w:id="48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6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63" w:author="china" w:date="2015-03-24T14:20:00Z"/>
          <w:rFonts w:asciiTheme="minorHAnsi" w:hAnsiTheme="minorHAnsi" w:cs="Times New Roman"/>
          <w:sz w:val="21"/>
          <w:szCs w:val="21"/>
        </w:rPr>
      </w:pPr>
      <w:del w:id="48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6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6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67" w:author="china" w:date="2015-03-24T14:20:00Z"/>
          <w:rFonts w:asciiTheme="minorHAnsi" w:hAnsiTheme="minorHAnsi" w:cs="Times New Roman"/>
          <w:sz w:val="21"/>
          <w:szCs w:val="21"/>
        </w:rPr>
      </w:pPr>
      <w:del w:id="48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6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70" w:author="china" w:date="2015-03-24T14:20:00Z"/>
          <w:rFonts w:asciiTheme="minorHAnsi" w:hAnsiTheme="minorHAnsi" w:cs="Times New Roman"/>
          <w:sz w:val="21"/>
          <w:szCs w:val="21"/>
        </w:rPr>
      </w:pPr>
      <w:del w:id="48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87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7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7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875" w:author="china" w:date="2015-03-24T14:20:00Z"/>
          <w:rFonts w:asciiTheme="minorHAnsi" w:hAnsiTheme="minorHAnsi" w:cs="Times New Roman"/>
          <w:sz w:val="21"/>
          <w:szCs w:val="21"/>
        </w:rPr>
      </w:pPr>
      <w:del w:id="48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PetSpriteManager::checkPetOne(int x, int y, bool checkUP)</w:delText>
        </w:r>
      </w:del>
    </w:p>
    <w:p w:rsidR="001059D3" w:rsidRPr="00441F61" w:rsidDel="00B72103" w:rsidRDefault="001059D3" w:rsidP="00441F61">
      <w:pPr>
        <w:spacing w:after="0"/>
        <w:rPr>
          <w:del w:id="4877" w:author="china" w:date="2015-03-24T14:20:00Z"/>
          <w:rFonts w:asciiTheme="minorHAnsi" w:hAnsiTheme="minorHAnsi" w:cs="Times New Roman"/>
          <w:sz w:val="21"/>
          <w:szCs w:val="21"/>
        </w:rPr>
      </w:pPr>
      <w:del w:id="48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879" w:author="china" w:date="2015-03-24T14:20:00Z"/>
          <w:rFonts w:asciiTheme="minorHAnsi" w:hAnsiTheme="minorHAnsi" w:cs="Times New Roman"/>
          <w:sz w:val="21"/>
          <w:szCs w:val="21"/>
        </w:rPr>
      </w:pPr>
      <w:del w:id="48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if(indexPets[x][y] == 0) return;</w:delText>
        </w:r>
      </w:del>
    </w:p>
    <w:p w:rsidR="001059D3" w:rsidRPr="00441F61" w:rsidDel="00B72103" w:rsidRDefault="001059D3" w:rsidP="00441F61">
      <w:pPr>
        <w:spacing w:after="0"/>
        <w:rPr>
          <w:del w:id="4881" w:author="china" w:date="2015-03-24T14:20:00Z"/>
          <w:rFonts w:asciiTheme="minorHAnsi" w:hAnsiTheme="minorHAnsi" w:cs="Times New Roman"/>
          <w:sz w:val="21"/>
          <w:szCs w:val="21"/>
        </w:rPr>
      </w:pPr>
      <w:del w:id="48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if(indexPets[x][y] == 8) return;</w:delText>
        </w:r>
      </w:del>
    </w:p>
    <w:p w:rsidR="001059D3" w:rsidRPr="00441F61" w:rsidDel="00B72103" w:rsidRDefault="001059D3" w:rsidP="00441F61">
      <w:pPr>
        <w:spacing w:after="0"/>
        <w:rPr>
          <w:del w:id="4883" w:author="china" w:date="2015-03-24T14:20:00Z"/>
          <w:rFonts w:asciiTheme="minorHAnsi" w:hAnsiTheme="minorHAnsi" w:cs="Times New Roman"/>
          <w:sz w:val="21"/>
          <w:szCs w:val="21"/>
        </w:rPr>
      </w:pPr>
      <w:del w:id="48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addMeRemove = false;</w:delText>
        </w:r>
      </w:del>
    </w:p>
    <w:p w:rsidR="001059D3" w:rsidRPr="00441F61" w:rsidDel="00B72103" w:rsidRDefault="001059D3" w:rsidP="00441F61">
      <w:pPr>
        <w:spacing w:after="0"/>
        <w:rPr>
          <w:del w:id="4885" w:author="china" w:date="2015-03-24T14:20:00Z"/>
          <w:rFonts w:asciiTheme="minorHAnsi" w:hAnsiTheme="minorHAnsi" w:cs="Times New Roman"/>
          <w:sz w:val="21"/>
          <w:szCs w:val="21"/>
        </w:rPr>
      </w:pPr>
      <w:del w:id="48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same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相同数</w:delText>
        </w:r>
      </w:del>
    </w:p>
    <w:p w:rsidR="001059D3" w:rsidRPr="00441F61" w:rsidDel="00B72103" w:rsidRDefault="001059D3" w:rsidP="00441F61">
      <w:pPr>
        <w:spacing w:after="0"/>
        <w:rPr>
          <w:del w:id="4887" w:author="china" w:date="2015-03-24T14:20:00Z"/>
          <w:rFonts w:asciiTheme="minorHAnsi" w:hAnsiTheme="minorHAnsi" w:cs="Times New Roman"/>
          <w:sz w:val="21"/>
          <w:szCs w:val="21"/>
        </w:rPr>
      </w:pPr>
      <w:del w:id="48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std::vector&lt;int&gt; vSameX;//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保存相同的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x</w:delText>
        </w:r>
      </w:del>
    </w:p>
    <w:p w:rsidR="001059D3" w:rsidRPr="00441F61" w:rsidDel="00B72103" w:rsidRDefault="001059D3" w:rsidP="00441F61">
      <w:pPr>
        <w:spacing w:after="0"/>
        <w:rPr>
          <w:del w:id="4889" w:author="china" w:date="2015-03-24T14:20:00Z"/>
          <w:rFonts w:asciiTheme="minorHAnsi" w:hAnsiTheme="minorHAnsi" w:cs="Times New Roman"/>
          <w:sz w:val="21"/>
          <w:szCs w:val="21"/>
        </w:rPr>
      </w:pPr>
      <w:del w:id="48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std::vector&lt;int&gt; vSameY;//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保存相同的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y</w:delText>
        </w:r>
      </w:del>
    </w:p>
    <w:p w:rsidR="001059D3" w:rsidRPr="00441F61" w:rsidDel="00B72103" w:rsidRDefault="001059D3" w:rsidP="00441F61">
      <w:pPr>
        <w:spacing w:after="0"/>
        <w:rPr>
          <w:del w:id="4891" w:author="china" w:date="2015-03-24T14:20:00Z"/>
          <w:rFonts w:asciiTheme="minorHAnsi" w:hAnsiTheme="minorHAnsi" w:cs="Times New Roman"/>
          <w:sz w:val="21"/>
          <w:szCs w:val="21"/>
        </w:rPr>
      </w:pPr>
      <w:del w:id="48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横竖消除</w:delText>
        </w:r>
      </w:del>
    </w:p>
    <w:p w:rsidR="001059D3" w:rsidRPr="00441F61" w:rsidDel="00B72103" w:rsidRDefault="001059D3" w:rsidP="00441F61">
      <w:pPr>
        <w:spacing w:after="0"/>
        <w:rPr>
          <w:del w:id="4893" w:author="china" w:date="2015-03-24T14:20:00Z"/>
          <w:rFonts w:asciiTheme="minorHAnsi" w:hAnsiTheme="minorHAnsi" w:cs="Times New Roman"/>
          <w:sz w:val="21"/>
          <w:szCs w:val="21"/>
        </w:rPr>
      </w:pPr>
      <w:del w:id="48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isLeftToRight3 = false;</w:delText>
        </w:r>
      </w:del>
    </w:p>
    <w:p w:rsidR="001059D3" w:rsidRPr="00441F61" w:rsidDel="00B72103" w:rsidRDefault="001059D3" w:rsidP="00441F61">
      <w:pPr>
        <w:spacing w:after="0"/>
        <w:rPr>
          <w:del w:id="4895" w:author="china" w:date="2015-03-24T14:20:00Z"/>
          <w:rFonts w:asciiTheme="minorHAnsi" w:hAnsiTheme="minorHAnsi" w:cs="Times New Roman"/>
          <w:sz w:val="21"/>
          <w:szCs w:val="21"/>
        </w:rPr>
      </w:pPr>
      <w:del w:id="48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bool isDownToUP3 = false;</w:delText>
        </w:r>
      </w:del>
    </w:p>
    <w:p w:rsidR="001059D3" w:rsidRPr="00441F61" w:rsidDel="00B72103" w:rsidRDefault="001059D3" w:rsidP="00441F61">
      <w:pPr>
        <w:spacing w:after="0"/>
        <w:rPr>
          <w:del w:id="4897" w:author="china" w:date="2015-03-24T14:20:00Z"/>
          <w:rFonts w:asciiTheme="minorHAnsi" w:hAnsiTheme="minorHAnsi" w:cs="Times New Roman"/>
          <w:sz w:val="21"/>
          <w:szCs w:val="21"/>
        </w:rPr>
      </w:pPr>
      <w:del w:id="48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左边</w:delText>
        </w:r>
      </w:del>
    </w:p>
    <w:p w:rsidR="001059D3" w:rsidRPr="00441F61" w:rsidDel="00B72103" w:rsidRDefault="001059D3" w:rsidP="00441F61">
      <w:pPr>
        <w:spacing w:after="0"/>
        <w:rPr>
          <w:del w:id="4899" w:author="china" w:date="2015-03-24T14:20:00Z"/>
          <w:rFonts w:asciiTheme="minorHAnsi" w:hAnsiTheme="minorHAnsi" w:cs="Times New Roman"/>
          <w:sz w:val="21"/>
          <w:szCs w:val="21"/>
        </w:rPr>
      </w:pPr>
      <w:del w:id="49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leftMin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特殊格子最左边标示</w:delText>
        </w:r>
      </w:del>
    </w:p>
    <w:p w:rsidR="001059D3" w:rsidRPr="00441F61" w:rsidDel="00B72103" w:rsidRDefault="001059D3" w:rsidP="00441F61">
      <w:pPr>
        <w:spacing w:after="0"/>
        <w:rPr>
          <w:del w:id="4901" w:author="china" w:date="2015-03-24T14:20:00Z"/>
          <w:rFonts w:asciiTheme="minorHAnsi" w:hAnsiTheme="minorHAnsi" w:cs="Times New Roman"/>
          <w:sz w:val="21"/>
          <w:szCs w:val="21"/>
        </w:rPr>
      </w:pPr>
      <w:del w:id="49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left = x;</w:delText>
        </w:r>
      </w:del>
    </w:p>
    <w:p w:rsidR="001059D3" w:rsidRPr="00441F61" w:rsidDel="00B72103" w:rsidRDefault="001059D3" w:rsidP="00441F61">
      <w:pPr>
        <w:spacing w:after="0"/>
        <w:rPr>
          <w:del w:id="4903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904" w:author="china" w:date="2015-03-24T14:20:00Z"/>
          <w:rFonts w:asciiTheme="minorHAnsi" w:hAnsiTheme="minorHAnsi" w:cs="Times New Roman"/>
          <w:sz w:val="21"/>
          <w:szCs w:val="21"/>
        </w:rPr>
      </w:pPr>
      <w:del w:id="49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LeftToRight = x;</w:delText>
        </w:r>
      </w:del>
    </w:p>
    <w:p w:rsidR="001059D3" w:rsidRPr="00441F61" w:rsidDel="00B72103" w:rsidRDefault="001059D3" w:rsidP="00441F61">
      <w:pPr>
        <w:spacing w:after="0"/>
        <w:rPr>
          <w:del w:id="4906" w:author="china" w:date="2015-03-24T14:20:00Z"/>
          <w:rFonts w:asciiTheme="minorHAnsi" w:hAnsiTheme="minorHAnsi" w:cs="Times New Roman"/>
          <w:sz w:val="21"/>
          <w:szCs w:val="21"/>
        </w:rPr>
      </w:pPr>
      <w:del w:id="49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(left &gt; 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循环左边</w:delText>
        </w:r>
      </w:del>
    </w:p>
    <w:p w:rsidR="001059D3" w:rsidRPr="00441F61" w:rsidDel="00B72103" w:rsidRDefault="001059D3" w:rsidP="00441F61">
      <w:pPr>
        <w:spacing w:after="0"/>
        <w:rPr>
          <w:del w:id="4908" w:author="china" w:date="2015-03-24T14:20:00Z"/>
          <w:rFonts w:asciiTheme="minorHAnsi" w:hAnsiTheme="minorHAnsi" w:cs="Times New Roman"/>
          <w:sz w:val="21"/>
          <w:szCs w:val="21"/>
        </w:rPr>
      </w:pPr>
      <w:del w:id="49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10" w:author="china" w:date="2015-03-24T14:20:00Z"/>
          <w:rFonts w:asciiTheme="minorHAnsi" w:hAnsiTheme="minorHAnsi" w:cs="Times New Roman"/>
          <w:sz w:val="21"/>
          <w:szCs w:val="21"/>
        </w:rPr>
      </w:pPr>
      <w:del w:id="49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left--; </w:delText>
        </w:r>
      </w:del>
    </w:p>
    <w:p w:rsidR="001059D3" w:rsidRPr="00441F61" w:rsidDel="00B72103" w:rsidRDefault="001059D3" w:rsidP="00441F61">
      <w:pPr>
        <w:spacing w:after="0"/>
        <w:rPr>
          <w:del w:id="491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913" w:author="china" w:date="2015-03-24T14:20:00Z"/>
          <w:rFonts w:asciiTheme="minorHAnsi" w:hAnsiTheme="minorHAnsi" w:cs="Times New Roman"/>
          <w:sz w:val="21"/>
          <w:szCs w:val="21"/>
        </w:rPr>
      </w:pPr>
      <w:del w:id="49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(vMoveY[left] &gt; 0 || vShakeY[left] &gt; 0) break;//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有掉落列或摇动已锁定</w:delText>
        </w:r>
      </w:del>
    </w:p>
    <w:p w:rsidR="001059D3" w:rsidRPr="00441F61" w:rsidDel="00B72103" w:rsidRDefault="001059D3" w:rsidP="00441F61">
      <w:pPr>
        <w:spacing w:after="0"/>
        <w:rPr>
          <w:del w:id="4915" w:author="china" w:date="2015-03-24T14:20:00Z"/>
          <w:rFonts w:asciiTheme="minorHAnsi" w:hAnsiTheme="minorHAnsi" w:cs="Times New Roman"/>
          <w:sz w:val="21"/>
          <w:szCs w:val="21"/>
        </w:rPr>
      </w:pPr>
      <w:del w:id="49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(indexPets[left][y] == indexPets[x][y])</w:delText>
        </w:r>
      </w:del>
    </w:p>
    <w:p w:rsidR="001059D3" w:rsidRPr="00441F61" w:rsidDel="00B72103" w:rsidRDefault="001059D3" w:rsidP="00441F61">
      <w:pPr>
        <w:spacing w:after="0"/>
        <w:rPr>
          <w:del w:id="4917" w:author="china" w:date="2015-03-24T14:20:00Z"/>
          <w:rFonts w:asciiTheme="minorHAnsi" w:hAnsiTheme="minorHAnsi" w:cs="Times New Roman"/>
          <w:sz w:val="21"/>
          <w:szCs w:val="21"/>
        </w:rPr>
      </w:pPr>
      <w:del w:id="49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19" w:author="china" w:date="2015-03-24T14:20:00Z"/>
          <w:rFonts w:asciiTheme="minorHAnsi" w:hAnsiTheme="minorHAnsi" w:cs="Times New Roman"/>
          <w:sz w:val="21"/>
          <w:szCs w:val="21"/>
        </w:rPr>
      </w:pPr>
      <w:del w:id="49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4921" w:author="china" w:date="2015-03-24T14:20:00Z"/>
          <w:rFonts w:asciiTheme="minorHAnsi" w:hAnsiTheme="minorHAnsi" w:cs="Times New Roman"/>
          <w:sz w:val="21"/>
          <w:szCs w:val="21"/>
        </w:rPr>
      </w:pPr>
      <w:del w:id="49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vSameX.push_back(left);</w:delText>
        </w:r>
      </w:del>
    </w:p>
    <w:p w:rsidR="001059D3" w:rsidRPr="00441F61" w:rsidDel="00B72103" w:rsidRDefault="001059D3" w:rsidP="00441F61">
      <w:pPr>
        <w:spacing w:after="0"/>
        <w:rPr>
          <w:del w:id="4923" w:author="china" w:date="2015-03-24T14:20:00Z"/>
          <w:rFonts w:asciiTheme="minorHAnsi" w:hAnsiTheme="minorHAnsi" w:cs="Times New Roman"/>
          <w:sz w:val="21"/>
          <w:szCs w:val="21"/>
        </w:rPr>
      </w:pPr>
      <w:del w:id="49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vSameY.push_back(y);</w:delText>
        </w:r>
      </w:del>
    </w:p>
    <w:p w:rsidR="001059D3" w:rsidRPr="00441F61" w:rsidDel="00B72103" w:rsidRDefault="001059D3" w:rsidP="00441F61">
      <w:pPr>
        <w:spacing w:after="0"/>
        <w:rPr>
          <w:del w:id="4925" w:author="china" w:date="2015-03-24T14:20:00Z"/>
          <w:rFonts w:asciiTheme="minorHAnsi" w:hAnsiTheme="minorHAnsi" w:cs="Times New Roman"/>
          <w:sz w:val="21"/>
          <w:szCs w:val="21"/>
        </w:rPr>
      </w:pPr>
      <w:del w:id="49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leftMin = left;</w:delText>
        </w:r>
      </w:del>
    </w:p>
    <w:p w:rsidR="001059D3" w:rsidRPr="00441F61" w:rsidDel="00B72103" w:rsidRDefault="001059D3" w:rsidP="00441F61">
      <w:pPr>
        <w:spacing w:after="0"/>
        <w:rPr>
          <w:del w:id="4927" w:author="china" w:date="2015-03-24T14:20:00Z"/>
          <w:rFonts w:asciiTheme="minorHAnsi" w:hAnsiTheme="minorHAnsi" w:cs="Times New Roman"/>
          <w:sz w:val="21"/>
          <w:szCs w:val="21"/>
        </w:rPr>
      </w:pPr>
      <w:del w:id="49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(same == 1)//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就检测右边</w:delText>
        </w:r>
      </w:del>
    </w:p>
    <w:p w:rsidR="001059D3" w:rsidRPr="00441F61" w:rsidDel="00B72103" w:rsidRDefault="001059D3" w:rsidP="00441F61">
      <w:pPr>
        <w:spacing w:after="0"/>
        <w:rPr>
          <w:del w:id="4929" w:author="china" w:date="2015-03-24T14:20:00Z"/>
          <w:rFonts w:asciiTheme="minorHAnsi" w:hAnsiTheme="minorHAnsi" w:cs="Times New Roman"/>
          <w:sz w:val="21"/>
          <w:szCs w:val="21"/>
        </w:rPr>
      </w:pPr>
      <w:del w:id="49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3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932" w:author="china" w:date="2015-03-24T14:20:00Z"/>
          <w:rFonts w:asciiTheme="minorHAnsi" w:hAnsiTheme="minorHAnsi" w:cs="Times New Roman"/>
          <w:sz w:val="21"/>
          <w:szCs w:val="21"/>
        </w:rPr>
      </w:pPr>
      <w:del w:id="49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(LeftToRight &lt;6)//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循环右边</w:delText>
        </w:r>
      </w:del>
    </w:p>
    <w:p w:rsidR="001059D3" w:rsidRPr="00441F61" w:rsidDel="00B72103" w:rsidRDefault="001059D3" w:rsidP="00441F61">
      <w:pPr>
        <w:spacing w:after="0"/>
        <w:rPr>
          <w:del w:id="4934" w:author="china" w:date="2015-03-24T14:20:00Z"/>
          <w:rFonts w:asciiTheme="minorHAnsi" w:hAnsiTheme="minorHAnsi" w:cs="Times New Roman"/>
          <w:sz w:val="21"/>
          <w:szCs w:val="21"/>
        </w:rPr>
      </w:pPr>
      <w:del w:id="49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36" w:author="china" w:date="2015-03-24T14:20:00Z"/>
          <w:rFonts w:asciiTheme="minorHAnsi" w:hAnsiTheme="minorHAnsi" w:cs="Times New Roman"/>
          <w:sz w:val="21"/>
          <w:szCs w:val="21"/>
        </w:rPr>
      </w:pPr>
      <w:del w:id="49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LeftToRight++;</w:delText>
        </w:r>
      </w:del>
    </w:p>
    <w:p w:rsidR="001059D3" w:rsidRPr="00441F61" w:rsidDel="00B72103" w:rsidRDefault="001059D3" w:rsidP="00441F61">
      <w:pPr>
        <w:spacing w:after="0"/>
        <w:rPr>
          <w:del w:id="4938" w:author="china" w:date="2015-03-24T14:20:00Z"/>
          <w:rFonts w:asciiTheme="minorHAnsi" w:hAnsiTheme="minorHAnsi" w:cs="Times New Roman"/>
          <w:sz w:val="21"/>
          <w:szCs w:val="21"/>
        </w:rPr>
      </w:pPr>
      <w:del w:id="49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(vMoveY[LeftToRight] &gt; 0 || vShakeY[LeftToRight] &gt; 0) break;//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有掉落列或摇动已锁定</w:delText>
        </w:r>
      </w:del>
    </w:p>
    <w:p w:rsidR="001059D3" w:rsidRPr="00441F61" w:rsidDel="00B72103" w:rsidRDefault="001059D3" w:rsidP="00441F61">
      <w:pPr>
        <w:spacing w:after="0"/>
        <w:rPr>
          <w:del w:id="4940" w:author="china" w:date="2015-03-24T14:20:00Z"/>
          <w:rFonts w:asciiTheme="minorHAnsi" w:hAnsiTheme="minorHAnsi" w:cs="Times New Roman"/>
          <w:sz w:val="21"/>
          <w:szCs w:val="21"/>
        </w:rPr>
      </w:pPr>
      <w:del w:id="49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(indexPets[LeftToRight][y] == indexPets[x][y])</w:delText>
        </w:r>
      </w:del>
    </w:p>
    <w:p w:rsidR="001059D3" w:rsidRPr="00441F61" w:rsidDel="00B72103" w:rsidRDefault="001059D3" w:rsidP="00441F61">
      <w:pPr>
        <w:spacing w:after="0"/>
        <w:rPr>
          <w:del w:id="4942" w:author="china" w:date="2015-03-24T14:20:00Z"/>
          <w:rFonts w:asciiTheme="minorHAnsi" w:hAnsiTheme="minorHAnsi" w:cs="Times New Roman"/>
          <w:sz w:val="21"/>
          <w:szCs w:val="21"/>
        </w:rPr>
      </w:pPr>
      <w:del w:id="49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44" w:author="china" w:date="2015-03-24T14:20:00Z"/>
          <w:rFonts w:asciiTheme="minorHAnsi" w:hAnsiTheme="minorHAnsi" w:cs="Times New Roman"/>
          <w:sz w:val="21"/>
          <w:szCs w:val="21"/>
        </w:rPr>
      </w:pPr>
      <w:del w:id="49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4946" w:author="china" w:date="2015-03-24T14:20:00Z"/>
          <w:rFonts w:asciiTheme="minorHAnsi" w:hAnsiTheme="minorHAnsi" w:cs="Times New Roman"/>
          <w:sz w:val="21"/>
          <w:szCs w:val="21"/>
        </w:rPr>
      </w:pPr>
      <w:del w:id="49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vSameX.push_back(LeftToRight);</w:delText>
        </w:r>
      </w:del>
    </w:p>
    <w:p w:rsidR="001059D3" w:rsidRPr="00441F61" w:rsidDel="00B72103" w:rsidRDefault="001059D3" w:rsidP="00441F61">
      <w:pPr>
        <w:spacing w:after="0"/>
        <w:rPr>
          <w:del w:id="4948" w:author="china" w:date="2015-03-24T14:20:00Z"/>
          <w:rFonts w:asciiTheme="minorHAnsi" w:hAnsiTheme="minorHAnsi" w:cs="Times New Roman"/>
          <w:sz w:val="21"/>
          <w:szCs w:val="21"/>
        </w:rPr>
      </w:pPr>
      <w:del w:id="49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vSameY.push_back(y);</w:delText>
        </w:r>
      </w:del>
    </w:p>
    <w:p w:rsidR="001059D3" w:rsidRPr="00441F61" w:rsidDel="00B72103" w:rsidRDefault="001059D3" w:rsidP="00441F61">
      <w:pPr>
        <w:spacing w:after="0"/>
        <w:rPr>
          <w:del w:id="4950" w:author="china" w:date="2015-03-24T14:20:00Z"/>
          <w:rFonts w:asciiTheme="minorHAnsi" w:hAnsiTheme="minorHAnsi" w:cs="Times New Roman"/>
          <w:sz w:val="21"/>
          <w:szCs w:val="21"/>
        </w:rPr>
      </w:pPr>
      <w:del w:id="49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if(same&gt;1)</w:delText>
        </w:r>
      </w:del>
    </w:p>
    <w:p w:rsidR="001059D3" w:rsidRPr="00441F61" w:rsidDel="00B72103" w:rsidRDefault="001059D3" w:rsidP="00441F61">
      <w:pPr>
        <w:spacing w:after="0"/>
        <w:rPr>
          <w:del w:id="4952" w:author="china" w:date="2015-03-24T14:20:00Z"/>
          <w:rFonts w:asciiTheme="minorHAnsi" w:hAnsiTheme="minorHAnsi" w:cs="Times New Roman"/>
          <w:sz w:val="21"/>
          <w:szCs w:val="21"/>
        </w:rPr>
      </w:pPr>
      <w:del w:id="49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54" w:author="china" w:date="2015-03-24T14:20:00Z"/>
          <w:rFonts w:asciiTheme="minorHAnsi" w:hAnsiTheme="minorHAnsi" w:cs="Times New Roman"/>
          <w:sz w:val="21"/>
          <w:szCs w:val="21"/>
        </w:rPr>
      </w:pPr>
      <w:del w:id="49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isLeftToRight3 =true;</w:delText>
        </w:r>
      </w:del>
    </w:p>
    <w:p w:rsidR="001059D3" w:rsidRPr="00441F61" w:rsidDel="00B72103" w:rsidRDefault="001059D3" w:rsidP="00441F61">
      <w:pPr>
        <w:spacing w:after="0"/>
        <w:rPr>
          <w:del w:id="4956" w:author="china" w:date="2015-03-24T14:20:00Z"/>
          <w:rFonts w:asciiTheme="minorHAnsi" w:hAnsiTheme="minorHAnsi" w:cs="Times New Roman"/>
          <w:sz w:val="21"/>
          <w:szCs w:val="21"/>
        </w:rPr>
      </w:pPr>
      <w:del w:id="49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58" w:author="china" w:date="2015-03-24T14:20:00Z"/>
          <w:rFonts w:asciiTheme="minorHAnsi" w:hAnsiTheme="minorHAnsi" w:cs="Times New Roman"/>
          <w:sz w:val="21"/>
          <w:szCs w:val="21"/>
        </w:rPr>
      </w:pPr>
      <w:del w:id="49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60" w:author="china" w:date="2015-03-24T14:20:00Z"/>
          <w:rFonts w:asciiTheme="minorHAnsi" w:hAnsiTheme="minorHAnsi" w:cs="Times New Roman"/>
          <w:sz w:val="21"/>
          <w:szCs w:val="21"/>
        </w:rPr>
      </w:pPr>
      <w:del w:id="49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4962" w:author="china" w:date="2015-03-24T14:20:00Z"/>
          <w:rFonts w:asciiTheme="minorHAnsi" w:hAnsiTheme="minorHAnsi" w:cs="Times New Roman"/>
          <w:sz w:val="21"/>
          <w:szCs w:val="21"/>
        </w:rPr>
      </w:pPr>
      <w:del w:id="49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64" w:author="china" w:date="2015-03-24T14:20:00Z"/>
          <w:rFonts w:asciiTheme="minorHAnsi" w:hAnsiTheme="minorHAnsi" w:cs="Times New Roman"/>
          <w:sz w:val="21"/>
          <w:szCs w:val="21"/>
        </w:rPr>
      </w:pPr>
      <w:del w:id="49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4966" w:author="china" w:date="2015-03-24T14:20:00Z"/>
          <w:rFonts w:asciiTheme="minorHAnsi" w:hAnsiTheme="minorHAnsi" w:cs="Times New Roman"/>
          <w:sz w:val="21"/>
          <w:szCs w:val="21"/>
        </w:rPr>
      </w:pPr>
      <w:del w:id="49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68" w:author="china" w:date="2015-03-24T14:20:00Z"/>
          <w:rFonts w:asciiTheme="minorHAnsi" w:hAnsiTheme="minorHAnsi" w:cs="Times New Roman"/>
          <w:sz w:val="21"/>
          <w:szCs w:val="21"/>
        </w:rPr>
      </w:pPr>
      <w:del w:id="49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70" w:author="china" w:date="2015-03-24T14:20:00Z"/>
          <w:rFonts w:asciiTheme="minorHAnsi" w:hAnsiTheme="minorHAnsi" w:cs="Times New Roman"/>
          <w:sz w:val="21"/>
          <w:szCs w:val="21"/>
        </w:rPr>
      </w:pPr>
      <w:del w:id="49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72" w:author="china" w:date="2015-03-24T14:20:00Z"/>
          <w:rFonts w:asciiTheme="minorHAnsi" w:hAnsiTheme="minorHAnsi" w:cs="Times New Roman"/>
          <w:sz w:val="21"/>
          <w:szCs w:val="21"/>
        </w:rPr>
      </w:pPr>
      <w:del w:id="49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4974" w:author="china" w:date="2015-03-24T14:20:00Z"/>
          <w:rFonts w:asciiTheme="minorHAnsi" w:hAnsiTheme="minorHAnsi" w:cs="Times New Roman"/>
          <w:sz w:val="21"/>
          <w:szCs w:val="21"/>
        </w:rPr>
      </w:pPr>
      <w:del w:id="49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76" w:author="china" w:date="2015-03-24T14:20:00Z"/>
          <w:rFonts w:asciiTheme="minorHAnsi" w:hAnsiTheme="minorHAnsi" w:cs="Times New Roman"/>
          <w:sz w:val="21"/>
          <w:szCs w:val="21"/>
        </w:rPr>
      </w:pPr>
      <w:del w:id="49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4978" w:author="china" w:date="2015-03-24T14:20:00Z"/>
          <w:rFonts w:asciiTheme="minorHAnsi" w:hAnsiTheme="minorHAnsi" w:cs="Times New Roman"/>
          <w:sz w:val="21"/>
          <w:szCs w:val="21"/>
        </w:rPr>
      </w:pPr>
      <w:del w:id="49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80" w:author="china" w:date="2015-03-24T14:20:00Z"/>
          <w:rFonts w:asciiTheme="minorHAnsi" w:hAnsiTheme="minorHAnsi" w:cs="Times New Roman"/>
          <w:sz w:val="21"/>
          <w:szCs w:val="21"/>
        </w:rPr>
      </w:pPr>
      <w:del w:id="49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8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4983" w:author="china" w:date="2015-03-24T14:20:00Z"/>
          <w:rFonts w:asciiTheme="minorHAnsi" w:hAnsiTheme="minorHAnsi" w:cs="Times New Roman"/>
          <w:sz w:val="21"/>
          <w:szCs w:val="21"/>
        </w:rPr>
      </w:pPr>
      <w:del w:id="49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if(same==2)//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左边有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个消除</w:delText>
        </w:r>
      </w:del>
    </w:p>
    <w:p w:rsidR="001059D3" w:rsidRPr="00441F61" w:rsidDel="00B72103" w:rsidRDefault="001059D3" w:rsidP="00441F61">
      <w:pPr>
        <w:spacing w:after="0"/>
        <w:rPr>
          <w:del w:id="4985" w:author="china" w:date="2015-03-24T14:20:00Z"/>
          <w:rFonts w:asciiTheme="minorHAnsi" w:hAnsiTheme="minorHAnsi" w:cs="Times New Roman"/>
          <w:sz w:val="21"/>
          <w:szCs w:val="21"/>
        </w:rPr>
      </w:pPr>
      <w:del w:id="49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87" w:author="china" w:date="2015-03-24T14:20:00Z"/>
          <w:rFonts w:asciiTheme="minorHAnsi" w:hAnsiTheme="minorHAnsi" w:cs="Times New Roman"/>
          <w:sz w:val="21"/>
          <w:szCs w:val="21"/>
        </w:rPr>
      </w:pPr>
      <w:del w:id="49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4989" w:author="china" w:date="2015-03-24T14:20:00Z"/>
          <w:rFonts w:asciiTheme="minorHAnsi" w:hAnsiTheme="minorHAnsi" w:cs="Times New Roman"/>
          <w:sz w:val="21"/>
          <w:szCs w:val="21"/>
        </w:rPr>
      </w:pPr>
      <w:del w:id="49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4991" w:author="china" w:date="2015-03-24T14:20:00Z"/>
          <w:rFonts w:asciiTheme="minorHAnsi" w:hAnsiTheme="minorHAnsi" w:cs="Times New Roman"/>
          <w:sz w:val="21"/>
          <w:szCs w:val="21"/>
        </w:rPr>
      </w:pPr>
      <w:del w:id="49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4993" w:author="china" w:date="2015-03-24T14:20:00Z"/>
          <w:rFonts w:asciiTheme="minorHAnsi" w:hAnsiTheme="minorHAnsi" w:cs="Times New Roman"/>
          <w:sz w:val="21"/>
          <w:szCs w:val="21"/>
        </w:rPr>
      </w:pPr>
      <w:del w:id="49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4995" w:author="china" w:date="2015-03-24T14:20:00Z"/>
          <w:rFonts w:asciiTheme="minorHAnsi" w:hAnsiTheme="minorHAnsi" w:cs="Times New Roman"/>
          <w:sz w:val="21"/>
          <w:szCs w:val="21"/>
        </w:rPr>
      </w:pPr>
      <w:del w:id="49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4997" w:author="china" w:date="2015-03-24T14:20:00Z"/>
          <w:rFonts w:asciiTheme="minorHAnsi" w:hAnsiTheme="minorHAnsi" w:cs="Times New Roman"/>
          <w:sz w:val="21"/>
          <w:szCs w:val="21"/>
        </w:rPr>
      </w:pPr>
      <w:del w:id="49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4999" w:author="china" w:date="2015-03-24T14:20:00Z"/>
          <w:rFonts w:asciiTheme="minorHAnsi" w:hAnsiTheme="minorHAnsi" w:cs="Times New Roman"/>
          <w:sz w:val="21"/>
          <w:szCs w:val="21"/>
        </w:rPr>
      </w:pPr>
      <w:del w:id="50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 if(same&gt;2)</w:delText>
        </w:r>
      </w:del>
    </w:p>
    <w:p w:rsidR="001059D3" w:rsidRPr="00441F61" w:rsidDel="00B72103" w:rsidRDefault="001059D3" w:rsidP="00441F61">
      <w:pPr>
        <w:spacing w:after="0"/>
        <w:rPr>
          <w:del w:id="5001" w:author="china" w:date="2015-03-24T14:20:00Z"/>
          <w:rFonts w:asciiTheme="minorHAnsi" w:hAnsiTheme="minorHAnsi" w:cs="Times New Roman"/>
          <w:sz w:val="21"/>
          <w:szCs w:val="21"/>
        </w:rPr>
      </w:pPr>
      <w:del w:id="50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03" w:author="china" w:date="2015-03-24T14:20:00Z"/>
          <w:rFonts w:asciiTheme="minorHAnsi" w:hAnsiTheme="minorHAnsi" w:cs="Times New Roman"/>
          <w:sz w:val="21"/>
          <w:szCs w:val="21"/>
        </w:rPr>
      </w:pPr>
      <w:del w:id="50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5005" w:author="china" w:date="2015-03-24T14:20:00Z"/>
          <w:rFonts w:asciiTheme="minorHAnsi" w:hAnsiTheme="minorHAnsi" w:cs="Times New Roman"/>
          <w:sz w:val="21"/>
          <w:szCs w:val="21"/>
        </w:rPr>
      </w:pPr>
      <w:del w:id="50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07" w:author="china" w:date="2015-03-24T14:20:00Z"/>
          <w:rFonts w:asciiTheme="minorHAnsi" w:hAnsiTheme="minorHAnsi" w:cs="Times New Roman"/>
          <w:sz w:val="21"/>
          <w:szCs w:val="21"/>
        </w:rPr>
      </w:pPr>
      <w:del w:id="50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if((vSameX[k]==leftMin)&amp;&amp;(vSameY[k]==y)) continue;</w:delText>
        </w:r>
      </w:del>
    </w:p>
    <w:p w:rsidR="001059D3" w:rsidRPr="00441F61" w:rsidDel="00B72103" w:rsidRDefault="001059D3" w:rsidP="00441F61">
      <w:pPr>
        <w:spacing w:after="0"/>
        <w:rPr>
          <w:del w:id="5009" w:author="china" w:date="2015-03-24T14:20:00Z"/>
          <w:rFonts w:asciiTheme="minorHAnsi" w:hAnsiTheme="minorHAnsi" w:cs="Times New Roman"/>
          <w:sz w:val="21"/>
          <w:szCs w:val="21"/>
        </w:rPr>
      </w:pPr>
      <w:del w:id="50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5011" w:author="china" w:date="2015-03-24T14:20:00Z"/>
          <w:rFonts w:asciiTheme="minorHAnsi" w:hAnsiTheme="minorHAnsi" w:cs="Times New Roman"/>
          <w:sz w:val="21"/>
          <w:szCs w:val="21"/>
        </w:rPr>
      </w:pPr>
      <w:del w:id="50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13" w:author="china" w:date="2015-03-24T14:20:00Z"/>
          <w:rFonts w:asciiTheme="minorHAnsi" w:hAnsiTheme="minorHAnsi" w:cs="Times New Roman"/>
          <w:sz w:val="21"/>
          <w:szCs w:val="21"/>
        </w:rPr>
      </w:pPr>
      <w:del w:id="50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5015" w:author="china" w:date="2015-03-24T14:20:00Z"/>
          <w:rFonts w:asciiTheme="minorHAnsi" w:hAnsiTheme="minorHAnsi" w:cs="Times New Roman"/>
          <w:sz w:val="21"/>
          <w:szCs w:val="21"/>
        </w:rPr>
      </w:pPr>
      <w:del w:id="50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5017" w:author="china" w:date="2015-03-24T14:20:00Z"/>
          <w:rFonts w:asciiTheme="minorHAnsi" w:hAnsiTheme="minorHAnsi" w:cs="Times New Roman"/>
          <w:sz w:val="21"/>
          <w:szCs w:val="21"/>
        </w:rPr>
      </w:pPr>
      <w:del w:id="50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addToSpecial(leftMin,y);</w:delText>
        </w:r>
      </w:del>
    </w:p>
    <w:p w:rsidR="001059D3" w:rsidRPr="00441F61" w:rsidDel="00B72103" w:rsidRDefault="001059D3" w:rsidP="00441F61">
      <w:pPr>
        <w:spacing w:after="0"/>
        <w:rPr>
          <w:del w:id="5019" w:author="china" w:date="2015-03-24T14:20:00Z"/>
          <w:rFonts w:asciiTheme="minorHAnsi" w:hAnsiTheme="minorHAnsi" w:cs="Times New Roman"/>
          <w:sz w:val="21"/>
          <w:szCs w:val="21"/>
        </w:rPr>
      </w:pPr>
      <w:del w:id="50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21" w:author="china" w:date="2015-03-24T14:20:00Z"/>
          <w:rFonts w:asciiTheme="minorHAnsi" w:hAnsiTheme="minorHAnsi" w:cs="Times New Roman"/>
          <w:sz w:val="21"/>
          <w:szCs w:val="21"/>
        </w:rPr>
      </w:pPr>
      <w:del w:id="502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消除两边干扰方块</w:delText>
        </w:r>
      </w:del>
    </w:p>
    <w:p w:rsidR="001059D3" w:rsidRPr="00441F61" w:rsidDel="00B72103" w:rsidRDefault="001059D3" w:rsidP="00441F61">
      <w:pPr>
        <w:spacing w:after="0"/>
        <w:rPr>
          <w:del w:id="5023" w:author="china" w:date="2015-03-24T14:20:00Z"/>
          <w:rFonts w:asciiTheme="minorHAnsi" w:hAnsiTheme="minorHAnsi" w:cs="Times New Roman"/>
          <w:sz w:val="21"/>
          <w:szCs w:val="21"/>
        </w:rPr>
      </w:pPr>
      <w:del w:id="502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25" w:author="china" w:date="2015-03-24T14:20:00Z"/>
          <w:rFonts w:asciiTheme="minorHAnsi" w:hAnsiTheme="minorHAnsi" w:cs="Times New Roman"/>
          <w:sz w:val="21"/>
          <w:szCs w:val="21"/>
        </w:rPr>
      </w:pPr>
      <w:del w:id="50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if(leftMin&gt;0&amp;&amp;indexPets[leftMin-1][y]==9)</w:delText>
        </w:r>
      </w:del>
    </w:p>
    <w:p w:rsidR="001059D3" w:rsidRPr="00441F61" w:rsidDel="00B72103" w:rsidRDefault="001059D3" w:rsidP="00441F61">
      <w:pPr>
        <w:spacing w:after="0"/>
        <w:rPr>
          <w:del w:id="5027" w:author="china" w:date="2015-03-24T14:20:00Z"/>
          <w:rFonts w:asciiTheme="minorHAnsi" w:hAnsiTheme="minorHAnsi" w:cs="Times New Roman"/>
          <w:sz w:val="21"/>
          <w:szCs w:val="21"/>
        </w:rPr>
      </w:pPr>
      <w:del w:id="50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29" w:author="china" w:date="2015-03-24T14:20:00Z"/>
          <w:rFonts w:asciiTheme="minorHAnsi" w:hAnsiTheme="minorHAnsi" w:cs="Times New Roman"/>
          <w:sz w:val="21"/>
          <w:szCs w:val="21"/>
        </w:rPr>
      </w:pPr>
      <w:del w:id="50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addToRemove(leftMin-1,y);//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左边</w:delText>
        </w:r>
      </w:del>
    </w:p>
    <w:p w:rsidR="001059D3" w:rsidRPr="00441F61" w:rsidDel="00B72103" w:rsidRDefault="001059D3" w:rsidP="00441F61">
      <w:pPr>
        <w:spacing w:after="0"/>
        <w:rPr>
          <w:del w:id="503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032" w:author="china" w:date="2015-03-24T14:20:00Z"/>
          <w:rFonts w:asciiTheme="minorHAnsi" w:hAnsiTheme="minorHAnsi" w:cs="Times New Roman"/>
          <w:sz w:val="21"/>
          <w:szCs w:val="21"/>
        </w:rPr>
      </w:pPr>
      <w:del w:id="50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34" w:author="china" w:date="2015-03-24T14:20:00Z"/>
          <w:rFonts w:asciiTheme="minorHAnsi" w:hAnsiTheme="minorHAnsi" w:cs="Times New Roman"/>
          <w:sz w:val="21"/>
          <w:szCs w:val="21"/>
        </w:rPr>
      </w:pPr>
      <w:del w:id="50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if(LeftToRight&lt;7&amp;&amp;indexPets[LeftToRight][y]==9)</w:delText>
        </w:r>
      </w:del>
    </w:p>
    <w:p w:rsidR="001059D3" w:rsidRPr="00441F61" w:rsidDel="00B72103" w:rsidRDefault="001059D3" w:rsidP="00441F61">
      <w:pPr>
        <w:spacing w:after="0"/>
        <w:rPr>
          <w:del w:id="5036" w:author="china" w:date="2015-03-24T14:20:00Z"/>
          <w:rFonts w:asciiTheme="minorHAnsi" w:hAnsiTheme="minorHAnsi" w:cs="Times New Roman"/>
          <w:sz w:val="21"/>
          <w:szCs w:val="21"/>
        </w:rPr>
      </w:pPr>
      <w:del w:id="503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38" w:author="china" w:date="2015-03-24T14:20:00Z"/>
          <w:rFonts w:asciiTheme="minorHAnsi" w:hAnsiTheme="minorHAnsi" w:cs="Times New Roman"/>
          <w:sz w:val="21"/>
          <w:szCs w:val="21"/>
        </w:rPr>
      </w:pPr>
      <w:del w:id="50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addToRemove(LeftToRight,y);//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右边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040" w:author="china" w:date="2015-03-24T14:20:00Z"/>
          <w:rFonts w:asciiTheme="minorHAnsi" w:hAnsiTheme="minorHAnsi" w:cs="Times New Roman"/>
          <w:sz w:val="21"/>
          <w:szCs w:val="21"/>
        </w:rPr>
      </w:pPr>
      <w:del w:id="50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42" w:author="china" w:date="2015-03-24T14:20:00Z"/>
          <w:rFonts w:asciiTheme="minorHAnsi" w:hAnsiTheme="minorHAnsi" w:cs="Times New Roman"/>
          <w:sz w:val="21"/>
          <w:szCs w:val="21"/>
        </w:rPr>
      </w:pPr>
      <w:del w:id="50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44" w:author="china" w:date="2015-03-24T14:20:00Z"/>
          <w:rFonts w:asciiTheme="minorHAnsi" w:hAnsiTheme="minorHAnsi" w:cs="Times New Roman"/>
          <w:sz w:val="21"/>
          <w:szCs w:val="21"/>
        </w:rPr>
      </w:pPr>
      <w:del w:id="50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 = 0;</w:delText>
        </w:r>
      </w:del>
    </w:p>
    <w:p w:rsidR="001059D3" w:rsidRPr="00441F61" w:rsidDel="00B72103" w:rsidRDefault="001059D3" w:rsidP="00441F61">
      <w:pPr>
        <w:spacing w:after="0"/>
        <w:rPr>
          <w:del w:id="5046" w:author="china" w:date="2015-03-24T14:20:00Z"/>
          <w:rFonts w:asciiTheme="minorHAnsi" w:hAnsiTheme="minorHAnsi" w:cs="Times New Roman"/>
          <w:sz w:val="21"/>
          <w:szCs w:val="21"/>
        </w:rPr>
      </w:pPr>
      <w:del w:id="50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vSameX.clear();</w:delText>
        </w:r>
      </w:del>
    </w:p>
    <w:p w:rsidR="001059D3" w:rsidRPr="00441F61" w:rsidDel="00B72103" w:rsidRDefault="001059D3" w:rsidP="00441F61">
      <w:pPr>
        <w:spacing w:after="0"/>
        <w:rPr>
          <w:del w:id="5048" w:author="china" w:date="2015-03-24T14:20:00Z"/>
          <w:rFonts w:asciiTheme="minorHAnsi" w:hAnsiTheme="minorHAnsi" w:cs="Times New Roman"/>
          <w:sz w:val="21"/>
          <w:szCs w:val="21"/>
        </w:rPr>
      </w:pPr>
      <w:del w:id="50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vSameY.clear();</w:delText>
        </w:r>
      </w:del>
    </w:p>
    <w:p w:rsidR="001059D3" w:rsidRPr="00441F61" w:rsidDel="00B72103" w:rsidRDefault="001059D3" w:rsidP="00441F61">
      <w:pPr>
        <w:spacing w:after="0"/>
        <w:rPr>
          <w:del w:id="5050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05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052" w:author="china" w:date="2015-03-24T14:20:00Z"/>
          <w:rFonts w:asciiTheme="minorHAnsi" w:hAnsiTheme="minorHAnsi" w:cs="Times New Roman"/>
          <w:sz w:val="21"/>
          <w:szCs w:val="21"/>
        </w:rPr>
      </w:pPr>
      <w:del w:id="50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right = x;</w:delText>
        </w:r>
      </w:del>
    </w:p>
    <w:p w:rsidR="001059D3" w:rsidRPr="00441F61" w:rsidDel="00B72103" w:rsidRDefault="001059D3" w:rsidP="00441F61">
      <w:pPr>
        <w:spacing w:after="0"/>
        <w:rPr>
          <w:del w:id="5054" w:author="china" w:date="2015-03-24T14:20:00Z"/>
          <w:rFonts w:asciiTheme="minorHAnsi" w:hAnsiTheme="minorHAnsi" w:cs="Times New Roman"/>
          <w:sz w:val="21"/>
          <w:szCs w:val="21"/>
        </w:rPr>
      </w:pPr>
      <w:del w:id="50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(right &lt;6)//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循环右边</w:delText>
        </w:r>
      </w:del>
    </w:p>
    <w:p w:rsidR="001059D3" w:rsidRPr="00441F61" w:rsidDel="00B72103" w:rsidRDefault="001059D3" w:rsidP="00441F61">
      <w:pPr>
        <w:spacing w:after="0"/>
        <w:rPr>
          <w:del w:id="5056" w:author="china" w:date="2015-03-24T14:20:00Z"/>
          <w:rFonts w:asciiTheme="minorHAnsi" w:hAnsiTheme="minorHAnsi" w:cs="Times New Roman"/>
          <w:sz w:val="21"/>
          <w:szCs w:val="21"/>
        </w:rPr>
      </w:pPr>
      <w:del w:id="50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58" w:author="china" w:date="2015-03-24T14:20:00Z"/>
          <w:rFonts w:asciiTheme="minorHAnsi" w:hAnsiTheme="minorHAnsi" w:cs="Times New Roman"/>
          <w:sz w:val="21"/>
          <w:szCs w:val="21"/>
        </w:rPr>
      </w:pPr>
      <w:del w:id="50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right++;</w:delText>
        </w:r>
      </w:del>
    </w:p>
    <w:p w:rsidR="001059D3" w:rsidRPr="00441F61" w:rsidDel="00B72103" w:rsidRDefault="001059D3" w:rsidP="00441F61">
      <w:pPr>
        <w:spacing w:after="0"/>
        <w:rPr>
          <w:del w:id="5060" w:author="china" w:date="2015-03-24T14:20:00Z"/>
          <w:rFonts w:asciiTheme="minorHAnsi" w:hAnsiTheme="minorHAnsi" w:cs="Times New Roman"/>
          <w:sz w:val="21"/>
          <w:szCs w:val="21"/>
        </w:rPr>
      </w:pPr>
      <w:del w:id="50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(vMoveY[right] &gt; 0 || vShakeY[right] &gt; 0) break;//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有掉落列或摇动已锁定</w:delText>
        </w:r>
      </w:del>
    </w:p>
    <w:p w:rsidR="001059D3" w:rsidRPr="00441F61" w:rsidDel="00B72103" w:rsidRDefault="001059D3" w:rsidP="00441F61">
      <w:pPr>
        <w:spacing w:after="0"/>
        <w:rPr>
          <w:del w:id="5062" w:author="china" w:date="2015-03-24T14:20:00Z"/>
          <w:rFonts w:asciiTheme="minorHAnsi" w:hAnsiTheme="minorHAnsi" w:cs="Times New Roman"/>
          <w:sz w:val="21"/>
          <w:szCs w:val="21"/>
        </w:rPr>
      </w:pPr>
      <w:del w:id="50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(indexPets[right][y] == indexPets[x][y])</w:delText>
        </w:r>
      </w:del>
    </w:p>
    <w:p w:rsidR="001059D3" w:rsidRPr="00441F61" w:rsidDel="00B72103" w:rsidRDefault="001059D3" w:rsidP="00441F61">
      <w:pPr>
        <w:spacing w:after="0"/>
        <w:rPr>
          <w:del w:id="5064" w:author="china" w:date="2015-03-24T14:20:00Z"/>
          <w:rFonts w:asciiTheme="minorHAnsi" w:hAnsiTheme="minorHAnsi" w:cs="Times New Roman"/>
          <w:sz w:val="21"/>
          <w:szCs w:val="21"/>
        </w:rPr>
      </w:pPr>
      <w:del w:id="50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66" w:author="china" w:date="2015-03-24T14:20:00Z"/>
          <w:rFonts w:asciiTheme="minorHAnsi" w:hAnsiTheme="minorHAnsi" w:cs="Times New Roman"/>
          <w:sz w:val="21"/>
          <w:szCs w:val="21"/>
        </w:rPr>
      </w:pPr>
      <w:del w:id="50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5068" w:author="china" w:date="2015-03-24T14:20:00Z"/>
          <w:rFonts w:asciiTheme="minorHAnsi" w:hAnsiTheme="minorHAnsi" w:cs="Times New Roman"/>
          <w:sz w:val="21"/>
          <w:szCs w:val="21"/>
        </w:rPr>
      </w:pPr>
      <w:del w:id="50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vSameX.push_back(right);</w:delText>
        </w:r>
      </w:del>
    </w:p>
    <w:p w:rsidR="001059D3" w:rsidRPr="00441F61" w:rsidDel="00B72103" w:rsidRDefault="001059D3" w:rsidP="00441F61">
      <w:pPr>
        <w:spacing w:after="0"/>
        <w:rPr>
          <w:del w:id="5070" w:author="china" w:date="2015-03-24T14:20:00Z"/>
          <w:rFonts w:asciiTheme="minorHAnsi" w:hAnsiTheme="minorHAnsi" w:cs="Times New Roman"/>
          <w:sz w:val="21"/>
          <w:szCs w:val="21"/>
        </w:rPr>
      </w:pPr>
      <w:del w:id="50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vSameY.push_back(y);</w:delText>
        </w:r>
      </w:del>
    </w:p>
    <w:p w:rsidR="001059D3" w:rsidRPr="00441F61" w:rsidDel="00B72103" w:rsidRDefault="001059D3" w:rsidP="00441F61">
      <w:pPr>
        <w:spacing w:after="0"/>
        <w:rPr>
          <w:del w:id="5072" w:author="china" w:date="2015-03-24T14:20:00Z"/>
          <w:rFonts w:asciiTheme="minorHAnsi" w:hAnsiTheme="minorHAnsi" w:cs="Times New Roman"/>
          <w:sz w:val="21"/>
          <w:szCs w:val="21"/>
        </w:rPr>
      </w:pPr>
      <w:del w:id="50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74" w:author="china" w:date="2015-03-24T14:20:00Z"/>
          <w:rFonts w:asciiTheme="minorHAnsi" w:hAnsiTheme="minorHAnsi" w:cs="Times New Roman"/>
          <w:sz w:val="21"/>
          <w:szCs w:val="21"/>
        </w:rPr>
      </w:pPr>
      <w:del w:id="50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5076" w:author="china" w:date="2015-03-24T14:20:00Z"/>
          <w:rFonts w:asciiTheme="minorHAnsi" w:hAnsiTheme="minorHAnsi" w:cs="Times New Roman"/>
          <w:sz w:val="21"/>
          <w:szCs w:val="21"/>
        </w:rPr>
      </w:pPr>
      <w:del w:id="50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78" w:author="china" w:date="2015-03-24T14:20:00Z"/>
          <w:rFonts w:asciiTheme="minorHAnsi" w:hAnsiTheme="minorHAnsi" w:cs="Times New Roman"/>
          <w:sz w:val="21"/>
          <w:szCs w:val="21"/>
        </w:rPr>
      </w:pPr>
      <w:del w:id="50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5080" w:author="china" w:date="2015-03-24T14:20:00Z"/>
          <w:rFonts w:asciiTheme="minorHAnsi" w:hAnsiTheme="minorHAnsi" w:cs="Times New Roman"/>
          <w:sz w:val="21"/>
          <w:szCs w:val="21"/>
        </w:rPr>
      </w:pPr>
      <w:del w:id="50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82" w:author="china" w:date="2015-03-24T14:20:00Z"/>
          <w:rFonts w:asciiTheme="minorHAnsi" w:hAnsiTheme="minorHAnsi" w:cs="Times New Roman"/>
          <w:sz w:val="21"/>
          <w:szCs w:val="21"/>
        </w:rPr>
      </w:pPr>
      <w:del w:id="508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084" w:author="china" w:date="2015-03-24T14:20:00Z"/>
          <w:rFonts w:asciiTheme="minorHAnsi" w:hAnsiTheme="minorHAnsi" w:cs="Times New Roman"/>
          <w:sz w:val="21"/>
          <w:szCs w:val="21"/>
        </w:rPr>
      </w:pPr>
      <w:del w:id="508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(same &gt;1)//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右边有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个消除</w:delText>
        </w:r>
      </w:del>
    </w:p>
    <w:p w:rsidR="001059D3" w:rsidRPr="00441F61" w:rsidDel="00B72103" w:rsidRDefault="001059D3" w:rsidP="00441F61">
      <w:pPr>
        <w:spacing w:after="0"/>
        <w:rPr>
          <w:del w:id="5086" w:author="china" w:date="2015-03-24T14:20:00Z"/>
          <w:rFonts w:asciiTheme="minorHAnsi" w:hAnsiTheme="minorHAnsi" w:cs="Times New Roman"/>
          <w:sz w:val="21"/>
          <w:szCs w:val="21"/>
        </w:rPr>
      </w:pPr>
      <w:del w:id="508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88" w:author="china" w:date="2015-03-24T14:20:00Z"/>
          <w:rFonts w:asciiTheme="minorHAnsi" w:hAnsiTheme="minorHAnsi" w:cs="Times New Roman"/>
          <w:sz w:val="21"/>
          <w:szCs w:val="21"/>
        </w:rPr>
      </w:pPr>
      <w:del w:id="508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if(!isLeftToRight3)</w:delText>
        </w:r>
      </w:del>
    </w:p>
    <w:p w:rsidR="001059D3" w:rsidRPr="00441F61" w:rsidDel="00B72103" w:rsidRDefault="001059D3" w:rsidP="00441F61">
      <w:pPr>
        <w:spacing w:after="0"/>
        <w:rPr>
          <w:del w:id="5090" w:author="china" w:date="2015-03-24T14:20:00Z"/>
          <w:rFonts w:asciiTheme="minorHAnsi" w:hAnsiTheme="minorHAnsi" w:cs="Times New Roman"/>
          <w:sz w:val="21"/>
          <w:szCs w:val="21"/>
        </w:rPr>
      </w:pPr>
      <w:del w:id="50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5092" w:author="china" w:date="2015-03-24T14:20:00Z"/>
          <w:rFonts w:asciiTheme="minorHAnsi" w:hAnsiTheme="minorHAnsi" w:cs="Times New Roman"/>
          <w:sz w:val="21"/>
          <w:szCs w:val="21"/>
        </w:rPr>
      </w:pPr>
      <w:del w:id="50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5094" w:author="china" w:date="2015-03-24T14:20:00Z"/>
          <w:rFonts w:asciiTheme="minorHAnsi" w:hAnsiTheme="minorHAnsi" w:cs="Times New Roman"/>
          <w:sz w:val="21"/>
          <w:szCs w:val="21"/>
        </w:rPr>
      </w:pPr>
      <w:del w:id="50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09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097" w:author="china" w:date="2015-03-24T14:20:00Z"/>
          <w:rFonts w:asciiTheme="minorHAnsi" w:hAnsiTheme="minorHAnsi" w:cs="Times New Roman"/>
          <w:sz w:val="21"/>
          <w:szCs w:val="21"/>
        </w:rPr>
      </w:pPr>
      <w:del w:id="50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5099" w:author="china" w:date="2015-03-24T14:20:00Z"/>
          <w:rFonts w:asciiTheme="minorHAnsi" w:hAnsiTheme="minorHAnsi" w:cs="Times New Roman"/>
          <w:sz w:val="21"/>
          <w:szCs w:val="21"/>
        </w:rPr>
      </w:pPr>
      <w:del w:id="51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01" w:author="china" w:date="2015-03-24T14:20:00Z"/>
          <w:rFonts w:asciiTheme="minorHAnsi" w:hAnsiTheme="minorHAnsi" w:cs="Times New Roman"/>
          <w:sz w:val="21"/>
          <w:szCs w:val="21"/>
        </w:rPr>
      </w:pPr>
      <w:del w:id="51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5103" w:author="china" w:date="2015-03-24T14:20:00Z"/>
          <w:rFonts w:asciiTheme="minorHAnsi" w:hAnsiTheme="minorHAnsi" w:cs="Times New Roman"/>
          <w:sz w:val="21"/>
          <w:szCs w:val="21"/>
        </w:rPr>
      </w:pPr>
      <w:del w:id="51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05" w:author="china" w:date="2015-03-24T14:20:00Z"/>
          <w:rFonts w:asciiTheme="minorHAnsi" w:hAnsiTheme="minorHAnsi" w:cs="Times New Roman"/>
          <w:sz w:val="21"/>
          <w:szCs w:val="21"/>
        </w:rPr>
      </w:pPr>
      <w:del w:id="51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消除两边干扰方块</w:delText>
        </w:r>
      </w:del>
    </w:p>
    <w:p w:rsidR="001059D3" w:rsidRPr="00441F61" w:rsidDel="00B72103" w:rsidRDefault="001059D3" w:rsidP="00441F61">
      <w:pPr>
        <w:spacing w:after="0"/>
        <w:rPr>
          <w:del w:id="5107" w:author="china" w:date="2015-03-24T14:20:00Z"/>
          <w:rFonts w:asciiTheme="minorHAnsi" w:hAnsiTheme="minorHAnsi" w:cs="Times New Roman"/>
          <w:sz w:val="21"/>
          <w:szCs w:val="21"/>
        </w:rPr>
      </w:pPr>
      <w:del w:id="51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09" w:author="china" w:date="2015-03-24T14:20:00Z"/>
          <w:rFonts w:asciiTheme="minorHAnsi" w:hAnsiTheme="minorHAnsi" w:cs="Times New Roman"/>
          <w:sz w:val="21"/>
          <w:szCs w:val="21"/>
        </w:rPr>
      </w:pPr>
      <w:del w:id="51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if(x&gt;0&amp;&amp;indexPets[x-1][y]==9)</w:delText>
        </w:r>
      </w:del>
    </w:p>
    <w:p w:rsidR="001059D3" w:rsidRPr="00441F61" w:rsidDel="00B72103" w:rsidRDefault="001059D3" w:rsidP="00441F61">
      <w:pPr>
        <w:spacing w:after="0"/>
        <w:rPr>
          <w:del w:id="5111" w:author="china" w:date="2015-03-24T14:20:00Z"/>
          <w:rFonts w:asciiTheme="minorHAnsi" w:hAnsiTheme="minorHAnsi" w:cs="Times New Roman"/>
          <w:sz w:val="21"/>
          <w:szCs w:val="21"/>
        </w:rPr>
      </w:pPr>
      <w:del w:id="51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13" w:author="china" w:date="2015-03-24T14:20:00Z"/>
          <w:rFonts w:asciiTheme="minorHAnsi" w:hAnsiTheme="minorHAnsi" w:cs="Times New Roman"/>
          <w:sz w:val="21"/>
          <w:szCs w:val="21"/>
        </w:rPr>
      </w:pPr>
      <w:del w:id="51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addToRemove(x-1,y);//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左边</w:delText>
        </w:r>
      </w:del>
    </w:p>
    <w:p w:rsidR="001059D3" w:rsidRPr="00441F61" w:rsidDel="00B72103" w:rsidRDefault="001059D3" w:rsidP="00441F61">
      <w:pPr>
        <w:spacing w:after="0"/>
        <w:rPr>
          <w:del w:id="511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116" w:author="china" w:date="2015-03-24T14:20:00Z"/>
          <w:rFonts w:asciiTheme="minorHAnsi" w:hAnsiTheme="minorHAnsi" w:cs="Times New Roman"/>
          <w:sz w:val="21"/>
          <w:szCs w:val="21"/>
        </w:rPr>
      </w:pPr>
      <w:del w:id="51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18" w:author="china" w:date="2015-03-24T14:20:00Z"/>
          <w:rFonts w:asciiTheme="minorHAnsi" w:hAnsiTheme="minorHAnsi" w:cs="Times New Roman"/>
          <w:sz w:val="21"/>
          <w:szCs w:val="21"/>
        </w:rPr>
      </w:pPr>
      <w:del w:id="51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if(right&lt;7&amp;&amp;indexPets[right][y]==9)</w:delText>
        </w:r>
      </w:del>
    </w:p>
    <w:p w:rsidR="001059D3" w:rsidRPr="00441F61" w:rsidDel="00B72103" w:rsidRDefault="001059D3" w:rsidP="00441F61">
      <w:pPr>
        <w:spacing w:after="0"/>
        <w:rPr>
          <w:del w:id="5120" w:author="china" w:date="2015-03-24T14:20:00Z"/>
          <w:rFonts w:asciiTheme="minorHAnsi" w:hAnsiTheme="minorHAnsi" w:cs="Times New Roman"/>
          <w:sz w:val="21"/>
          <w:szCs w:val="21"/>
        </w:rPr>
      </w:pPr>
      <w:del w:id="51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22" w:author="china" w:date="2015-03-24T14:20:00Z"/>
          <w:rFonts w:asciiTheme="minorHAnsi" w:hAnsiTheme="minorHAnsi" w:cs="Times New Roman"/>
          <w:sz w:val="21"/>
          <w:szCs w:val="21"/>
        </w:rPr>
      </w:pPr>
      <w:del w:id="51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addToRemove(right,y);//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右边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124" w:author="china" w:date="2015-03-24T14:20:00Z"/>
          <w:rFonts w:asciiTheme="minorHAnsi" w:hAnsiTheme="minorHAnsi" w:cs="Times New Roman"/>
          <w:sz w:val="21"/>
          <w:szCs w:val="21"/>
        </w:rPr>
      </w:pPr>
      <w:del w:id="51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26" w:author="china" w:date="2015-03-24T14:20:00Z"/>
          <w:rFonts w:asciiTheme="minorHAnsi" w:hAnsiTheme="minorHAnsi" w:cs="Times New Roman"/>
          <w:sz w:val="21"/>
          <w:szCs w:val="21"/>
        </w:rPr>
      </w:pPr>
      <w:del w:id="51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28" w:author="china" w:date="2015-03-24T14:20:00Z"/>
          <w:rFonts w:asciiTheme="minorHAnsi" w:hAnsiTheme="minorHAnsi" w:cs="Times New Roman"/>
          <w:sz w:val="21"/>
          <w:szCs w:val="21"/>
        </w:rPr>
      </w:pPr>
      <w:del w:id="51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 = 0;</w:delText>
        </w:r>
      </w:del>
    </w:p>
    <w:p w:rsidR="001059D3" w:rsidRPr="00441F61" w:rsidDel="00B72103" w:rsidRDefault="001059D3" w:rsidP="00441F61">
      <w:pPr>
        <w:spacing w:after="0"/>
        <w:rPr>
          <w:del w:id="5130" w:author="china" w:date="2015-03-24T14:20:00Z"/>
          <w:rFonts w:asciiTheme="minorHAnsi" w:hAnsiTheme="minorHAnsi" w:cs="Times New Roman"/>
          <w:sz w:val="21"/>
          <w:szCs w:val="21"/>
        </w:rPr>
      </w:pPr>
      <w:del w:id="51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vSameX.clear();</w:delText>
        </w:r>
      </w:del>
    </w:p>
    <w:p w:rsidR="001059D3" w:rsidRPr="00441F61" w:rsidDel="00B72103" w:rsidRDefault="001059D3" w:rsidP="00441F61">
      <w:pPr>
        <w:spacing w:after="0"/>
        <w:rPr>
          <w:del w:id="5132" w:author="china" w:date="2015-03-24T14:20:00Z"/>
          <w:rFonts w:asciiTheme="minorHAnsi" w:hAnsiTheme="minorHAnsi" w:cs="Times New Roman"/>
          <w:sz w:val="21"/>
          <w:szCs w:val="21"/>
        </w:rPr>
      </w:pPr>
      <w:del w:id="51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vSameY.clear();</w:delText>
        </w:r>
      </w:del>
    </w:p>
    <w:p w:rsidR="001059D3" w:rsidRPr="00441F61" w:rsidDel="00B72103" w:rsidRDefault="001059D3" w:rsidP="00441F61">
      <w:pPr>
        <w:spacing w:after="0"/>
        <w:rPr>
          <w:del w:id="5134" w:author="china" w:date="2015-03-24T14:20:00Z"/>
          <w:rFonts w:asciiTheme="minorHAnsi" w:hAnsiTheme="minorHAnsi" w:cs="Times New Roman"/>
          <w:sz w:val="21"/>
          <w:szCs w:val="21"/>
        </w:rPr>
      </w:pPr>
      <w:del w:id="513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13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13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138" w:author="china" w:date="2015-03-24T14:20:00Z"/>
          <w:rFonts w:asciiTheme="minorHAnsi" w:hAnsiTheme="minorHAnsi" w:cs="Times New Roman"/>
          <w:sz w:val="21"/>
          <w:szCs w:val="21"/>
        </w:rPr>
      </w:pPr>
      <w:del w:id="51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下边</w:delText>
        </w:r>
      </w:del>
    </w:p>
    <w:p w:rsidR="001059D3" w:rsidRPr="00441F61" w:rsidDel="00B72103" w:rsidRDefault="001059D3" w:rsidP="00441F61">
      <w:pPr>
        <w:spacing w:after="0"/>
        <w:rPr>
          <w:del w:id="5140" w:author="china" w:date="2015-03-24T14:20:00Z"/>
          <w:rFonts w:asciiTheme="minorHAnsi" w:hAnsiTheme="minorHAnsi" w:cs="Times New Roman"/>
          <w:sz w:val="21"/>
          <w:szCs w:val="21"/>
        </w:rPr>
      </w:pPr>
      <w:del w:id="51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downMin = 0;//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特殊格子最下边标示</w:delText>
        </w:r>
      </w:del>
    </w:p>
    <w:p w:rsidR="001059D3" w:rsidRPr="00441F61" w:rsidDel="00B72103" w:rsidRDefault="001059D3" w:rsidP="00441F61">
      <w:pPr>
        <w:spacing w:after="0"/>
        <w:rPr>
          <w:del w:id="5142" w:author="china" w:date="2015-03-24T14:20:00Z"/>
          <w:rFonts w:asciiTheme="minorHAnsi" w:hAnsiTheme="minorHAnsi" w:cs="Times New Roman"/>
          <w:sz w:val="21"/>
          <w:szCs w:val="21"/>
        </w:rPr>
      </w:pPr>
      <w:del w:id="51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down = y;</w:delText>
        </w:r>
      </w:del>
    </w:p>
    <w:p w:rsidR="001059D3" w:rsidRPr="00441F61" w:rsidDel="00B72103" w:rsidRDefault="001059D3" w:rsidP="00441F61">
      <w:pPr>
        <w:spacing w:after="0"/>
        <w:rPr>
          <w:del w:id="5144" w:author="china" w:date="2015-03-24T14:20:00Z"/>
          <w:rFonts w:asciiTheme="minorHAnsi" w:hAnsiTheme="minorHAnsi" w:cs="Times New Roman"/>
          <w:sz w:val="21"/>
          <w:szCs w:val="21"/>
        </w:rPr>
      </w:pPr>
      <w:del w:id="51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DownToUP = y;</w:delText>
        </w:r>
      </w:del>
    </w:p>
    <w:p w:rsidR="001059D3" w:rsidRPr="00441F61" w:rsidDel="00B72103" w:rsidRDefault="001059D3" w:rsidP="00441F61">
      <w:pPr>
        <w:spacing w:after="0"/>
        <w:rPr>
          <w:del w:id="5146" w:author="china" w:date="2015-03-24T14:20:00Z"/>
          <w:rFonts w:asciiTheme="minorHAnsi" w:hAnsiTheme="minorHAnsi" w:cs="Times New Roman"/>
          <w:sz w:val="21"/>
          <w:szCs w:val="21"/>
        </w:rPr>
      </w:pPr>
      <w:del w:id="51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(down &gt; 0)//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循环下边</w:delText>
        </w:r>
      </w:del>
    </w:p>
    <w:p w:rsidR="001059D3" w:rsidRPr="00441F61" w:rsidDel="00B72103" w:rsidRDefault="001059D3" w:rsidP="00441F61">
      <w:pPr>
        <w:spacing w:after="0"/>
        <w:rPr>
          <w:del w:id="5148" w:author="china" w:date="2015-03-24T14:20:00Z"/>
          <w:rFonts w:asciiTheme="minorHAnsi" w:hAnsiTheme="minorHAnsi" w:cs="Times New Roman"/>
          <w:sz w:val="21"/>
          <w:szCs w:val="21"/>
        </w:rPr>
      </w:pPr>
      <w:del w:id="51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50" w:author="china" w:date="2015-03-24T14:20:00Z"/>
          <w:rFonts w:asciiTheme="minorHAnsi" w:hAnsiTheme="minorHAnsi" w:cs="Times New Roman"/>
          <w:sz w:val="21"/>
          <w:szCs w:val="21"/>
        </w:rPr>
      </w:pPr>
      <w:del w:id="51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down--;</w:delText>
        </w:r>
      </w:del>
    </w:p>
    <w:p w:rsidR="001059D3" w:rsidRPr="00441F61" w:rsidDel="00B72103" w:rsidRDefault="001059D3" w:rsidP="00441F61">
      <w:pPr>
        <w:spacing w:after="0"/>
        <w:rPr>
          <w:del w:id="515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153" w:author="china" w:date="2015-03-24T14:20:00Z"/>
          <w:rFonts w:asciiTheme="minorHAnsi" w:hAnsiTheme="minorHAnsi" w:cs="Times New Roman"/>
          <w:sz w:val="21"/>
          <w:szCs w:val="21"/>
        </w:rPr>
      </w:pPr>
      <w:del w:id="51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(indexPets[x][down] == indexPets[x][y])</w:delText>
        </w:r>
      </w:del>
    </w:p>
    <w:p w:rsidR="001059D3" w:rsidRPr="00441F61" w:rsidDel="00B72103" w:rsidRDefault="001059D3" w:rsidP="00441F61">
      <w:pPr>
        <w:spacing w:after="0"/>
        <w:rPr>
          <w:del w:id="5155" w:author="china" w:date="2015-03-24T14:20:00Z"/>
          <w:rFonts w:asciiTheme="minorHAnsi" w:hAnsiTheme="minorHAnsi" w:cs="Times New Roman"/>
          <w:sz w:val="21"/>
          <w:szCs w:val="21"/>
        </w:rPr>
      </w:pPr>
      <w:del w:id="51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57" w:author="china" w:date="2015-03-24T14:20:00Z"/>
          <w:rFonts w:asciiTheme="minorHAnsi" w:hAnsiTheme="minorHAnsi" w:cs="Times New Roman"/>
          <w:sz w:val="21"/>
          <w:szCs w:val="21"/>
        </w:rPr>
      </w:pPr>
      <w:del w:id="51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5159" w:author="china" w:date="2015-03-24T14:20:00Z"/>
          <w:rFonts w:asciiTheme="minorHAnsi" w:hAnsiTheme="minorHAnsi" w:cs="Times New Roman"/>
          <w:sz w:val="21"/>
          <w:szCs w:val="21"/>
        </w:rPr>
      </w:pPr>
      <w:del w:id="51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vSameX.push_back(x);</w:delText>
        </w:r>
      </w:del>
    </w:p>
    <w:p w:rsidR="001059D3" w:rsidRPr="00441F61" w:rsidDel="00B72103" w:rsidRDefault="001059D3" w:rsidP="00441F61">
      <w:pPr>
        <w:spacing w:after="0"/>
        <w:rPr>
          <w:del w:id="5161" w:author="china" w:date="2015-03-24T14:20:00Z"/>
          <w:rFonts w:asciiTheme="minorHAnsi" w:hAnsiTheme="minorHAnsi" w:cs="Times New Roman"/>
          <w:sz w:val="21"/>
          <w:szCs w:val="21"/>
        </w:rPr>
      </w:pPr>
      <w:del w:id="51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vSameY.push_back(down);</w:delText>
        </w:r>
      </w:del>
    </w:p>
    <w:p w:rsidR="001059D3" w:rsidRPr="00441F61" w:rsidDel="00B72103" w:rsidRDefault="001059D3" w:rsidP="00441F61">
      <w:pPr>
        <w:spacing w:after="0"/>
        <w:rPr>
          <w:del w:id="5163" w:author="china" w:date="2015-03-24T14:20:00Z"/>
          <w:rFonts w:asciiTheme="minorHAnsi" w:hAnsiTheme="minorHAnsi" w:cs="Times New Roman"/>
          <w:sz w:val="21"/>
          <w:szCs w:val="21"/>
        </w:rPr>
      </w:pPr>
      <w:del w:id="51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downMin = down;</w:delText>
        </w:r>
      </w:del>
    </w:p>
    <w:p w:rsidR="001059D3" w:rsidRPr="00441F61" w:rsidDel="00B72103" w:rsidRDefault="001059D3" w:rsidP="00441F61">
      <w:pPr>
        <w:spacing w:after="0"/>
        <w:rPr>
          <w:del w:id="5165" w:author="china" w:date="2015-03-24T14:20:00Z"/>
          <w:rFonts w:asciiTheme="minorHAnsi" w:hAnsiTheme="minorHAnsi" w:cs="Times New Roman"/>
          <w:sz w:val="21"/>
          <w:szCs w:val="21"/>
        </w:rPr>
      </w:pPr>
      <w:del w:id="51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(same == 1)//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下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1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就检测上边</w:delText>
        </w:r>
      </w:del>
    </w:p>
    <w:p w:rsidR="001059D3" w:rsidRPr="00441F61" w:rsidDel="00B72103" w:rsidRDefault="001059D3" w:rsidP="00441F61">
      <w:pPr>
        <w:spacing w:after="0"/>
        <w:rPr>
          <w:del w:id="5167" w:author="china" w:date="2015-03-24T14:20:00Z"/>
          <w:rFonts w:asciiTheme="minorHAnsi" w:hAnsiTheme="minorHAnsi" w:cs="Times New Roman"/>
          <w:sz w:val="21"/>
          <w:szCs w:val="21"/>
        </w:rPr>
      </w:pPr>
      <w:del w:id="51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69" w:author="china" w:date="2015-03-24T14:20:00Z"/>
          <w:rFonts w:asciiTheme="minorHAnsi" w:hAnsiTheme="minorHAnsi" w:cs="Times New Roman"/>
          <w:sz w:val="21"/>
          <w:szCs w:val="21"/>
        </w:rPr>
      </w:pPr>
      <w:del w:id="51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171" w:author="china" w:date="2015-03-24T14:20:00Z"/>
          <w:rFonts w:asciiTheme="minorHAnsi" w:hAnsiTheme="minorHAnsi" w:cs="Times New Roman"/>
          <w:sz w:val="21"/>
          <w:szCs w:val="21"/>
        </w:rPr>
      </w:pPr>
      <w:del w:id="51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(DownToUP &lt;6)//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循环上边</w:delText>
        </w:r>
      </w:del>
    </w:p>
    <w:p w:rsidR="001059D3" w:rsidRPr="00441F61" w:rsidDel="00B72103" w:rsidRDefault="001059D3" w:rsidP="00441F61">
      <w:pPr>
        <w:spacing w:after="0"/>
        <w:rPr>
          <w:del w:id="5173" w:author="china" w:date="2015-03-24T14:20:00Z"/>
          <w:rFonts w:asciiTheme="minorHAnsi" w:hAnsiTheme="minorHAnsi" w:cs="Times New Roman"/>
          <w:sz w:val="21"/>
          <w:szCs w:val="21"/>
        </w:rPr>
      </w:pPr>
      <w:del w:id="51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75" w:author="china" w:date="2015-03-24T14:20:00Z"/>
          <w:rFonts w:asciiTheme="minorHAnsi" w:hAnsiTheme="minorHAnsi" w:cs="Times New Roman"/>
          <w:sz w:val="21"/>
          <w:szCs w:val="21"/>
        </w:rPr>
      </w:pPr>
      <w:del w:id="51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DownToUP++;</w:delText>
        </w:r>
      </w:del>
    </w:p>
    <w:p w:rsidR="001059D3" w:rsidRPr="00441F61" w:rsidDel="00B72103" w:rsidRDefault="001059D3" w:rsidP="00441F61">
      <w:pPr>
        <w:spacing w:after="0"/>
        <w:rPr>
          <w:del w:id="5177" w:author="china" w:date="2015-03-24T14:20:00Z"/>
          <w:rFonts w:asciiTheme="minorHAnsi" w:hAnsiTheme="minorHAnsi" w:cs="Times New Roman"/>
          <w:sz w:val="21"/>
          <w:szCs w:val="21"/>
        </w:rPr>
      </w:pPr>
      <w:del w:id="51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179" w:author="china" w:date="2015-03-24T14:20:00Z"/>
          <w:rFonts w:asciiTheme="minorHAnsi" w:hAnsiTheme="minorHAnsi" w:cs="Times New Roman"/>
          <w:sz w:val="21"/>
          <w:szCs w:val="21"/>
        </w:rPr>
      </w:pPr>
      <w:del w:id="51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(indexPets[x][DownToUP] == indexPets[x][y])</w:delText>
        </w:r>
      </w:del>
    </w:p>
    <w:p w:rsidR="001059D3" w:rsidRPr="00441F61" w:rsidDel="00B72103" w:rsidRDefault="001059D3" w:rsidP="00441F61">
      <w:pPr>
        <w:spacing w:after="0"/>
        <w:rPr>
          <w:del w:id="5181" w:author="china" w:date="2015-03-24T14:20:00Z"/>
          <w:rFonts w:asciiTheme="minorHAnsi" w:hAnsiTheme="minorHAnsi" w:cs="Times New Roman"/>
          <w:sz w:val="21"/>
          <w:szCs w:val="21"/>
        </w:rPr>
      </w:pPr>
      <w:del w:id="51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83" w:author="china" w:date="2015-03-24T14:20:00Z"/>
          <w:rFonts w:asciiTheme="minorHAnsi" w:hAnsiTheme="minorHAnsi" w:cs="Times New Roman"/>
          <w:sz w:val="21"/>
          <w:szCs w:val="21"/>
        </w:rPr>
      </w:pPr>
      <w:del w:id="51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5185" w:author="china" w:date="2015-03-24T14:20:00Z"/>
          <w:rFonts w:asciiTheme="minorHAnsi" w:hAnsiTheme="minorHAnsi" w:cs="Times New Roman"/>
          <w:sz w:val="21"/>
          <w:szCs w:val="21"/>
        </w:rPr>
      </w:pPr>
      <w:del w:id="51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vSameX.push_back(x);</w:delText>
        </w:r>
      </w:del>
    </w:p>
    <w:p w:rsidR="001059D3" w:rsidRPr="00441F61" w:rsidDel="00B72103" w:rsidRDefault="001059D3" w:rsidP="00441F61">
      <w:pPr>
        <w:spacing w:after="0"/>
        <w:rPr>
          <w:del w:id="5187" w:author="china" w:date="2015-03-24T14:20:00Z"/>
          <w:rFonts w:asciiTheme="minorHAnsi" w:hAnsiTheme="minorHAnsi" w:cs="Times New Roman"/>
          <w:sz w:val="21"/>
          <w:szCs w:val="21"/>
        </w:rPr>
      </w:pPr>
      <w:del w:id="51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vSameY.push_back(DownToUP);</w:delText>
        </w:r>
      </w:del>
    </w:p>
    <w:p w:rsidR="001059D3" w:rsidRPr="00441F61" w:rsidDel="00B72103" w:rsidRDefault="001059D3" w:rsidP="00441F61">
      <w:pPr>
        <w:spacing w:after="0"/>
        <w:rPr>
          <w:del w:id="5189" w:author="china" w:date="2015-03-24T14:20:00Z"/>
          <w:rFonts w:asciiTheme="minorHAnsi" w:hAnsiTheme="minorHAnsi" w:cs="Times New Roman"/>
          <w:sz w:val="21"/>
          <w:szCs w:val="21"/>
        </w:rPr>
      </w:pPr>
      <w:del w:id="51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if(same&gt;1)</w:delText>
        </w:r>
      </w:del>
    </w:p>
    <w:p w:rsidR="001059D3" w:rsidRPr="00441F61" w:rsidDel="00B72103" w:rsidRDefault="001059D3" w:rsidP="00441F61">
      <w:pPr>
        <w:spacing w:after="0"/>
        <w:rPr>
          <w:del w:id="5191" w:author="china" w:date="2015-03-24T14:20:00Z"/>
          <w:rFonts w:asciiTheme="minorHAnsi" w:hAnsiTheme="minorHAnsi" w:cs="Times New Roman"/>
          <w:sz w:val="21"/>
          <w:szCs w:val="21"/>
        </w:rPr>
      </w:pPr>
      <w:del w:id="519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193" w:author="china" w:date="2015-03-24T14:20:00Z"/>
          <w:rFonts w:asciiTheme="minorHAnsi" w:hAnsiTheme="minorHAnsi" w:cs="Times New Roman"/>
          <w:sz w:val="21"/>
          <w:szCs w:val="21"/>
        </w:rPr>
      </w:pPr>
      <w:del w:id="519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isDownToUP3 = true;</w:delText>
        </w:r>
      </w:del>
    </w:p>
    <w:p w:rsidR="001059D3" w:rsidRPr="00441F61" w:rsidDel="00B72103" w:rsidRDefault="001059D3" w:rsidP="00441F61">
      <w:pPr>
        <w:spacing w:after="0"/>
        <w:rPr>
          <w:del w:id="5195" w:author="china" w:date="2015-03-24T14:20:00Z"/>
          <w:rFonts w:asciiTheme="minorHAnsi" w:hAnsiTheme="minorHAnsi" w:cs="Times New Roman"/>
          <w:sz w:val="21"/>
          <w:szCs w:val="21"/>
        </w:rPr>
      </w:pPr>
      <w:del w:id="519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97" w:author="china" w:date="2015-03-24T14:20:00Z"/>
          <w:rFonts w:asciiTheme="minorHAnsi" w:hAnsiTheme="minorHAnsi" w:cs="Times New Roman"/>
          <w:sz w:val="21"/>
          <w:szCs w:val="21"/>
        </w:rPr>
      </w:pPr>
      <w:del w:id="519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199" w:author="china" w:date="2015-03-24T14:20:00Z"/>
          <w:rFonts w:asciiTheme="minorHAnsi" w:hAnsiTheme="minorHAnsi" w:cs="Times New Roman"/>
          <w:sz w:val="21"/>
          <w:szCs w:val="21"/>
        </w:rPr>
      </w:pPr>
      <w:del w:id="520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5201" w:author="china" w:date="2015-03-24T14:20:00Z"/>
          <w:rFonts w:asciiTheme="minorHAnsi" w:hAnsiTheme="minorHAnsi" w:cs="Times New Roman"/>
          <w:sz w:val="21"/>
          <w:szCs w:val="21"/>
        </w:rPr>
      </w:pPr>
      <w:del w:id="520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03" w:author="china" w:date="2015-03-24T14:20:00Z"/>
          <w:rFonts w:asciiTheme="minorHAnsi" w:hAnsiTheme="minorHAnsi" w:cs="Times New Roman"/>
          <w:sz w:val="21"/>
          <w:szCs w:val="21"/>
        </w:rPr>
      </w:pPr>
      <w:del w:id="520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5205" w:author="china" w:date="2015-03-24T14:20:00Z"/>
          <w:rFonts w:asciiTheme="minorHAnsi" w:hAnsiTheme="minorHAnsi" w:cs="Times New Roman"/>
          <w:sz w:val="21"/>
          <w:szCs w:val="21"/>
        </w:rPr>
      </w:pPr>
      <w:del w:id="520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07" w:author="china" w:date="2015-03-24T14:20:00Z"/>
          <w:rFonts w:asciiTheme="minorHAnsi" w:hAnsiTheme="minorHAnsi" w:cs="Times New Roman"/>
          <w:sz w:val="21"/>
          <w:szCs w:val="21"/>
        </w:rPr>
      </w:pPr>
      <w:del w:id="520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09" w:author="china" w:date="2015-03-24T14:20:00Z"/>
          <w:rFonts w:asciiTheme="minorHAnsi" w:hAnsiTheme="minorHAnsi" w:cs="Times New Roman"/>
          <w:sz w:val="21"/>
          <w:szCs w:val="21"/>
        </w:rPr>
      </w:pPr>
      <w:del w:id="521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11" w:author="china" w:date="2015-03-24T14:20:00Z"/>
          <w:rFonts w:asciiTheme="minorHAnsi" w:hAnsiTheme="minorHAnsi" w:cs="Times New Roman"/>
          <w:sz w:val="21"/>
          <w:szCs w:val="21"/>
        </w:rPr>
      </w:pPr>
      <w:del w:id="521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13" w:author="china" w:date="2015-03-24T14:20:00Z"/>
          <w:rFonts w:asciiTheme="minorHAnsi" w:hAnsiTheme="minorHAnsi" w:cs="Times New Roman"/>
          <w:sz w:val="21"/>
          <w:szCs w:val="21"/>
        </w:rPr>
      </w:pPr>
      <w:del w:id="521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5215" w:author="china" w:date="2015-03-24T14:20:00Z"/>
          <w:rFonts w:asciiTheme="minorHAnsi" w:hAnsiTheme="minorHAnsi" w:cs="Times New Roman"/>
          <w:sz w:val="21"/>
          <w:szCs w:val="21"/>
        </w:rPr>
      </w:pPr>
      <w:del w:id="521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17" w:author="china" w:date="2015-03-24T14:20:00Z"/>
          <w:rFonts w:asciiTheme="minorHAnsi" w:hAnsiTheme="minorHAnsi" w:cs="Times New Roman"/>
          <w:sz w:val="21"/>
          <w:szCs w:val="21"/>
        </w:rPr>
      </w:pPr>
      <w:del w:id="521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5219" w:author="china" w:date="2015-03-24T14:20:00Z"/>
          <w:rFonts w:asciiTheme="minorHAnsi" w:hAnsiTheme="minorHAnsi" w:cs="Times New Roman"/>
          <w:sz w:val="21"/>
          <w:szCs w:val="21"/>
        </w:rPr>
      </w:pPr>
      <w:del w:id="522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2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222" w:author="china" w:date="2015-03-24T14:20:00Z"/>
          <w:rFonts w:asciiTheme="minorHAnsi" w:hAnsiTheme="minorHAnsi" w:cs="Times New Roman"/>
          <w:sz w:val="21"/>
          <w:szCs w:val="21"/>
        </w:rPr>
      </w:pPr>
      <w:del w:id="52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2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225" w:author="china" w:date="2015-03-24T14:20:00Z"/>
          <w:rFonts w:asciiTheme="minorHAnsi" w:hAnsiTheme="minorHAnsi" w:cs="Times New Roman"/>
          <w:sz w:val="21"/>
          <w:szCs w:val="21"/>
        </w:rPr>
      </w:pPr>
      <w:del w:id="52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if(same==2)//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下边有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个消除</w:delText>
        </w:r>
      </w:del>
    </w:p>
    <w:p w:rsidR="001059D3" w:rsidRPr="00441F61" w:rsidDel="00B72103" w:rsidRDefault="001059D3" w:rsidP="00441F61">
      <w:pPr>
        <w:spacing w:after="0"/>
        <w:rPr>
          <w:del w:id="5227" w:author="china" w:date="2015-03-24T14:20:00Z"/>
          <w:rFonts w:asciiTheme="minorHAnsi" w:hAnsiTheme="minorHAnsi" w:cs="Times New Roman"/>
          <w:sz w:val="21"/>
          <w:szCs w:val="21"/>
        </w:rPr>
      </w:pPr>
      <w:del w:id="52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29" w:author="china" w:date="2015-03-24T14:20:00Z"/>
          <w:rFonts w:asciiTheme="minorHAnsi" w:hAnsiTheme="minorHAnsi" w:cs="Times New Roman"/>
          <w:sz w:val="21"/>
          <w:szCs w:val="21"/>
        </w:rPr>
      </w:pPr>
      <w:del w:id="52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5231" w:author="china" w:date="2015-03-24T14:20:00Z"/>
          <w:rFonts w:asciiTheme="minorHAnsi" w:hAnsiTheme="minorHAnsi" w:cs="Times New Roman"/>
          <w:sz w:val="21"/>
          <w:szCs w:val="21"/>
        </w:rPr>
      </w:pPr>
      <w:del w:id="52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33" w:author="china" w:date="2015-03-24T14:20:00Z"/>
          <w:rFonts w:asciiTheme="minorHAnsi" w:hAnsiTheme="minorHAnsi" w:cs="Times New Roman"/>
          <w:sz w:val="21"/>
          <w:szCs w:val="21"/>
        </w:rPr>
      </w:pPr>
      <w:del w:id="52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5235" w:author="china" w:date="2015-03-24T14:20:00Z"/>
          <w:rFonts w:asciiTheme="minorHAnsi" w:hAnsiTheme="minorHAnsi" w:cs="Times New Roman"/>
          <w:sz w:val="21"/>
          <w:szCs w:val="21"/>
        </w:rPr>
      </w:pPr>
      <w:del w:id="52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37" w:author="china" w:date="2015-03-24T14:20:00Z"/>
          <w:rFonts w:asciiTheme="minorHAnsi" w:hAnsiTheme="minorHAnsi" w:cs="Times New Roman"/>
          <w:sz w:val="21"/>
          <w:szCs w:val="21"/>
        </w:rPr>
      </w:pPr>
      <w:del w:id="52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5239" w:author="china" w:date="2015-03-24T14:20:00Z"/>
          <w:rFonts w:asciiTheme="minorHAnsi" w:hAnsiTheme="minorHAnsi" w:cs="Times New Roman"/>
          <w:sz w:val="21"/>
          <w:szCs w:val="21"/>
        </w:rPr>
      </w:pPr>
      <w:del w:id="52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5241" w:author="china" w:date="2015-03-24T14:20:00Z"/>
          <w:rFonts w:asciiTheme="minorHAnsi" w:hAnsiTheme="minorHAnsi" w:cs="Times New Roman"/>
          <w:sz w:val="21"/>
          <w:szCs w:val="21"/>
        </w:rPr>
      </w:pPr>
      <w:del w:id="52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 if(same&gt;2)</w:delText>
        </w:r>
      </w:del>
    </w:p>
    <w:p w:rsidR="001059D3" w:rsidRPr="00441F61" w:rsidDel="00B72103" w:rsidRDefault="001059D3" w:rsidP="00441F61">
      <w:pPr>
        <w:spacing w:after="0"/>
        <w:rPr>
          <w:del w:id="5243" w:author="china" w:date="2015-03-24T14:20:00Z"/>
          <w:rFonts w:asciiTheme="minorHAnsi" w:hAnsiTheme="minorHAnsi" w:cs="Times New Roman"/>
          <w:sz w:val="21"/>
          <w:szCs w:val="21"/>
        </w:rPr>
      </w:pPr>
      <w:del w:id="524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45" w:author="china" w:date="2015-03-24T14:20:00Z"/>
          <w:rFonts w:asciiTheme="minorHAnsi" w:hAnsiTheme="minorHAnsi" w:cs="Times New Roman"/>
          <w:sz w:val="21"/>
          <w:szCs w:val="21"/>
        </w:rPr>
      </w:pPr>
      <w:del w:id="524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5247" w:author="china" w:date="2015-03-24T14:20:00Z"/>
          <w:rFonts w:asciiTheme="minorHAnsi" w:hAnsiTheme="minorHAnsi" w:cs="Times New Roman"/>
          <w:sz w:val="21"/>
          <w:szCs w:val="21"/>
        </w:rPr>
      </w:pPr>
      <w:del w:id="52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49" w:author="china" w:date="2015-03-24T14:20:00Z"/>
          <w:rFonts w:asciiTheme="minorHAnsi" w:hAnsiTheme="minorHAnsi" w:cs="Times New Roman"/>
          <w:sz w:val="21"/>
          <w:szCs w:val="21"/>
        </w:rPr>
      </w:pPr>
      <w:del w:id="52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if((vSameX[k]==x)&amp;&amp;(vSameY[k]==downMin)) continue;</w:delText>
        </w:r>
      </w:del>
    </w:p>
    <w:p w:rsidR="001059D3" w:rsidRPr="00441F61" w:rsidDel="00B72103" w:rsidRDefault="001059D3" w:rsidP="00441F61">
      <w:pPr>
        <w:spacing w:after="0"/>
        <w:rPr>
          <w:del w:id="5251" w:author="china" w:date="2015-03-24T14:20:00Z"/>
          <w:rFonts w:asciiTheme="minorHAnsi" w:hAnsiTheme="minorHAnsi" w:cs="Times New Roman"/>
          <w:sz w:val="21"/>
          <w:szCs w:val="21"/>
        </w:rPr>
      </w:pPr>
      <w:del w:id="52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5253" w:author="china" w:date="2015-03-24T14:20:00Z"/>
          <w:rFonts w:asciiTheme="minorHAnsi" w:hAnsiTheme="minorHAnsi" w:cs="Times New Roman"/>
          <w:sz w:val="21"/>
          <w:szCs w:val="21"/>
        </w:rPr>
      </w:pPr>
      <w:del w:id="52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55" w:author="china" w:date="2015-03-24T14:20:00Z"/>
          <w:rFonts w:asciiTheme="minorHAnsi" w:hAnsiTheme="minorHAnsi" w:cs="Times New Roman"/>
          <w:sz w:val="21"/>
          <w:szCs w:val="21"/>
        </w:rPr>
      </w:pPr>
      <w:del w:id="52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5257" w:author="china" w:date="2015-03-24T14:20:00Z"/>
          <w:rFonts w:asciiTheme="minorHAnsi" w:hAnsiTheme="minorHAnsi" w:cs="Times New Roman"/>
          <w:sz w:val="21"/>
          <w:szCs w:val="21"/>
        </w:rPr>
      </w:pPr>
      <w:del w:id="52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5259" w:author="china" w:date="2015-03-24T14:20:00Z"/>
          <w:rFonts w:asciiTheme="minorHAnsi" w:hAnsiTheme="minorHAnsi" w:cs="Times New Roman"/>
          <w:sz w:val="21"/>
          <w:szCs w:val="21"/>
        </w:rPr>
      </w:pPr>
      <w:del w:id="52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addToSpecial(x,downMin);</w:delText>
        </w:r>
      </w:del>
    </w:p>
    <w:p w:rsidR="001059D3" w:rsidRPr="00441F61" w:rsidDel="00B72103" w:rsidRDefault="001059D3" w:rsidP="00441F61">
      <w:pPr>
        <w:spacing w:after="0"/>
        <w:rPr>
          <w:del w:id="5261" w:author="china" w:date="2015-03-24T14:20:00Z"/>
          <w:rFonts w:asciiTheme="minorHAnsi" w:hAnsiTheme="minorHAnsi" w:cs="Times New Roman"/>
          <w:sz w:val="21"/>
          <w:szCs w:val="21"/>
        </w:rPr>
      </w:pPr>
      <w:del w:id="52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63" w:author="china" w:date="2015-03-24T14:20:00Z"/>
          <w:rFonts w:asciiTheme="minorHAnsi" w:hAnsiTheme="minorHAnsi" w:cs="Times New Roman"/>
          <w:sz w:val="21"/>
          <w:szCs w:val="21"/>
        </w:rPr>
      </w:pPr>
      <w:del w:id="52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消除两边干扰方块</w:delText>
        </w:r>
      </w:del>
    </w:p>
    <w:p w:rsidR="001059D3" w:rsidRPr="00441F61" w:rsidDel="00B72103" w:rsidRDefault="001059D3" w:rsidP="00441F61">
      <w:pPr>
        <w:spacing w:after="0"/>
        <w:rPr>
          <w:del w:id="5265" w:author="china" w:date="2015-03-24T14:20:00Z"/>
          <w:rFonts w:asciiTheme="minorHAnsi" w:hAnsiTheme="minorHAnsi" w:cs="Times New Roman"/>
          <w:sz w:val="21"/>
          <w:szCs w:val="21"/>
        </w:rPr>
      </w:pPr>
      <w:del w:id="52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67" w:author="china" w:date="2015-03-24T14:20:00Z"/>
          <w:rFonts w:asciiTheme="minorHAnsi" w:hAnsiTheme="minorHAnsi" w:cs="Times New Roman"/>
          <w:sz w:val="21"/>
          <w:szCs w:val="21"/>
        </w:rPr>
      </w:pPr>
      <w:del w:id="52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if(down&gt;=0&amp;&amp;indexPets[x][down]==9)</w:delText>
        </w:r>
      </w:del>
    </w:p>
    <w:p w:rsidR="001059D3" w:rsidRPr="00441F61" w:rsidDel="00B72103" w:rsidRDefault="001059D3" w:rsidP="00441F61">
      <w:pPr>
        <w:spacing w:after="0"/>
        <w:rPr>
          <w:del w:id="5269" w:author="china" w:date="2015-03-24T14:20:00Z"/>
          <w:rFonts w:asciiTheme="minorHAnsi" w:hAnsiTheme="minorHAnsi" w:cs="Times New Roman"/>
          <w:sz w:val="21"/>
          <w:szCs w:val="21"/>
        </w:rPr>
      </w:pPr>
      <w:del w:id="52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71" w:author="china" w:date="2015-03-24T14:20:00Z"/>
          <w:rFonts w:asciiTheme="minorHAnsi" w:hAnsiTheme="minorHAnsi" w:cs="Times New Roman"/>
          <w:sz w:val="21"/>
          <w:szCs w:val="21"/>
        </w:rPr>
      </w:pPr>
      <w:del w:id="52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addToRemove(x,down);//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下边</w:delText>
        </w:r>
      </w:del>
    </w:p>
    <w:p w:rsidR="001059D3" w:rsidRPr="00441F61" w:rsidDel="00B72103" w:rsidRDefault="001059D3" w:rsidP="00441F61">
      <w:pPr>
        <w:spacing w:after="0"/>
        <w:rPr>
          <w:del w:id="5273" w:author="china" w:date="2015-03-24T14:20:00Z"/>
          <w:rFonts w:asciiTheme="minorHAnsi" w:hAnsiTheme="minorHAnsi" w:cs="Times New Roman"/>
          <w:sz w:val="21"/>
          <w:szCs w:val="21"/>
        </w:rPr>
      </w:pPr>
      <w:del w:id="52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75" w:author="china" w:date="2015-03-24T14:20:00Z"/>
          <w:rFonts w:asciiTheme="minorHAnsi" w:hAnsiTheme="minorHAnsi" w:cs="Times New Roman"/>
          <w:sz w:val="21"/>
          <w:szCs w:val="21"/>
        </w:rPr>
      </w:pPr>
      <w:del w:id="527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if(DownToUP&lt;7&amp;&amp;indexPets[x][DownToUP]==9)</w:delText>
        </w:r>
      </w:del>
    </w:p>
    <w:p w:rsidR="001059D3" w:rsidRPr="00441F61" w:rsidDel="00B72103" w:rsidRDefault="001059D3" w:rsidP="00441F61">
      <w:pPr>
        <w:spacing w:after="0"/>
        <w:rPr>
          <w:del w:id="5277" w:author="china" w:date="2015-03-24T14:20:00Z"/>
          <w:rFonts w:asciiTheme="minorHAnsi" w:hAnsiTheme="minorHAnsi" w:cs="Times New Roman"/>
          <w:sz w:val="21"/>
          <w:szCs w:val="21"/>
        </w:rPr>
      </w:pPr>
      <w:del w:id="527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279" w:author="china" w:date="2015-03-24T14:20:00Z"/>
          <w:rFonts w:asciiTheme="minorHAnsi" w:hAnsiTheme="minorHAnsi" w:cs="Times New Roman"/>
          <w:sz w:val="21"/>
          <w:szCs w:val="21"/>
        </w:rPr>
      </w:pPr>
      <w:del w:id="528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addToRemove(x,DownToUP);//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上边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281" w:author="china" w:date="2015-03-24T14:20:00Z"/>
          <w:rFonts w:asciiTheme="minorHAnsi" w:hAnsiTheme="minorHAnsi" w:cs="Times New Roman"/>
          <w:sz w:val="21"/>
          <w:szCs w:val="21"/>
        </w:rPr>
      </w:pPr>
      <w:del w:id="528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83" w:author="china" w:date="2015-03-24T14:20:00Z"/>
          <w:rFonts w:asciiTheme="minorHAnsi" w:hAnsiTheme="minorHAnsi" w:cs="Times New Roman"/>
          <w:sz w:val="21"/>
          <w:szCs w:val="21"/>
        </w:rPr>
      </w:pPr>
      <w:del w:id="52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285" w:author="china" w:date="2015-03-24T14:20:00Z"/>
          <w:rFonts w:asciiTheme="minorHAnsi" w:hAnsiTheme="minorHAnsi" w:cs="Times New Roman"/>
          <w:sz w:val="21"/>
          <w:szCs w:val="21"/>
        </w:rPr>
      </w:pPr>
      <w:del w:id="52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 = 0;</w:delText>
        </w:r>
      </w:del>
    </w:p>
    <w:p w:rsidR="001059D3" w:rsidRPr="00441F61" w:rsidDel="00B72103" w:rsidRDefault="001059D3" w:rsidP="00441F61">
      <w:pPr>
        <w:spacing w:after="0"/>
        <w:rPr>
          <w:del w:id="5287" w:author="china" w:date="2015-03-24T14:20:00Z"/>
          <w:rFonts w:asciiTheme="minorHAnsi" w:hAnsiTheme="minorHAnsi" w:cs="Times New Roman"/>
          <w:sz w:val="21"/>
          <w:szCs w:val="21"/>
        </w:rPr>
      </w:pPr>
      <w:del w:id="52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vSameX.clear();</w:delText>
        </w:r>
      </w:del>
    </w:p>
    <w:p w:rsidR="001059D3" w:rsidRPr="00441F61" w:rsidDel="00B72103" w:rsidRDefault="001059D3" w:rsidP="00441F61">
      <w:pPr>
        <w:spacing w:after="0"/>
        <w:rPr>
          <w:del w:id="5289" w:author="china" w:date="2015-03-24T14:20:00Z"/>
          <w:rFonts w:asciiTheme="minorHAnsi" w:hAnsiTheme="minorHAnsi" w:cs="Times New Roman"/>
          <w:sz w:val="21"/>
          <w:szCs w:val="21"/>
        </w:rPr>
      </w:pPr>
      <w:del w:id="529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vSameY.clear();</w:delText>
        </w:r>
      </w:del>
    </w:p>
    <w:p w:rsidR="001059D3" w:rsidRPr="00441F61" w:rsidDel="00B72103" w:rsidRDefault="001059D3" w:rsidP="00441F61">
      <w:pPr>
        <w:spacing w:after="0"/>
        <w:rPr>
          <w:del w:id="5291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292" w:author="china" w:date="2015-03-24T14:20:00Z"/>
          <w:rFonts w:asciiTheme="minorHAnsi" w:hAnsiTheme="minorHAnsi" w:cs="Times New Roman"/>
          <w:sz w:val="21"/>
          <w:szCs w:val="21"/>
        </w:rPr>
      </w:pPr>
      <w:del w:id="52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上边</w:delText>
        </w:r>
      </w:del>
    </w:p>
    <w:p w:rsidR="001059D3" w:rsidRPr="00441F61" w:rsidDel="00B72103" w:rsidRDefault="001059D3" w:rsidP="00441F61">
      <w:pPr>
        <w:spacing w:after="0"/>
        <w:rPr>
          <w:del w:id="5294" w:author="china" w:date="2015-03-24T14:20:00Z"/>
          <w:rFonts w:asciiTheme="minorHAnsi" w:hAnsiTheme="minorHAnsi" w:cs="Times New Roman"/>
          <w:sz w:val="21"/>
          <w:szCs w:val="21"/>
        </w:rPr>
      </w:pPr>
      <w:del w:id="52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up = y;</w:delText>
        </w:r>
      </w:del>
    </w:p>
    <w:p w:rsidR="001059D3" w:rsidRPr="00441F61" w:rsidDel="00B72103" w:rsidRDefault="001059D3" w:rsidP="00441F61">
      <w:pPr>
        <w:spacing w:after="0"/>
        <w:rPr>
          <w:del w:id="5296" w:author="china" w:date="2015-03-24T14:20:00Z"/>
          <w:rFonts w:asciiTheme="minorHAnsi" w:hAnsiTheme="minorHAnsi" w:cs="Times New Roman"/>
          <w:sz w:val="21"/>
          <w:szCs w:val="21"/>
        </w:rPr>
      </w:pPr>
      <w:del w:id="52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while (up &lt;6)//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循环上边</w:delText>
        </w:r>
      </w:del>
    </w:p>
    <w:p w:rsidR="001059D3" w:rsidRPr="00441F61" w:rsidDel="00B72103" w:rsidRDefault="001059D3" w:rsidP="00441F61">
      <w:pPr>
        <w:spacing w:after="0"/>
        <w:rPr>
          <w:del w:id="5298" w:author="china" w:date="2015-03-24T14:20:00Z"/>
          <w:rFonts w:asciiTheme="minorHAnsi" w:hAnsiTheme="minorHAnsi" w:cs="Times New Roman"/>
          <w:sz w:val="21"/>
          <w:szCs w:val="21"/>
        </w:rPr>
      </w:pPr>
      <w:del w:id="52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00" w:author="china" w:date="2015-03-24T14:20:00Z"/>
          <w:rFonts w:asciiTheme="minorHAnsi" w:hAnsiTheme="minorHAnsi" w:cs="Times New Roman"/>
          <w:sz w:val="21"/>
          <w:szCs w:val="21"/>
        </w:rPr>
      </w:pPr>
      <w:del w:id="53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up++;</w:delText>
        </w:r>
      </w:del>
    </w:p>
    <w:p w:rsidR="001059D3" w:rsidRPr="00441F61" w:rsidDel="00B72103" w:rsidRDefault="001059D3" w:rsidP="00441F61">
      <w:pPr>
        <w:spacing w:after="0"/>
        <w:rPr>
          <w:del w:id="5302" w:author="china" w:date="2015-03-24T14:20:00Z"/>
          <w:rFonts w:asciiTheme="minorHAnsi" w:hAnsiTheme="minorHAnsi" w:cs="Times New Roman"/>
          <w:sz w:val="21"/>
          <w:szCs w:val="21"/>
        </w:rPr>
      </w:pPr>
      <w:del w:id="53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(indexPets[x][up] == indexPets[x][y])</w:delText>
        </w:r>
      </w:del>
    </w:p>
    <w:p w:rsidR="001059D3" w:rsidRPr="00441F61" w:rsidDel="00B72103" w:rsidRDefault="001059D3" w:rsidP="00441F61">
      <w:pPr>
        <w:spacing w:after="0"/>
        <w:rPr>
          <w:del w:id="5304" w:author="china" w:date="2015-03-24T14:20:00Z"/>
          <w:rFonts w:asciiTheme="minorHAnsi" w:hAnsiTheme="minorHAnsi" w:cs="Times New Roman"/>
          <w:sz w:val="21"/>
          <w:szCs w:val="21"/>
        </w:rPr>
      </w:pPr>
      <w:del w:id="53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06" w:author="china" w:date="2015-03-24T14:20:00Z"/>
          <w:rFonts w:asciiTheme="minorHAnsi" w:hAnsiTheme="minorHAnsi" w:cs="Times New Roman"/>
          <w:sz w:val="21"/>
          <w:szCs w:val="21"/>
        </w:rPr>
      </w:pPr>
      <w:del w:id="53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same++;</w:delText>
        </w:r>
      </w:del>
    </w:p>
    <w:p w:rsidR="001059D3" w:rsidRPr="00441F61" w:rsidDel="00B72103" w:rsidRDefault="001059D3" w:rsidP="00441F61">
      <w:pPr>
        <w:spacing w:after="0"/>
        <w:rPr>
          <w:del w:id="5308" w:author="china" w:date="2015-03-24T14:20:00Z"/>
          <w:rFonts w:asciiTheme="minorHAnsi" w:hAnsiTheme="minorHAnsi" w:cs="Times New Roman"/>
          <w:sz w:val="21"/>
          <w:szCs w:val="21"/>
        </w:rPr>
      </w:pPr>
      <w:del w:id="53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vSameX.push_back(x);</w:delText>
        </w:r>
      </w:del>
    </w:p>
    <w:p w:rsidR="001059D3" w:rsidRPr="00441F61" w:rsidDel="00B72103" w:rsidRDefault="001059D3" w:rsidP="00441F61">
      <w:pPr>
        <w:spacing w:after="0"/>
        <w:rPr>
          <w:del w:id="5310" w:author="china" w:date="2015-03-24T14:20:00Z"/>
          <w:rFonts w:asciiTheme="minorHAnsi" w:hAnsiTheme="minorHAnsi" w:cs="Times New Roman"/>
          <w:sz w:val="21"/>
          <w:szCs w:val="21"/>
        </w:rPr>
      </w:pPr>
      <w:del w:id="53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vSameY.push_back(up);</w:delText>
        </w:r>
      </w:del>
    </w:p>
    <w:p w:rsidR="001059D3" w:rsidRPr="00441F61" w:rsidDel="00B72103" w:rsidRDefault="001059D3" w:rsidP="00441F61">
      <w:pPr>
        <w:spacing w:after="0"/>
        <w:rPr>
          <w:del w:id="5312" w:author="china" w:date="2015-03-24T14:20:00Z"/>
          <w:rFonts w:asciiTheme="minorHAnsi" w:hAnsiTheme="minorHAnsi" w:cs="Times New Roman"/>
          <w:sz w:val="21"/>
          <w:szCs w:val="21"/>
        </w:rPr>
      </w:pPr>
      <w:del w:id="53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14" w:author="china" w:date="2015-03-24T14:20:00Z"/>
          <w:rFonts w:asciiTheme="minorHAnsi" w:hAnsiTheme="minorHAnsi" w:cs="Times New Roman"/>
          <w:sz w:val="21"/>
          <w:szCs w:val="21"/>
        </w:rPr>
      </w:pPr>
      <w:del w:id="53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else</w:delText>
        </w:r>
      </w:del>
    </w:p>
    <w:p w:rsidR="001059D3" w:rsidRPr="00441F61" w:rsidDel="00B72103" w:rsidRDefault="001059D3" w:rsidP="00441F61">
      <w:pPr>
        <w:spacing w:after="0"/>
        <w:rPr>
          <w:del w:id="5316" w:author="china" w:date="2015-03-24T14:20:00Z"/>
          <w:rFonts w:asciiTheme="minorHAnsi" w:hAnsiTheme="minorHAnsi" w:cs="Times New Roman"/>
          <w:sz w:val="21"/>
          <w:szCs w:val="21"/>
        </w:rPr>
      </w:pPr>
      <w:del w:id="53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18" w:author="china" w:date="2015-03-24T14:20:00Z"/>
          <w:rFonts w:asciiTheme="minorHAnsi" w:hAnsiTheme="minorHAnsi" w:cs="Times New Roman"/>
          <w:sz w:val="21"/>
          <w:szCs w:val="21"/>
        </w:rPr>
      </w:pPr>
      <w:del w:id="53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break;</w:delText>
        </w:r>
      </w:del>
    </w:p>
    <w:p w:rsidR="001059D3" w:rsidRPr="00441F61" w:rsidDel="00B72103" w:rsidRDefault="001059D3" w:rsidP="00441F61">
      <w:pPr>
        <w:spacing w:after="0"/>
        <w:rPr>
          <w:del w:id="5320" w:author="china" w:date="2015-03-24T14:20:00Z"/>
          <w:rFonts w:asciiTheme="minorHAnsi" w:hAnsiTheme="minorHAnsi" w:cs="Times New Roman"/>
          <w:sz w:val="21"/>
          <w:szCs w:val="21"/>
        </w:rPr>
      </w:pPr>
      <w:del w:id="53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22" w:author="china" w:date="2015-03-24T14:20:00Z"/>
          <w:rFonts w:asciiTheme="minorHAnsi" w:hAnsiTheme="minorHAnsi" w:cs="Times New Roman"/>
          <w:sz w:val="21"/>
          <w:szCs w:val="21"/>
        </w:rPr>
      </w:pPr>
      <w:del w:id="53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2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25" w:author="china" w:date="2015-03-24T14:20:00Z"/>
          <w:rFonts w:asciiTheme="minorHAnsi" w:hAnsiTheme="minorHAnsi" w:cs="Times New Roman"/>
          <w:sz w:val="21"/>
          <w:szCs w:val="21"/>
        </w:rPr>
      </w:pPr>
      <w:del w:id="532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 (same &gt;1)//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上边有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3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个消除</w:delText>
        </w:r>
      </w:del>
    </w:p>
    <w:p w:rsidR="001059D3" w:rsidRPr="00441F61" w:rsidDel="00B72103" w:rsidRDefault="001059D3" w:rsidP="00441F61">
      <w:pPr>
        <w:spacing w:after="0"/>
        <w:rPr>
          <w:del w:id="5327" w:author="china" w:date="2015-03-24T14:20:00Z"/>
          <w:rFonts w:asciiTheme="minorHAnsi" w:hAnsiTheme="minorHAnsi" w:cs="Times New Roman"/>
          <w:sz w:val="21"/>
          <w:szCs w:val="21"/>
        </w:rPr>
      </w:pPr>
      <w:del w:id="532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29" w:author="china" w:date="2015-03-24T14:20:00Z"/>
          <w:rFonts w:asciiTheme="minorHAnsi" w:hAnsiTheme="minorHAnsi" w:cs="Times New Roman"/>
          <w:sz w:val="21"/>
          <w:szCs w:val="21"/>
        </w:rPr>
      </w:pPr>
      <w:del w:id="533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if(!isDownToUP3)</w:delText>
        </w:r>
      </w:del>
    </w:p>
    <w:p w:rsidR="001059D3" w:rsidRPr="00441F61" w:rsidDel="00B72103" w:rsidRDefault="001059D3" w:rsidP="00441F61">
      <w:pPr>
        <w:spacing w:after="0"/>
        <w:rPr>
          <w:del w:id="5331" w:author="china" w:date="2015-03-24T14:20:00Z"/>
          <w:rFonts w:asciiTheme="minorHAnsi" w:hAnsiTheme="minorHAnsi" w:cs="Times New Roman"/>
          <w:sz w:val="21"/>
          <w:szCs w:val="21"/>
        </w:rPr>
      </w:pPr>
      <w:del w:id="533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anyWay++;</w:delText>
        </w:r>
      </w:del>
    </w:p>
    <w:p w:rsidR="001059D3" w:rsidRPr="00441F61" w:rsidDel="00B72103" w:rsidRDefault="001059D3" w:rsidP="00441F61">
      <w:pPr>
        <w:spacing w:after="0"/>
        <w:rPr>
          <w:del w:id="5333" w:author="china" w:date="2015-03-24T14:20:00Z"/>
          <w:rFonts w:asciiTheme="minorHAnsi" w:hAnsiTheme="minorHAnsi" w:cs="Times New Roman"/>
          <w:sz w:val="21"/>
          <w:szCs w:val="21"/>
        </w:rPr>
      </w:pPr>
      <w:del w:id="533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for(int k=0;k&lt;(int)vSameX.size();k++)</w:delText>
        </w:r>
      </w:del>
    </w:p>
    <w:p w:rsidR="001059D3" w:rsidRPr="00441F61" w:rsidDel="00B72103" w:rsidRDefault="001059D3" w:rsidP="00441F61">
      <w:pPr>
        <w:spacing w:after="0"/>
        <w:rPr>
          <w:del w:id="5335" w:author="china" w:date="2015-03-24T14:20:00Z"/>
          <w:rFonts w:asciiTheme="minorHAnsi" w:hAnsiTheme="minorHAnsi" w:cs="Times New Roman"/>
          <w:sz w:val="21"/>
          <w:szCs w:val="21"/>
        </w:rPr>
      </w:pPr>
      <w:del w:id="53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37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38" w:author="china" w:date="2015-03-24T14:20:00Z"/>
          <w:rFonts w:asciiTheme="minorHAnsi" w:hAnsiTheme="minorHAnsi" w:cs="Times New Roman"/>
          <w:sz w:val="21"/>
          <w:szCs w:val="21"/>
        </w:rPr>
      </w:pPr>
      <w:del w:id="533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addToRemove(vSameX[k],vSameY[k]);</w:delText>
        </w:r>
      </w:del>
    </w:p>
    <w:p w:rsidR="001059D3" w:rsidRPr="00441F61" w:rsidDel="00B72103" w:rsidRDefault="001059D3" w:rsidP="00441F61">
      <w:pPr>
        <w:spacing w:after="0"/>
        <w:rPr>
          <w:del w:id="5340" w:author="china" w:date="2015-03-24T14:20:00Z"/>
          <w:rFonts w:asciiTheme="minorHAnsi" w:hAnsiTheme="minorHAnsi" w:cs="Times New Roman"/>
          <w:sz w:val="21"/>
          <w:szCs w:val="21"/>
        </w:rPr>
      </w:pPr>
      <w:del w:id="534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42" w:author="china" w:date="2015-03-24T14:20:00Z"/>
          <w:rFonts w:asciiTheme="minorHAnsi" w:hAnsiTheme="minorHAnsi" w:cs="Times New Roman"/>
          <w:sz w:val="21"/>
          <w:szCs w:val="21"/>
        </w:rPr>
      </w:pPr>
      <w:del w:id="534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addToRemove(x,y);</w:delText>
        </w:r>
      </w:del>
    </w:p>
    <w:p w:rsidR="001059D3" w:rsidRPr="00441F61" w:rsidDel="00B72103" w:rsidRDefault="001059D3" w:rsidP="00441F61">
      <w:pPr>
        <w:spacing w:after="0"/>
        <w:rPr>
          <w:del w:id="5344" w:author="china" w:date="2015-03-24T14:20:00Z"/>
          <w:rFonts w:asciiTheme="minorHAnsi" w:hAnsiTheme="minorHAnsi" w:cs="Times New Roman"/>
          <w:sz w:val="21"/>
          <w:szCs w:val="21"/>
        </w:rPr>
      </w:pPr>
      <w:del w:id="53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46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47" w:author="china" w:date="2015-03-24T14:20:00Z"/>
          <w:rFonts w:asciiTheme="minorHAnsi" w:hAnsiTheme="minorHAnsi" w:cs="Times New Roman"/>
          <w:sz w:val="21"/>
          <w:szCs w:val="21"/>
        </w:rPr>
      </w:pPr>
      <w:del w:id="534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if(same&gt;=2)//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消除两边干扰方块</w:delText>
        </w:r>
      </w:del>
    </w:p>
    <w:p w:rsidR="001059D3" w:rsidRPr="00441F61" w:rsidDel="00B72103" w:rsidRDefault="001059D3" w:rsidP="00441F61">
      <w:pPr>
        <w:spacing w:after="0"/>
        <w:rPr>
          <w:del w:id="5349" w:author="china" w:date="2015-03-24T14:20:00Z"/>
          <w:rFonts w:asciiTheme="minorHAnsi" w:hAnsiTheme="minorHAnsi" w:cs="Times New Roman"/>
          <w:sz w:val="21"/>
          <w:szCs w:val="21"/>
        </w:rPr>
      </w:pPr>
      <w:del w:id="535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51" w:author="china" w:date="2015-03-24T14:20:00Z"/>
          <w:rFonts w:asciiTheme="minorHAnsi" w:hAnsiTheme="minorHAnsi" w:cs="Times New Roman"/>
          <w:sz w:val="21"/>
          <w:szCs w:val="21"/>
        </w:rPr>
      </w:pPr>
      <w:del w:id="535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if(y&gt;0&amp;&amp;indexPets[x][y-1]==9)</w:delText>
        </w:r>
      </w:del>
    </w:p>
    <w:p w:rsidR="001059D3" w:rsidRPr="00441F61" w:rsidDel="00B72103" w:rsidRDefault="001059D3" w:rsidP="00441F61">
      <w:pPr>
        <w:spacing w:after="0"/>
        <w:rPr>
          <w:del w:id="5353" w:author="china" w:date="2015-03-24T14:20:00Z"/>
          <w:rFonts w:asciiTheme="minorHAnsi" w:hAnsiTheme="minorHAnsi" w:cs="Times New Roman"/>
          <w:sz w:val="21"/>
          <w:szCs w:val="21"/>
        </w:rPr>
      </w:pPr>
      <w:del w:id="535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55" w:author="china" w:date="2015-03-24T14:20:00Z"/>
          <w:rFonts w:asciiTheme="minorHAnsi" w:hAnsiTheme="minorHAnsi" w:cs="Times New Roman"/>
          <w:sz w:val="21"/>
          <w:szCs w:val="21"/>
        </w:rPr>
      </w:pPr>
      <w:del w:id="535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addToRemove(x,y-1);//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下边</w:delText>
        </w:r>
      </w:del>
    </w:p>
    <w:p w:rsidR="001059D3" w:rsidRPr="00441F61" w:rsidDel="00B72103" w:rsidRDefault="001059D3" w:rsidP="00441F61">
      <w:pPr>
        <w:spacing w:after="0"/>
        <w:rPr>
          <w:del w:id="5357" w:author="china" w:date="2015-03-24T14:20:00Z"/>
          <w:rFonts w:asciiTheme="minorHAnsi" w:hAnsiTheme="minorHAnsi" w:cs="Times New Roman"/>
          <w:sz w:val="21"/>
          <w:szCs w:val="21"/>
        </w:rPr>
      </w:pPr>
      <w:del w:id="535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59" w:author="china" w:date="2015-03-24T14:20:00Z"/>
          <w:rFonts w:asciiTheme="minorHAnsi" w:hAnsiTheme="minorHAnsi" w:cs="Times New Roman"/>
          <w:sz w:val="21"/>
          <w:szCs w:val="21"/>
        </w:rPr>
      </w:pPr>
      <w:del w:id="536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if(up&lt;7&amp;&amp;indexPets[x][up]==9)</w:delText>
        </w:r>
      </w:del>
    </w:p>
    <w:p w:rsidR="001059D3" w:rsidRPr="00441F61" w:rsidDel="00B72103" w:rsidRDefault="001059D3" w:rsidP="00441F61">
      <w:pPr>
        <w:spacing w:after="0"/>
        <w:rPr>
          <w:del w:id="5361" w:author="china" w:date="2015-03-24T14:20:00Z"/>
          <w:rFonts w:asciiTheme="minorHAnsi" w:hAnsiTheme="minorHAnsi" w:cs="Times New Roman"/>
          <w:sz w:val="21"/>
          <w:szCs w:val="21"/>
        </w:rPr>
      </w:pPr>
      <w:del w:id="536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63" w:author="china" w:date="2015-03-24T14:20:00Z"/>
          <w:rFonts w:asciiTheme="minorHAnsi" w:hAnsiTheme="minorHAnsi" w:cs="Times New Roman"/>
          <w:sz w:val="21"/>
          <w:szCs w:val="21"/>
        </w:rPr>
      </w:pPr>
      <w:del w:id="536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addToRemove(x,up);//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delText>上边</w:delText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365" w:author="china" w:date="2015-03-24T14:20:00Z"/>
          <w:rFonts w:asciiTheme="minorHAnsi" w:hAnsiTheme="minorHAnsi" w:cs="Times New Roman"/>
          <w:sz w:val="21"/>
          <w:szCs w:val="21"/>
        </w:rPr>
      </w:pPr>
      <w:del w:id="536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67" w:author="china" w:date="2015-03-24T14:20:00Z"/>
          <w:rFonts w:asciiTheme="minorHAnsi" w:hAnsiTheme="minorHAnsi" w:cs="Times New Roman"/>
          <w:sz w:val="21"/>
          <w:szCs w:val="21"/>
        </w:rPr>
      </w:pPr>
      <w:del w:id="536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69" w:author="china" w:date="2015-03-24T14:20:00Z"/>
          <w:rFonts w:asciiTheme="minorHAnsi" w:hAnsiTheme="minorHAnsi" w:cs="Times New Roman"/>
          <w:sz w:val="21"/>
          <w:szCs w:val="21"/>
        </w:rPr>
      </w:pPr>
      <w:del w:id="537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same = 0;</w:delText>
        </w:r>
      </w:del>
    </w:p>
    <w:p w:rsidR="001059D3" w:rsidRPr="00441F61" w:rsidDel="00B72103" w:rsidRDefault="001059D3" w:rsidP="00441F61">
      <w:pPr>
        <w:spacing w:after="0"/>
        <w:rPr>
          <w:del w:id="5371" w:author="china" w:date="2015-03-24T14:20:00Z"/>
          <w:rFonts w:asciiTheme="minorHAnsi" w:hAnsiTheme="minorHAnsi" w:cs="Times New Roman"/>
          <w:sz w:val="21"/>
          <w:szCs w:val="21"/>
        </w:rPr>
      </w:pPr>
      <w:del w:id="537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vSameX.clear();</w:delText>
        </w:r>
      </w:del>
    </w:p>
    <w:p w:rsidR="001059D3" w:rsidRPr="00441F61" w:rsidDel="00B72103" w:rsidRDefault="001059D3" w:rsidP="00441F61">
      <w:pPr>
        <w:spacing w:after="0"/>
        <w:rPr>
          <w:del w:id="5373" w:author="china" w:date="2015-03-24T14:20:00Z"/>
          <w:rFonts w:asciiTheme="minorHAnsi" w:hAnsiTheme="minorHAnsi" w:cs="Times New Roman"/>
          <w:sz w:val="21"/>
          <w:szCs w:val="21"/>
        </w:rPr>
      </w:pPr>
      <w:del w:id="537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vSameY.clear();</w:delText>
        </w:r>
      </w:del>
    </w:p>
    <w:p w:rsidR="001059D3" w:rsidRPr="00441F61" w:rsidDel="00B72103" w:rsidRDefault="001059D3" w:rsidP="00441F61">
      <w:pPr>
        <w:spacing w:after="0"/>
        <w:rPr>
          <w:del w:id="5375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76" w:author="china" w:date="2015-03-24T14:20:00Z"/>
          <w:rFonts w:asciiTheme="minorHAnsi" w:hAnsiTheme="minorHAnsi" w:cs="Times New Roman"/>
          <w:sz w:val="21"/>
          <w:szCs w:val="21"/>
        </w:rPr>
      </w:pPr>
      <w:del w:id="53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if((anyWay&gt;1)&amp;&amp;(!isAnyWay))</w:delText>
        </w:r>
      </w:del>
    </w:p>
    <w:p w:rsidR="001059D3" w:rsidRPr="00441F61" w:rsidDel="00B72103" w:rsidRDefault="001059D3" w:rsidP="00441F61">
      <w:pPr>
        <w:spacing w:after="0"/>
        <w:rPr>
          <w:del w:id="5378" w:author="china" w:date="2015-03-24T14:20:00Z"/>
          <w:rFonts w:asciiTheme="minorHAnsi" w:hAnsiTheme="minorHAnsi" w:cs="Times New Roman"/>
          <w:sz w:val="21"/>
          <w:szCs w:val="21"/>
        </w:rPr>
      </w:pPr>
      <w:del w:id="53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80" w:author="china" w:date="2015-03-24T14:20:00Z"/>
          <w:rFonts w:asciiTheme="minorHAnsi" w:hAnsiTheme="minorHAnsi" w:cs="Times New Roman"/>
          <w:sz w:val="21"/>
          <w:szCs w:val="21"/>
        </w:rPr>
      </w:pPr>
      <w:del w:id="53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isAnyWay = true;</w:delText>
        </w:r>
      </w:del>
    </w:p>
    <w:p w:rsidR="001059D3" w:rsidRPr="00441F61" w:rsidDel="00B72103" w:rsidRDefault="001059D3" w:rsidP="00441F61">
      <w:pPr>
        <w:spacing w:after="0"/>
        <w:rPr>
          <w:del w:id="5382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83" w:author="china" w:date="2015-03-24T14:20:00Z"/>
          <w:rFonts w:asciiTheme="minorHAnsi" w:hAnsiTheme="minorHAnsi" w:cs="Times New Roman"/>
          <w:sz w:val="21"/>
          <w:szCs w:val="21"/>
        </w:rPr>
      </w:pPr>
      <w:del w:id="5384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anyWay_x = x;</w:delText>
        </w:r>
      </w:del>
    </w:p>
    <w:p w:rsidR="001059D3" w:rsidRPr="00441F61" w:rsidDel="00B72103" w:rsidRDefault="001059D3" w:rsidP="00441F61">
      <w:pPr>
        <w:spacing w:after="0"/>
        <w:rPr>
          <w:del w:id="5385" w:author="china" w:date="2015-03-24T14:20:00Z"/>
          <w:rFonts w:asciiTheme="minorHAnsi" w:hAnsiTheme="minorHAnsi" w:cs="Times New Roman"/>
          <w:sz w:val="21"/>
          <w:szCs w:val="21"/>
        </w:rPr>
      </w:pPr>
      <w:del w:id="538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anyWay_y = y;</w:delText>
        </w:r>
      </w:del>
    </w:p>
    <w:p w:rsidR="001059D3" w:rsidRPr="00441F61" w:rsidDel="00B72103" w:rsidRDefault="001059D3" w:rsidP="00441F61">
      <w:pPr>
        <w:spacing w:after="0"/>
        <w:rPr>
          <w:del w:id="5387" w:author="china" w:date="2015-03-24T14:20:00Z"/>
          <w:rFonts w:asciiTheme="minorHAnsi" w:hAnsiTheme="minorHAnsi" w:cs="Times New Roman"/>
          <w:sz w:val="21"/>
          <w:szCs w:val="21"/>
        </w:rPr>
      </w:pPr>
      <w:del w:id="538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89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390" w:author="china" w:date="2015-03-24T14:20:00Z"/>
          <w:rFonts w:asciiTheme="minorHAnsi" w:hAnsiTheme="minorHAnsi" w:cs="Times New Roman"/>
          <w:sz w:val="21"/>
          <w:szCs w:val="21"/>
        </w:rPr>
      </w:pPr>
      <w:del w:id="539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392" w:author="china" w:date="2015-03-24T14:20:00Z"/>
          <w:rFonts w:asciiTheme="minorHAnsi" w:hAnsiTheme="minorHAnsi" w:cs="Times New Roman"/>
          <w:sz w:val="21"/>
          <w:szCs w:val="21"/>
        </w:rPr>
      </w:pPr>
      <w:del w:id="539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void PetSpriteManager::checkPetXRowY(int x, int y)</w:delText>
        </w:r>
      </w:del>
    </w:p>
    <w:p w:rsidR="001059D3" w:rsidRPr="00441F61" w:rsidDel="00B72103" w:rsidRDefault="001059D3" w:rsidP="00441F61">
      <w:pPr>
        <w:spacing w:after="0"/>
        <w:rPr>
          <w:del w:id="5394" w:author="china" w:date="2015-03-24T14:20:00Z"/>
          <w:rFonts w:asciiTheme="minorHAnsi" w:hAnsiTheme="minorHAnsi" w:cs="Times New Roman"/>
          <w:sz w:val="21"/>
          <w:szCs w:val="21"/>
        </w:rPr>
      </w:pPr>
      <w:del w:id="539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396" w:author="china" w:date="2015-03-24T14:20:00Z"/>
          <w:rFonts w:asciiTheme="minorHAnsi" w:hAnsiTheme="minorHAnsi" w:cs="Times New Roman"/>
          <w:sz w:val="21"/>
          <w:szCs w:val="21"/>
        </w:rPr>
      </w:pPr>
      <w:del w:id="539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removePetX.clear();</w:delText>
        </w:r>
      </w:del>
    </w:p>
    <w:p w:rsidR="001059D3" w:rsidRPr="00441F61" w:rsidDel="00B72103" w:rsidRDefault="001059D3" w:rsidP="00441F61">
      <w:pPr>
        <w:spacing w:after="0"/>
        <w:rPr>
          <w:del w:id="5398" w:author="china" w:date="2015-03-24T14:20:00Z"/>
          <w:rFonts w:asciiTheme="minorHAnsi" w:hAnsiTheme="minorHAnsi" w:cs="Times New Roman"/>
          <w:sz w:val="21"/>
          <w:szCs w:val="21"/>
        </w:rPr>
      </w:pPr>
      <w:del w:id="539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removePetY.clear();</w:delText>
        </w:r>
      </w:del>
    </w:p>
    <w:p w:rsidR="001059D3" w:rsidRPr="00441F61" w:rsidDel="00B72103" w:rsidRDefault="001059D3" w:rsidP="00441F61">
      <w:pPr>
        <w:spacing w:after="0"/>
        <w:rPr>
          <w:del w:id="5400" w:author="china" w:date="2015-03-24T14:20:00Z"/>
          <w:rFonts w:asciiTheme="minorHAnsi" w:hAnsiTheme="minorHAnsi" w:cs="Times New Roman"/>
          <w:sz w:val="21"/>
          <w:szCs w:val="21"/>
        </w:rPr>
      </w:pPr>
      <w:del w:id="540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removeSpecialPetX.clear();</w:delText>
        </w:r>
      </w:del>
    </w:p>
    <w:p w:rsidR="001059D3" w:rsidRPr="00441F61" w:rsidDel="00B72103" w:rsidRDefault="001059D3" w:rsidP="00441F61">
      <w:pPr>
        <w:spacing w:after="0"/>
        <w:rPr>
          <w:del w:id="5402" w:author="china" w:date="2015-03-24T14:20:00Z"/>
          <w:rFonts w:asciiTheme="minorHAnsi" w:hAnsiTheme="minorHAnsi" w:cs="Times New Roman"/>
          <w:sz w:val="21"/>
          <w:szCs w:val="21"/>
        </w:rPr>
      </w:pPr>
      <w:del w:id="540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removeSpecialPetY.clear();</w:delText>
        </w:r>
      </w:del>
    </w:p>
    <w:p w:rsidR="001059D3" w:rsidRPr="00441F61" w:rsidDel="00B72103" w:rsidRDefault="001059D3" w:rsidP="00441F61">
      <w:pPr>
        <w:spacing w:after="0"/>
        <w:rPr>
          <w:del w:id="5404" w:author="china" w:date="2015-03-24T14:20:00Z"/>
          <w:rFonts w:asciiTheme="minorHAnsi" w:hAnsiTheme="minorHAnsi" w:cs="Times New Roman"/>
          <w:sz w:val="21"/>
          <w:szCs w:val="21"/>
        </w:rPr>
      </w:pPr>
      <w:del w:id="540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isAnyWay = false;</w:delText>
        </w:r>
      </w:del>
    </w:p>
    <w:p w:rsidR="001059D3" w:rsidRPr="00441F61" w:rsidDel="00B72103" w:rsidRDefault="001059D3" w:rsidP="00441F61">
      <w:pPr>
        <w:spacing w:after="0"/>
        <w:rPr>
          <w:del w:id="5406" w:author="china" w:date="2015-03-24T14:20:00Z"/>
          <w:rFonts w:asciiTheme="minorHAnsi" w:hAnsiTheme="minorHAnsi" w:cs="Times New Roman"/>
          <w:sz w:val="21"/>
          <w:szCs w:val="21"/>
        </w:rPr>
      </w:pPr>
      <w:del w:id="540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i = y;</w:delText>
        </w:r>
      </w:del>
    </w:p>
    <w:p w:rsidR="001059D3" w:rsidRPr="00441F61" w:rsidDel="00B72103" w:rsidRDefault="001059D3" w:rsidP="00441F61">
      <w:pPr>
        <w:spacing w:after="0"/>
        <w:rPr>
          <w:del w:id="5408" w:author="china" w:date="2015-03-24T14:20:00Z"/>
          <w:rFonts w:asciiTheme="minorHAnsi" w:hAnsiTheme="minorHAnsi" w:cs="Times New Roman"/>
          <w:sz w:val="21"/>
          <w:szCs w:val="21"/>
        </w:rPr>
      </w:pPr>
      <w:del w:id="540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for(;i&lt;7;i++)</w:delText>
        </w:r>
      </w:del>
    </w:p>
    <w:p w:rsidR="001059D3" w:rsidRPr="00441F61" w:rsidDel="00B72103" w:rsidRDefault="001059D3" w:rsidP="00441F61">
      <w:pPr>
        <w:spacing w:after="0"/>
        <w:rPr>
          <w:del w:id="5410" w:author="china" w:date="2015-03-24T14:20:00Z"/>
          <w:rFonts w:asciiTheme="minorHAnsi" w:hAnsiTheme="minorHAnsi" w:cs="Times New Roman"/>
          <w:sz w:val="21"/>
          <w:szCs w:val="21"/>
        </w:rPr>
      </w:pPr>
      <w:del w:id="541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12" w:author="china" w:date="2015-03-24T14:20:00Z"/>
          <w:rFonts w:asciiTheme="minorHAnsi" w:hAnsiTheme="minorHAnsi" w:cs="Times New Roman"/>
          <w:sz w:val="21"/>
          <w:szCs w:val="21"/>
        </w:rPr>
      </w:pPr>
      <w:del w:id="541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checkPetOne(x, i,false);</w:delText>
        </w:r>
      </w:del>
    </w:p>
    <w:p w:rsidR="001059D3" w:rsidRPr="00441F61" w:rsidDel="00B72103" w:rsidRDefault="001059D3" w:rsidP="00441F61">
      <w:pPr>
        <w:spacing w:after="0"/>
        <w:rPr>
          <w:del w:id="5414" w:author="china" w:date="2015-03-24T14:20:00Z"/>
          <w:rFonts w:asciiTheme="minorHAnsi" w:hAnsiTheme="minorHAnsi" w:cs="Times New Roman"/>
          <w:sz w:val="21"/>
          <w:szCs w:val="21"/>
        </w:rPr>
      </w:pPr>
      <w:del w:id="541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416" w:author="china" w:date="2015-03-24T14:20:00Z"/>
          <w:rFonts w:asciiTheme="minorHAnsi" w:hAnsiTheme="minorHAnsi" w:cs="Times New Roman"/>
          <w:sz w:val="21"/>
          <w:szCs w:val="21"/>
        </w:rPr>
      </w:pPr>
      <w:del w:id="541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if(isAnyWay)</w:delText>
        </w:r>
      </w:del>
    </w:p>
    <w:p w:rsidR="001059D3" w:rsidRPr="00441F61" w:rsidDel="00B72103" w:rsidRDefault="001059D3" w:rsidP="00441F61">
      <w:pPr>
        <w:spacing w:after="0"/>
        <w:rPr>
          <w:del w:id="5418" w:author="china" w:date="2015-03-24T14:20:00Z"/>
          <w:rFonts w:asciiTheme="minorHAnsi" w:hAnsiTheme="minorHAnsi" w:cs="Times New Roman"/>
          <w:sz w:val="21"/>
          <w:szCs w:val="21"/>
        </w:rPr>
      </w:pPr>
      <w:del w:id="541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20" w:author="china" w:date="2015-03-24T14:20:00Z"/>
          <w:rFonts w:asciiTheme="minorHAnsi" w:hAnsiTheme="minorHAnsi" w:cs="Times New Roman"/>
          <w:sz w:val="21"/>
          <w:szCs w:val="21"/>
        </w:rPr>
      </w:pPr>
      <w:del w:id="542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422" w:author="china" w:date="2015-03-24T14:20:00Z"/>
          <w:rFonts w:asciiTheme="minorHAnsi" w:hAnsiTheme="minorHAnsi" w:cs="Times New Roman"/>
          <w:sz w:val="21"/>
          <w:szCs w:val="21"/>
        </w:rPr>
      </w:pPr>
      <w:del w:id="542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for (int i = 0; i &lt; (int)removeSpecialPetX.size(); i++)</w:delText>
        </w:r>
      </w:del>
    </w:p>
    <w:p w:rsidR="001059D3" w:rsidRPr="00441F61" w:rsidDel="00B72103" w:rsidRDefault="001059D3" w:rsidP="00441F61">
      <w:pPr>
        <w:spacing w:after="0"/>
        <w:rPr>
          <w:del w:id="5424" w:author="china" w:date="2015-03-24T14:20:00Z"/>
          <w:rFonts w:asciiTheme="minorHAnsi" w:hAnsiTheme="minorHAnsi" w:cs="Times New Roman"/>
          <w:sz w:val="21"/>
          <w:szCs w:val="21"/>
        </w:rPr>
      </w:pPr>
      <w:del w:id="542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26" w:author="china" w:date="2015-03-24T14:20:00Z"/>
          <w:rFonts w:asciiTheme="minorHAnsi" w:hAnsiTheme="minorHAnsi" w:cs="Times New Roman"/>
          <w:sz w:val="21"/>
          <w:szCs w:val="21"/>
        </w:rPr>
      </w:pPr>
      <w:del w:id="542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addToRemove(removeSpecialPetX[i],removeSpecialPetY[i]);</w:delText>
        </w:r>
      </w:del>
    </w:p>
    <w:p w:rsidR="001059D3" w:rsidRPr="00441F61" w:rsidDel="00B72103" w:rsidRDefault="001059D3" w:rsidP="00441F61">
      <w:pPr>
        <w:spacing w:after="0"/>
        <w:rPr>
          <w:del w:id="5428" w:author="china" w:date="2015-03-24T14:20:00Z"/>
          <w:rFonts w:asciiTheme="minorHAnsi" w:hAnsiTheme="minorHAnsi" w:cs="Times New Roman"/>
          <w:sz w:val="21"/>
          <w:szCs w:val="21"/>
        </w:rPr>
      </w:pPr>
      <w:del w:id="542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430" w:author="china" w:date="2015-03-24T14:20:00Z"/>
          <w:rFonts w:asciiTheme="minorHAnsi" w:hAnsiTheme="minorHAnsi" w:cs="Times New Roman"/>
          <w:sz w:val="21"/>
          <w:szCs w:val="21"/>
        </w:rPr>
      </w:pPr>
      <w:del w:id="543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432" w:author="china" w:date="2015-03-24T14:20:00Z"/>
          <w:rFonts w:asciiTheme="minorHAnsi" w:hAnsiTheme="minorHAnsi" w:cs="Times New Roman"/>
          <w:sz w:val="21"/>
          <w:szCs w:val="21"/>
        </w:rPr>
      </w:pPr>
      <w:del w:id="543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removeToRemove(anyWay_x,anyWay_y);</w:delText>
        </w:r>
      </w:del>
    </w:p>
    <w:p w:rsidR="001059D3" w:rsidRPr="00441F61" w:rsidDel="00B72103" w:rsidRDefault="001059D3" w:rsidP="00441F61">
      <w:pPr>
        <w:spacing w:after="0"/>
        <w:rPr>
          <w:del w:id="5434" w:author="china" w:date="2015-03-24T14:20:00Z"/>
          <w:rFonts w:asciiTheme="minorHAnsi" w:hAnsiTheme="minorHAnsi" w:cs="Times New Roman"/>
          <w:sz w:val="21"/>
          <w:szCs w:val="21"/>
        </w:rPr>
      </w:pPr>
    </w:p>
    <w:p w:rsidR="001059D3" w:rsidRPr="00441F61" w:rsidDel="00B72103" w:rsidRDefault="001059D3" w:rsidP="00441F61">
      <w:pPr>
        <w:spacing w:after="0"/>
        <w:rPr>
          <w:del w:id="5435" w:author="china" w:date="2015-03-24T14:20:00Z"/>
          <w:rFonts w:asciiTheme="minorHAnsi" w:hAnsiTheme="minorHAnsi" w:cs="Times New Roman"/>
          <w:sz w:val="21"/>
          <w:szCs w:val="21"/>
        </w:rPr>
      </w:pPr>
      <w:del w:id="5436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removeSpecialPetX.clear();</w:delText>
        </w:r>
      </w:del>
    </w:p>
    <w:p w:rsidR="001059D3" w:rsidRPr="00441F61" w:rsidDel="00B72103" w:rsidRDefault="001059D3" w:rsidP="00441F61">
      <w:pPr>
        <w:spacing w:after="0"/>
        <w:rPr>
          <w:del w:id="5437" w:author="china" w:date="2015-03-24T14:20:00Z"/>
          <w:rFonts w:asciiTheme="minorHAnsi" w:hAnsiTheme="minorHAnsi" w:cs="Times New Roman"/>
          <w:sz w:val="21"/>
          <w:szCs w:val="21"/>
        </w:rPr>
      </w:pPr>
      <w:del w:id="5438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removeSpecialPetY.clear();</w:delText>
        </w:r>
      </w:del>
    </w:p>
    <w:p w:rsidR="001059D3" w:rsidRPr="00441F61" w:rsidDel="00B72103" w:rsidRDefault="001059D3" w:rsidP="00441F61">
      <w:pPr>
        <w:spacing w:after="0"/>
        <w:rPr>
          <w:del w:id="5439" w:author="china" w:date="2015-03-24T14:20:00Z"/>
          <w:rFonts w:asciiTheme="minorHAnsi" w:hAnsiTheme="minorHAnsi" w:cs="Times New Roman"/>
          <w:sz w:val="21"/>
          <w:szCs w:val="21"/>
        </w:rPr>
      </w:pPr>
      <w:del w:id="5440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petRemove();</w:delText>
        </w:r>
      </w:del>
    </w:p>
    <w:p w:rsidR="001059D3" w:rsidRPr="00441F61" w:rsidDel="00B72103" w:rsidRDefault="001059D3" w:rsidP="00441F61">
      <w:pPr>
        <w:spacing w:after="0"/>
        <w:rPr>
          <w:del w:id="5441" w:author="china" w:date="2015-03-24T14:20:00Z"/>
          <w:rFonts w:asciiTheme="minorHAnsi" w:hAnsiTheme="minorHAnsi" w:cs="Times New Roman"/>
          <w:sz w:val="21"/>
          <w:szCs w:val="21"/>
        </w:rPr>
      </w:pPr>
      <w:del w:id="5442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if(vPets[anyWay_x][</w:delText>
        </w:r>
        <w:bookmarkStart w:id="5443" w:name="_GoBack"/>
        <w:bookmarkEnd w:id="5443"/>
        <w:r w:rsidRPr="00441F61" w:rsidDel="00B72103">
          <w:rPr>
            <w:rFonts w:asciiTheme="minorHAnsi" w:hAnsiTheme="minorHAnsi" w:cs="Times New Roman"/>
            <w:sz w:val="21"/>
            <w:szCs w:val="21"/>
          </w:rPr>
          <w:delText>anyWay_y])</w:delText>
        </w:r>
      </w:del>
    </w:p>
    <w:p w:rsidR="001059D3" w:rsidRPr="00441F61" w:rsidDel="00B72103" w:rsidRDefault="001059D3" w:rsidP="00441F61">
      <w:pPr>
        <w:spacing w:after="0"/>
        <w:rPr>
          <w:del w:id="5444" w:author="china" w:date="2015-03-24T14:20:00Z"/>
          <w:rFonts w:asciiTheme="minorHAnsi" w:hAnsiTheme="minorHAnsi" w:cs="Times New Roman"/>
          <w:sz w:val="21"/>
          <w:szCs w:val="21"/>
        </w:rPr>
      </w:pPr>
      <w:del w:id="544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46" w:author="china" w:date="2015-03-24T14:20:00Z"/>
          <w:rFonts w:asciiTheme="minorHAnsi" w:hAnsiTheme="minorHAnsi" w:cs="Times New Roman"/>
          <w:sz w:val="21"/>
          <w:szCs w:val="21"/>
        </w:rPr>
      </w:pPr>
      <w:del w:id="544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vPets[anyWay_x][anyWay_y]-&gt;setSpecial(true);</w:delText>
        </w:r>
      </w:del>
    </w:p>
    <w:p w:rsidR="001059D3" w:rsidRPr="00441F61" w:rsidDel="00B72103" w:rsidRDefault="001059D3" w:rsidP="00441F61">
      <w:pPr>
        <w:spacing w:after="0"/>
        <w:rPr>
          <w:del w:id="5448" w:author="china" w:date="2015-03-24T14:20:00Z"/>
          <w:rFonts w:asciiTheme="minorHAnsi" w:hAnsiTheme="minorHAnsi" w:cs="Times New Roman"/>
          <w:sz w:val="21"/>
          <w:szCs w:val="21"/>
        </w:rPr>
      </w:pPr>
      <w:del w:id="544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moveGrid = getMoveDownGird(anyWay_x,anyWay_y);</w:delText>
        </w:r>
      </w:del>
    </w:p>
    <w:p w:rsidR="001059D3" w:rsidRPr="00441F61" w:rsidDel="00B72103" w:rsidRDefault="001059D3" w:rsidP="00441F61">
      <w:pPr>
        <w:spacing w:after="0"/>
        <w:rPr>
          <w:del w:id="5450" w:author="china" w:date="2015-03-24T14:20:00Z"/>
          <w:rFonts w:asciiTheme="minorHAnsi" w:hAnsiTheme="minorHAnsi" w:cs="Times New Roman"/>
          <w:sz w:val="21"/>
          <w:szCs w:val="21"/>
        </w:rPr>
      </w:pPr>
      <w:del w:id="545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vPets[anyWay_x][anyWay_y]-&gt;setPetStatu(moveGrid&gt;0?PetStatuShake:PetStatuStop);</w:delText>
        </w:r>
      </w:del>
    </w:p>
    <w:p w:rsidR="001059D3" w:rsidRPr="00441F61" w:rsidDel="00B72103" w:rsidRDefault="001059D3" w:rsidP="00441F61">
      <w:pPr>
        <w:spacing w:after="0"/>
        <w:rPr>
          <w:del w:id="5452" w:author="china" w:date="2015-03-24T14:20:00Z"/>
          <w:rFonts w:asciiTheme="minorHAnsi" w:hAnsiTheme="minorHAnsi" w:cs="Times New Roman"/>
          <w:sz w:val="21"/>
          <w:szCs w:val="21"/>
        </w:rPr>
      </w:pPr>
      <w:del w:id="545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vShakeY[anyWay_x] = 0.001f;</w:delText>
        </w:r>
      </w:del>
    </w:p>
    <w:p w:rsidR="001059D3" w:rsidRPr="00441F61" w:rsidDel="00B72103" w:rsidRDefault="001059D3" w:rsidP="00441F61">
      <w:pPr>
        <w:spacing w:after="0"/>
        <w:rPr>
          <w:del w:id="5454" w:author="china" w:date="2015-03-24T14:20:00Z"/>
          <w:rFonts w:asciiTheme="minorHAnsi" w:hAnsiTheme="minorHAnsi" w:cs="Times New Roman"/>
          <w:sz w:val="21"/>
          <w:szCs w:val="21"/>
        </w:rPr>
      </w:pPr>
      <w:del w:id="545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456" w:author="china" w:date="2015-03-24T14:20:00Z"/>
          <w:rFonts w:asciiTheme="minorHAnsi" w:hAnsiTheme="minorHAnsi" w:cs="Times New Roman"/>
          <w:sz w:val="21"/>
          <w:szCs w:val="21"/>
        </w:rPr>
      </w:pPr>
      <w:del w:id="545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458" w:author="china" w:date="2015-03-24T14:20:00Z"/>
          <w:rFonts w:asciiTheme="minorHAnsi" w:hAnsiTheme="minorHAnsi" w:cs="Times New Roman"/>
          <w:sz w:val="21"/>
          <w:szCs w:val="21"/>
        </w:rPr>
      </w:pPr>
      <w:del w:id="545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}else</w:delText>
        </w:r>
      </w:del>
    </w:p>
    <w:p w:rsidR="001059D3" w:rsidRPr="00441F61" w:rsidDel="00B72103" w:rsidRDefault="001059D3" w:rsidP="00441F61">
      <w:pPr>
        <w:spacing w:after="0"/>
        <w:rPr>
          <w:del w:id="5460" w:author="china" w:date="2015-03-24T14:20:00Z"/>
          <w:rFonts w:asciiTheme="minorHAnsi" w:hAnsiTheme="minorHAnsi" w:cs="Times New Roman"/>
          <w:sz w:val="21"/>
          <w:szCs w:val="21"/>
        </w:rPr>
      </w:pPr>
      <w:del w:id="546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62" w:author="china" w:date="2015-03-24T14:20:00Z"/>
          <w:rFonts w:asciiTheme="minorHAnsi" w:hAnsiTheme="minorHAnsi" w:cs="Times New Roman"/>
          <w:sz w:val="21"/>
          <w:szCs w:val="21"/>
        </w:rPr>
      </w:pPr>
      <w:del w:id="546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createSpecialPet();</w:delText>
        </w:r>
      </w:del>
    </w:p>
    <w:p w:rsidR="001059D3" w:rsidRPr="00441F61" w:rsidDel="00B72103" w:rsidRDefault="001059D3" w:rsidP="00441F61">
      <w:pPr>
        <w:spacing w:after="0"/>
        <w:rPr>
          <w:del w:id="5464" w:author="china" w:date="2015-03-24T14:20:00Z"/>
          <w:rFonts w:asciiTheme="minorHAnsi" w:hAnsiTheme="minorHAnsi" w:cs="Times New Roman"/>
          <w:sz w:val="21"/>
          <w:szCs w:val="21"/>
        </w:rPr>
      </w:pPr>
      <w:del w:id="546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 xml:space="preserve"> petRemove();</w:delText>
        </w:r>
      </w:del>
    </w:p>
    <w:p w:rsidR="001059D3" w:rsidRPr="00441F61" w:rsidDel="00B72103" w:rsidRDefault="001059D3" w:rsidP="00441F61">
      <w:pPr>
        <w:spacing w:after="0"/>
        <w:rPr>
          <w:del w:id="5466" w:author="china" w:date="2015-03-24T14:20:00Z"/>
          <w:rFonts w:asciiTheme="minorHAnsi" w:hAnsiTheme="minorHAnsi" w:cs="Times New Roman"/>
          <w:sz w:val="21"/>
          <w:szCs w:val="21"/>
        </w:rPr>
      </w:pPr>
      <w:del w:id="546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468" w:author="china" w:date="2015-03-24T14:20:00Z"/>
          <w:rFonts w:asciiTheme="minorHAnsi" w:hAnsiTheme="minorHAnsi" w:cs="Times New Roman"/>
          <w:sz w:val="21"/>
          <w:szCs w:val="21"/>
        </w:rPr>
      </w:pPr>
      <w:del w:id="546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</w:r>
      </w:del>
    </w:p>
    <w:p w:rsidR="001059D3" w:rsidRPr="00441F61" w:rsidDel="00B72103" w:rsidRDefault="001059D3" w:rsidP="00441F61">
      <w:pPr>
        <w:spacing w:after="0"/>
        <w:rPr>
          <w:del w:id="5470" w:author="china" w:date="2015-03-24T14:20:00Z"/>
          <w:rFonts w:asciiTheme="minorHAnsi" w:hAnsiTheme="minorHAnsi" w:cs="Times New Roman"/>
          <w:sz w:val="21"/>
          <w:szCs w:val="21"/>
        </w:rPr>
      </w:pPr>
      <w:del w:id="547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}</w:delText>
        </w:r>
      </w:del>
    </w:p>
    <w:p w:rsidR="001059D3" w:rsidRPr="00441F61" w:rsidDel="00B72103" w:rsidRDefault="001059D3" w:rsidP="00441F61">
      <w:pPr>
        <w:spacing w:after="0"/>
        <w:rPr>
          <w:del w:id="5472" w:author="china" w:date="2015-03-24T14:20:00Z"/>
          <w:rFonts w:asciiTheme="minorHAnsi" w:hAnsiTheme="minorHAnsi" w:cs="Times New Roman"/>
          <w:sz w:val="21"/>
          <w:szCs w:val="21"/>
        </w:rPr>
      </w:pPr>
      <w:del w:id="5473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bool PetSpriteManager::checkPetSortNoSame(PetSprite* pet,int _x,int _y)</w:delText>
        </w:r>
      </w:del>
    </w:p>
    <w:p w:rsidR="001059D3" w:rsidRPr="00441F61" w:rsidDel="00B72103" w:rsidRDefault="001059D3" w:rsidP="00441F61">
      <w:pPr>
        <w:spacing w:after="0"/>
        <w:rPr>
          <w:del w:id="5474" w:author="china" w:date="2015-03-24T14:20:00Z"/>
          <w:rFonts w:asciiTheme="minorHAnsi" w:hAnsiTheme="minorHAnsi" w:cs="Times New Roman"/>
          <w:sz w:val="21"/>
          <w:szCs w:val="21"/>
        </w:rPr>
      </w:pPr>
      <w:del w:id="5475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delText>{</w:delText>
        </w:r>
      </w:del>
    </w:p>
    <w:p w:rsidR="001059D3" w:rsidRPr="00441F61" w:rsidDel="00B72103" w:rsidRDefault="001059D3" w:rsidP="00441F61">
      <w:pPr>
        <w:spacing w:after="0"/>
        <w:rPr>
          <w:del w:id="5476" w:author="china" w:date="2015-03-24T14:20:00Z"/>
          <w:rFonts w:asciiTheme="minorHAnsi" w:hAnsiTheme="minorHAnsi" w:cs="Times New Roman"/>
          <w:sz w:val="21"/>
          <w:szCs w:val="21"/>
        </w:rPr>
      </w:pPr>
      <w:del w:id="5477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if(!pet) return false;</w:delText>
        </w:r>
      </w:del>
    </w:p>
    <w:p w:rsidR="001059D3" w:rsidRPr="00441F61" w:rsidDel="00B72103" w:rsidRDefault="001059D3" w:rsidP="00441F61">
      <w:pPr>
        <w:spacing w:after="0"/>
        <w:rPr>
          <w:del w:id="5478" w:author="china" w:date="2015-03-24T14:20:00Z"/>
          <w:rFonts w:asciiTheme="minorHAnsi" w:hAnsiTheme="minorHAnsi" w:cs="Times New Roman"/>
          <w:sz w:val="21"/>
          <w:szCs w:val="21"/>
        </w:rPr>
      </w:pPr>
      <w:del w:id="5479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int type = pet-&gt;getType();</w:delText>
        </w:r>
      </w:del>
    </w:p>
    <w:p w:rsidR="001059D3" w:rsidRPr="00441F61" w:rsidDel="00B72103" w:rsidRDefault="001059D3" w:rsidP="00441F61">
      <w:pPr>
        <w:spacing w:after="0"/>
        <w:rPr>
          <w:del w:id="5480" w:author="china" w:date="2015-03-24T14:20:00Z"/>
          <w:rFonts w:asciiTheme="minorHAnsi" w:hAnsiTheme="minorHAnsi" w:cs="Times New Roman"/>
          <w:sz w:val="21"/>
          <w:szCs w:val="21"/>
        </w:rPr>
      </w:pPr>
    </w:p>
    <w:p w:rsidR="009211B0" w:rsidRPr="00441F61" w:rsidRDefault="001059D3" w:rsidP="00441F61">
      <w:pPr>
        <w:spacing w:after="0"/>
        <w:rPr>
          <w:rFonts w:asciiTheme="minorHAnsi" w:hAnsiTheme="minorHAnsi" w:cs="Times New Roman"/>
          <w:sz w:val="21"/>
          <w:szCs w:val="21"/>
        </w:rPr>
      </w:pPr>
      <w:del w:id="5481" w:author="china" w:date="2015-03-24T14:20:00Z">
        <w:r w:rsidRPr="00441F61" w:rsidDel="00B72103">
          <w:rPr>
            <w:rFonts w:asciiTheme="minorHAnsi" w:hAnsiTheme="minorHAnsi" w:cs="Times New Roman"/>
            <w:sz w:val="21"/>
            <w:szCs w:val="21"/>
          </w:rPr>
          <w:tab/>
          <w:delText>if((type==9)||(type==8)) return true;</w:delText>
        </w:r>
      </w:del>
    </w:p>
    <w:sectPr w:rsidR="009211B0" w:rsidRPr="00441F61" w:rsidSect="00441F61">
      <w:headerReference w:type="default" r:id="rId9"/>
      <w:footerReference w:type="default" r:id="rId10"/>
      <w:pgSz w:w="11906" w:h="16838"/>
      <w:pgMar w:top="993" w:right="1800" w:bottom="1135" w:left="1800" w:header="708" w:footer="2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33A" w:rsidRDefault="004B633A" w:rsidP="002A05BF">
      <w:pPr>
        <w:spacing w:after="0"/>
      </w:pPr>
      <w:r>
        <w:separator/>
      </w:r>
    </w:p>
  </w:endnote>
  <w:endnote w:type="continuationSeparator" w:id="1">
    <w:p w:rsidR="004B633A" w:rsidRDefault="004B633A" w:rsidP="002A05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189376"/>
      <w:docPartObj>
        <w:docPartGallery w:val="Page Numbers (Bottom of Page)"/>
        <w:docPartUnique/>
      </w:docPartObj>
    </w:sdtPr>
    <w:sdtContent>
      <w:p w:rsidR="00441F61" w:rsidRDefault="00864CCA">
        <w:pPr>
          <w:pStyle w:val="a4"/>
          <w:jc w:val="center"/>
        </w:pPr>
        <w:r>
          <w:fldChar w:fldCharType="begin"/>
        </w:r>
        <w:r w:rsidR="00441F61">
          <w:instrText>PAGE   \* MERGEFORMAT</w:instrText>
        </w:r>
        <w:r>
          <w:fldChar w:fldCharType="separate"/>
        </w:r>
        <w:r w:rsidR="00B72103" w:rsidRPr="00B72103">
          <w:rPr>
            <w:noProof/>
            <w:lang w:val="zh-CN"/>
          </w:rPr>
          <w:t>1</w:t>
        </w:r>
        <w:r>
          <w:fldChar w:fldCharType="end"/>
        </w:r>
      </w:p>
    </w:sdtContent>
  </w:sdt>
  <w:p w:rsidR="00771EEF" w:rsidRDefault="00771E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33A" w:rsidRDefault="004B633A" w:rsidP="002A05BF">
      <w:pPr>
        <w:spacing w:after="0"/>
      </w:pPr>
      <w:r>
        <w:separator/>
      </w:r>
    </w:p>
  </w:footnote>
  <w:footnote w:type="continuationSeparator" w:id="1">
    <w:p w:rsidR="004B633A" w:rsidRDefault="004B633A" w:rsidP="002A05B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738595"/>
      <w:docPartObj>
        <w:docPartGallery w:val="Page Numbers (Top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:rsidR="00771EEF" w:rsidRDefault="00B72103" w:rsidP="00441F61">
        <w:pPr>
          <w:pStyle w:val="a3"/>
        </w:pPr>
        <w:ins w:id="5482" w:author="china" w:date="2015-03-24T14:19:00Z">
          <w:r>
            <w:rPr>
              <w:rFonts w:hint="eastAsia"/>
            </w:rPr>
            <w:t>xxxx</w:t>
          </w:r>
        </w:ins>
        <w:r w:rsidR="00441F61">
          <w:t>源程序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4ACD"/>
    <w:rsid w:val="000474B0"/>
    <w:rsid w:val="000C041A"/>
    <w:rsid w:val="001059D3"/>
    <w:rsid w:val="001631CE"/>
    <w:rsid w:val="001D5CD2"/>
    <w:rsid w:val="00296E0B"/>
    <w:rsid w:val="002A05BF"/>
    <w:rsid w:val="002E2946"/>
    <w:rsid w:val="00323B43"/>
    <w:rsid w:val="00343C4E"/>
    <w:rsid w:val="003D37D8"/>
    <w:rsid w:val="00426133"/>
    <w:rsid w:val="004358AB"/>
    <w:rsid w:val="00441F61"/>
    <w:rsid w:val="004B633A"/>
    <w:rsid w:val="00526671"/>
    <w:rsid w:val="00583B3B"/>
    <w:rsid w:val="005E206C"/>
    <w:rsid w:val="005F5039"/>
    <w:rsid w:val="00625D09"/>
    <w:rsid w:val="00660CCF"/>
    <w:rsid w:val="00676C5C"/>
    <w:rsid w:val="00771EEF"/>
    <w:rsid w:val="007F6C28"/>
    <w:rsid w:val="00864CCA"/>
    <w:rsid w:val="008B7726"/>
    <w:rsid w:val="009211B0"/>
    <w:rsid w:val="009D10F8"/>
    <w:rsid w:val="00AB5205"/>
    <w:rsid w:val="00AE449E"/>
    <w:rsid w:val="00B72103"/>
    <w:rsid w:val="00B90ECE"/>
    <w:rsid w:val="00BC29DE"/>
    <w:rsid w:val="00D31D50"/>
    <w:rsid w:val="00DC07C1"/>
    <w:rsid w:val="00E90BC6"/>
    <w:rsid w:val="00EC4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5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5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5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5B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F6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F61"/>
    <w:rPr>
      <w:rFonts w:ascii="Tahoma" w:hAnsi="Tahoma"/>
      <w:sz w:val="18"/>
      <w:szCs w:val="18"/>
    </w:rPr>
  </w:style>
  <w:style w:type="paragraph" w:styleId="a6">
    <w:name w:val="Revision"/>
    <w:hidden/>
    <w:uiPriority w:val="99"/>
    <w:semiHidden/>
    <w:rsid w:val="00B72103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B90A21-7561-4CF3-B7BD-12930C85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12568</Words>
  <Characters>71642</Characters>
  <Application>Microsoft Office Word</Application>
  <DocSecurity>0</DocSecurity>
  <Lines>597</Lines>
  <Paragraphs>168</Paragraphs>
  <ScaleCrop>false</ScaleCrop>
  <Company/>
  <LinksUpToDate>false</LinksUpToDate>
  <CharactersWithSpaces>84042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china</cp:lastModifiedBy>
  <cp:revision>25</cp:revision>
  <dcterms:created xsi:type="dcterms:W3CDTF">2008-09-11T17:20:00Z</dcterms:created>
  <dcterms:modified xsi:type="dcterms:W3CDTF">2015-03-24T06:21:00Z</dcterms:modified>
</cp:coreProperties>
</file>